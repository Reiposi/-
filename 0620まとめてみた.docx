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182" w:rsidRPr="006E1C99" w:rsidRDefault="00C82182" w:rsidP="00501EBB">
      <w:pPr>
        <w:pStyle w:val="1"/>
        <w:rPr>
          <w:rFonts w:ascii="ＭＳ 明朝" w:eastAsia="ＭＳ 明朝" w:hAnsi="ＭＳ 明朝"/>
          <w:sz w:val="32"/>
          <w:lang w:eastAsia="ja-JP"/>
        </w:rPr>
        <w:pPrChange w:id="0" w:author="ちかおか れい" w:date="2018-06-20T19:57:00Z">
          <w:pPr>
            <w:spacing w:before="236"/>
            <w:ind w:left="100"/>
            <w:jc w:val="both"/>
          </w:pPr>
        </w:pPrChange>
      </w:pPr>
      <w:r w:rsidRPr="006E1C99">
        <w:rPr>
          <w:rFonts w:ascii="ＭＳ 明朝" w:eastAsia="ＭＳ 明朝" w:hAnsi="ＭＳ 明朝"/>
          <w:spacing w:val="2"/>
          <w:w w:val="105"/>
          <w:sz w:val="32"/>
          <w:lang w:eastAsia="ja-JP"/>
        </w:rPr>
        <w:t>ガラスの両義性 動きと静寂の境界</w:t>
      </w:r>
    </w:p>
    <w:p w:rsidR="00C82182" w:rsidRPr="006E1C99" w:rsidRDefault="00C82182" w:rsidP="00501EBB">
      <w:pPr>
        <w:pStyle w:val="2"/>
        <w:rPr>
          <w:rFonts w:ascii="ＭＳ 明朝" w:eastAsia="ＭＳ 明朝" w:hAnsi="ＭＳ 明朝"/>
          <w:lang w:eastAsia="ja-JP"/>
        </w:rPr>
        <w:pPrChange w:id="1" w:author="ちかおか れい" w:date="2018-06-20T19:57:00Z">
          <w:pPr>
            <w:pStyle w:val="a4"/>
            <w:spacing w:before="394"/>
            <w:ind w:left="100"/>
            <w:jc w:val="both"/>
          </w:pPr>
        </w:pPrChange>
      </w:pPr>
      <w:r>
        <w:rPr>
          <w:rFonts w:ascii="ＭＳ 明朝" w:eastAsia="ＭＳ 明朝" w:hAnsi="ＭＳ 明朝" w:hint="eastAsia"/>
          <w:lang w:eastAsia="ja-JP"/>
        </w:rPr>
        <w:t>序章</w:t>
      </w:r>
    </w:p>
    <w:p w:rsidR="00C82182" w:rsidRPr="006E1C99" w:rsidRDefault="00C82182" w:rsidP="00C82182">
      <w:pPr>
        <w:pStyle w:val="a4"/>
        <w:spacing w:before="5"/>
        <w:ind w:left="0"/>
        <w:rPr>
          <w:rFonts w:ascii="ＭＳ 明朝" w:eastAsia="ＭＳ 明朝" w:hAnsi="ＭＳ 明朝"/>
          <w:sz w:val="30"/>
          <w:lang w:eastAsia="ja-JP"/>
        </w:rPr>
      </w:pPr>
    </w:p>
    <w:p w:rsidR="00C82182" w:rsidRDefault="00C82182" w:rsidP="00501EBB">
      <w:pPr>
        <w:pStyle w:val="a4"/>
        <w:spacing w:before="5"/>
        <w:ind w:left="0"/>
        <w:outlineLvl w:val="2"/>
        <w:rPr>
          <w:rFonts w:ascii="ＭＳ 明朝" w:eastAsia="ＭＳ 明朝" w:hAnsi="ＭＳ 明朝"/>
          <w:sz w:val="30"/>
          <w:lang w:eastAsia="ja-JP"/>
        </w:rPr>
        <w:pPrChange w:id="2" w:author="ちかおか れい" w:date="2018-06-20T19:58:00Z">
          <w:pPr>
            <w:pStyle w:val="a4"/>
            <w:spacing w:before="5"/>
            <w:ind w:left="0"/>
          </w:pPr>
        </w:pPrChange>
      </w:pPr>
      <w:r w:rsidRPr="006E1C99">
        <w:rPr>
          <w:rFonts w:ascii="ＭＳ 明朝" w:eastAsia="ＭＳ 明朝" w:hAnsi="ＭＳ 明朝"/>
          <w:sz w:val="30"/>
          <w:lang w:eastAsia="ja-JP"/>
        </w:rPr>
        <w:t>「なぜ</w:t>
      </w:r>
      <w:r>
        <w:rPr>
          <w:rFonts w:ascii="ＭＳ 明朝" w:eastAsia="ＭＳ 明朝" w:hAnsi="ＭＳ 明朝" w:hint="eastAsia"/>
          <w:sz w:val="30"/>
          <w:lang w:eastAsia="ja-JP"/>
        </w:rPr>
        <w:t>私は</w:t>
      </w:r>
      <w:r w:rsidRPr="006E1C99">
        <w:rPr>
          <w:rFonts w:ascii="ＭＳ 明朝" w:eastAsia="ＭＳ 明朝" w:hAnsi="ＭＳ 明朝"/>
          <w:sz w:val="30"/>
          <w:lang w:eastAsia="ja-JP"/>
        </w:rPr>
        <w:t>ガラスを使って作るのか」</w:t>
      </w:r>
    </w:p>
    <w:p w:rsidR="00C82182" w:rsidRPr="00CB304A" w:rsidRDefault="00C82182" w:rsidP="00501EBB">
      <w:pPr>
        <w:pStyle w:val="a4"/>
        <w:spacing w:before="5"/>
        <w:ind w:left="0"/>
        <w:rPr>
          <w:rFonts w:ascii="ＭＳ 明朝" w:eastAsia="ＭＳ 明朝" w:hAnsi="ＭＳ 明朝"/>
          <w:sz w:val="21"/>
          <w:szCs w:val="21"/>
          <w:lang w:eastAsia="ja-JP"/>
        </w:rPr>
      </w:pPr>
    </w:p>
    <w:p w:rsidR="00C82182" w:rsidRDefault="00C82182" w:rsidP="00501EBB">
      <w:pPr>
        <w:pStyle w:val="a4"/>
        <w:ind w:left="100" w:firstLineChars="100" w:firstLine="220"/>
        <w:jc w:val="both"/>
        <w:rPr>
          <w:rFonts w:ascii="ＭＳ 明朝" w:eastAsia="ＭＳ 明朝" w:hAnsi="ＭＳ 明朝"/>
          <w:lang w:eastAsia="ja-JP"/>
        </w:rPr>
      </w:pPr>
      <w:r>
        <w:rPr>
          <w:rFonts w:ascii="ＭＳ 明朝" w:eastAsia="ＭＳ 明朝" w:hAnsi="ＭＳ 明朝"/>
          <w:lang w:eastAsia="ja-JP"/>
        </w:rPr>
        <w:t>私</w:t>
      </w:r>
      <w:r>
        <w:rPr>
          <w:rFonts w:ascii="ＭＳ 明朝" w:eastAsia="ＭＳ 明朝" w:hAnsi="ＭＳ 明朝" w:hint="eastAsia"/>
          <w:lang w:eastAsia="ja-JP"/>
        </w:rPr>
        <w:t>が</w:t>
      </w:r>
      <w:r>
        <w:rPr>
          <w:rFonts w:ascii="ＭＳ 明朝" w:eastAsia="ＭＳ 明朝" w:hAnsi="ＭＳ 明朝"/>
          <w:lang w:eastAsia="ja-JP"/>
        </w:rPr>
        <w:t>ガラスを用い</w:t>
      </w:r>
      <w:r>
        <w:rPr>
          <w:rFonts w:ascii="ＭＳ 明朝" w:eastAsia="ＭＳ 明朝" w:hAnsi="ＭＳ 明朝" w:hint="eastAsia"/>
          <w:lang w:eastAsia="ja-JP"/>
        </w:rPr>
        <w:t>た</w:t>
      </w:r>
      <w:r>
        <w:rPr>
          <w:rFonts w:ascii="ＭＳ 明朝" w:eastAsia="ＭＳ 明朝" w:hAnsi="ＭＳ 明朝"/>
          <w:lang w:eastAsia="ja-JP"/>
        </w:rPr>
        <w:t>制作活動を</w:t>
      </w:r>
      <w:r>
        <w:rPr>
          <w:rFonts w:ascii="ＭＳ 明朝" w:eastAsia="ＭＳ 明朝" w:hAnsi="ＭＳ 明朝" w:hint="eastAsia"/>
          <w:lang w:eastAsia="ja-JP"/>
        </w:rPr>
        <w:t>始めてから28年以上になる。最初の10年は、作ることを安定させることに夢中だった。その次の10年は、作り続けることに必死だった。そして、ある時期から、自身の制作に対して疑問を持つようになった。</w:t>
      </w:r>
    </w:p>
    <w:p w:rsidR="00C82182" w:rsidRDefault="00C82182" w:rsidP="00D226E4">
      <w:pPr>
        <w:pStyle w:val="a4"/>
        <w:ind w:left="100" w:firstLineChars="100" w:firstLine="220"/>
        <w:jc w:val="both"/>
        <w:rPr>
          <w:rFonts w:ascii="ＭＳ 明朝" w:eastAsia="ＭＳ 明朝" w:hAnsi="ＭＳ 明朝"/>
          <w:lang w:eastAsia="ja-JP"/>
        </w:rPr>
      </w:pPr>
      <w:r>
        <w:rPr>
          <w:rFonts w:ascii="ＭＳ 明朝" w:eastAsia="ＭＳ 明朝" w:hAnsi="ＭＳ 明朝" w:hint="eastAsia"/>
          <w:lang w:eastAsia="ja-JP"/>
        </w:rPr>
        <w:t>なぜ私はガラスを使って作るのか。</w:t>
      </w:r>
    </w:p>
    <w:p w:rsidR="00C82182" w:rsidRDefault="00C82182" w:rsidP="00D226E4">
      <w:pPr>
        <w:pStyle w:val="a4"/>
        <w:ind w:left="0"/>
        <w:jc w:val="both"/>
        <w:rPr>
          <w:rFonts w:ascii="ＭＳ 明朝" w:eastAsia="ＭＳ 明朝" w:hAnsi="ＭＳ 明朝"/>
          <w:lang w:eastAsia="ja-JP"/>
        </w:rPr>
      </w:pPr>
      <w:r>
        <w:rPr>
          <w:rFonts w:ascii="ＭＳ 明朝" w:eastAsia="ＭＳ 明朝" w:hAnsi="ＭＳ 明朝" w:hint="eastAsia"/>
          <w:lang w:eastAsia="ja-JP"/>
        </w:rPr>
        <w:t>ガラスという素材に興味を惹かれていることは間違いない。ものを作り出すことも、好きなのだが、なぜそこに拘っているのか、何を目指しているのかということを考えてはこなかった。継続して制作してきたなかで、この先をどのように継続していくのか、それとも違う方向を向くのか、それを考えるようになった。</w:t>
      </w:r>
    </w:p>
    <w:p w:rsidR="00C82182" w:rsidRPr="006E1C99" w:rsidRDefault="00C82182" w:rsidP="00501EBB">
      <w:pPr>
        <w:pStyle w:val="a4"/>
        <w:ind w:left="0"/>
        <w:jc w:val="both"/>
        <w:rPr>
          <w:rFonts w:ascii="ＭＳ 明朝" w:eastAsia="ＭＳ 明朝" w:hAnsi="ＭＳ 明朝"/>
          <w:lang w:eastAsia="ja-JP"/>
        </w:rPr>
        <w:pPrChange w:id="3" w:author="ちかおか れい" w:date="2018-06-20T19:58:00Z">
          <w:pPr>
            <w:pStyle w:val="a4"/>
            <w:ind w:left="0"/>
            <w:jc w:val="both"/>
          </w:pPr>
        </w:pPrChange>
      </w:pP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4"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私は自分が工房の中</w:t>
      </w:r>
      <w:r w:rsidRPr="006E1C99">
        <w:rPr>
          <w:rFonts w:ascii="ＭＳ 明朝" w:eastAsia="ＭＳ 明朝" w:hAnsi="ＭＳ 明朝"/>
          <w:spacing w:val="-5"/>
          <w:lang w:eastAsia="ja-JP"/>
        </w:rPr>
        <w:t>で</w:t>
      </w:r>
      <w:r>
        <w:rPr>
          <w:rFonts w:ascii="ＭＳ 明朝" w:eastAsia="ＭＳ 明朝" w:hAnsi="ＭＳ 明朝" w:hint="eastAsia"/>
          <w:spacing w:val="-5"/>
          <w:lang w:eastAsia="ja-JP"/>
        </w:rPr>
        <w:t>、その疑問を抱えたままの曖昧な姿勢で</w:t>
      </w:r>
      <w:r>
        <w:rPr>
          <w:rFonts w:ascii="ＭＳ 明朝" w:eastAsia="ＭＳ 明朝" w:hAnsi="ＭＳ 明朝"/>
          <w:spacing w:val="-5"/>
          <w:lang w:eastAsia="ja-JP"/>
        </w:rPr>
        <w:t>作品を作</w:t>
      </w:r>
      <w:r>
        <w:rPr>
          <w:rFonts w:ascii="ＭＳ 明朝" w:eastAsia="ＭＳ 明朝" w:hAnsi="ＭＳ 明朝" w:hint="eastAsia"/>
          <w:spacing w:val="-5"/>
          <w:lang w:eastAsia="ja-JP"/>
        </w:rPr>
        <w:t>り続けた</w:t>
      </w:r>
      <w:r w:rsidRPr="006E1C99">
        <w:rPr>
          <w:rFonts w:ascii="ＭＳ 明朝" w:eastAsia="ＭＳ 明朝" w:hAnsi="ＭＳ 明朝" w:hint="eastAsia"/>
          <w:spacing w:val="-5"/>
          <w:lang w:eastAsia="ja-JP"/>
        </w:rPr>
        <w:t>。</w:t>
      </w:r>
      <w:r>
        <w:rPr>
          <w:rFonts w:ascii="ＭＳ 明朝" w:eastAsia="ＭＳ 明朝" w:hAnsi="ＭＳ 明朝" w:hint="eastAsia"/>
          <w:spacing w:val="-5"/>
          <w:lang w:eastAsia="ja-JP"/>
        </w:rPr>
        <w:t>その制作過程から生まれた作品は、自身の考え方を反映していないと感じるものが多くなっていった。使いやすい材料を使い、覚えている技法で制作をしていたのだが、それらは私が作ることができるものであり、作りたいものではなかっ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5"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このような制作の繰返しは、制作行為そのもの</w:t>
      </w:r>
      <w:proofErr w:type="gramStart"/>
      <w:r>
        <w:rPr>
          <w:rFonts w:ascii="ＭＳ 明朝" w:eastAsia="ＭＳ 明朝" w:hAnsi="ＭＳ 明朝" w:hint="eastAsia"/>
          <w:spacing w:val="-5"/>
          <w:lang w:eastAsia="ja-JP"/>
        </w:rPr>
        <w:t>を</w:t>
      </w:r>
      <w:proofErr w:type="gramEnd"/>
      <w:r>
        <w:rPr>
          <w:rFonts w:ascii="ＭＳ 明朝" w:eastAsia="ＭＳ 明朝" w:hAnsi="ＭＳ 明朝" w:hint="eastAsia"/>
          <w:spacing w:val="-5"/>
          <w:lang w:eastAsia="ja-JP"/>
        </w:rPr>
        <w:t>刺激</w:t>
      </w:r>
      <w:proofErr w:type="gramStart"/>
      <w:r>
        <w:rPr>
          <w:rFonts w:ascii="ＭＳ 明朝" w:eastAsia="ＭＳ 明朝" w:hAnsi="ＭＳ 明朝" w:hint="eastAsia"/>
          <w:spacing w:val="-5"/>
          <w:lang w:eastAsia="ja-JP"/>
        </w:rPr>
        <w:t>を</w:t>
      </w:r>
      <w:proofErr w:type="gramEnd"/>
      <w:r>
        <w:rPr>
          <w:rFonts w:ascii="ＭＳ 明朝" w:eastAsia="ＭＳ 明朝" w:hAnsi="ＭＳ 明朝" w:hint="eastAsia"/>
          <w:spacing w:val="-5"/>
          <w:lang w:eastAsia="ja-JP"/>
        </w:rPr>
        <w:t>持たない作業と変化させ、徐々に制作意欲を失っていくことになっていった。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6"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私はこの状態を打開しようと試行錯誤を繰り返した。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7"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私はその試行錯誤の中で、このような曖昧な姿勢になる要因が、私が制作を継続していくために見つけたことにあると考えた。無論、制作は継続しなければならないが、その中で制作物や周囲の環境は変化する。その変化に対応しようとしたときに、私が積み重ねてきたものが私自身を動きにくくしたのである。</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8"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まずひとつは、制作環境の閉塞感だった。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9"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私は自身の手で作った制作の場を持つ。その設備や材料の選択は、ある一定の技法を用いて制作の成果を出せるように考えたものである。制作物のクオリティを向上させ、安定させるためには必要だった。私が求める作業環境を借りることができる場所もなかっ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10"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しかしそれが私の制作に、ある種の条件を作ることになっているのではないかと考えた。制作環境が制作自体に影響を及ぼすことは当然だと思う。しかし、制作物が与えられる表現の傾向に限界値を作るような場や設備は、思考の拡大を妨げるものになってしまうのではないか。</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11"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次に、制作の思考プロセスについてである。私は造形の分野でインテリアデザインを学んだ。そこで得た制作プロセスの経験をベースにして、制作活動を進めてきた。一般的に、デザインをする時、適材適所で素材を選択していくが、私も用途と素材、技法の適正な関係を目指して制作物を考えてきた。しかし、実際には私が制作する時には、最初から素材はガラスと決まっている。自分で操ることができる素材と技法を持つことが、自身の特徴とストロングポイントになるはずだと考えているが、それ自体が制作プロセスにねじれを起こしていた。これは常に制作しようとするときにジレンマとなって意識の片隅にあっ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12"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最後に、技法についてである。私は、ガラス</w:t>
      </w:r>
      <w:proofErr w:type="gramStart"/>
      <w:r>
        <w:rPr>
          <w:rFonts w:ascii="ＭＳ 明朝" w:eastAsia="ＭＳ 明朝" w:hAnsi="ＭＳ 明朝" w:hint="eastAsia"/>
          <w:spacing w:val="-5"/>
          <w:lang w:eastAsia="ja-JP"/>
        </w:rPr>
        <w:t>を</w:t>
      </w:r>
      <w:proofErr w:type="gramEnd"/>
      <w:r>
        <w:rPr>
          <w:rFonts w:ascii="ＭＳ 明朝" w:eastAsia="ＭＳ 明朝" w:hAnsi="ＭＳ 明朝" w:hint="eastAsia"/>
          <w:spacing w:val="-5"/>
          <w:lang w:eastAsia="ja-JP"/>
        </w:rPr>
        <w:t>電気炉</w:t>
      </w:r>
      <w:proofErr w:type="gramStart"/>
      <w:r>
        <w:rPr>
          <w:rFonts w:ascii="ＭＳ 明朝" w:eastAsia="ＭＳ 明朝" w:hAnsi="ＭＳ 明朝" w:hint="eastAsia"/>
          <w:spacing w:val="-5"/>
          <w:lang w:eastAsia="ja-JP"/>
        </w:rPr>
        <w:t>を</w:t>
      </w:r>
      <w:proofErr w:type="gramEnd"/>
      <w:r>
        <w:rPr>
          <w:rFonts w:ascii="ＭＳ 明朝" w:eastAsia="ＭＳ 明朝" w:hAnsi="ＭＳ 明朝" w:hint="eastAsia"/>
          <w:spacing w:val="-5"/>
          <w:lang w:eastAsia="ja-JP"/>
        </w:rPr>
        <w:t>用いて熔着する工程を主体とするフュージング技法にめぐり合い、それを用いてガラスを造形してきた。熱でガラスを熔かして成型する技法は、フュージング技法のほかにも吹きガラス技法やバーナーワーク技法がある。また冷間で成型するカット技法など様々な技法が存在する。これらの技法がそれぞれガラスに与えられる表現が大きく異なるため、多種多様なガラスへのアプローチが生まれている。その中でも熱を用</w:t>
      </w:r>
      <w:r>
        <w:rPr>
          <w:rFonts w:ascii="ＭＳ 明朝" w:eastAsia="ＭＳ 明朝" w:hAnsi="ＭＳ 明朝" w:hint="eastAsia"/>
          <w:spacing w:val="-5"/>
          <w:lang w:eastAsia="ja-JP"/>
        </w:rPr>
        <w:lastRenderedPageBreak/>
        <w:t>いる技法は、熱によってガラスの性質を変化させることができ、固体、液体それぞれの状態で、ガラスの物性の表情を作り出すことができる。そしてその変化の過程を表現として常温で保存できる物質であることが大きな要因と考える。</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13"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私が自身の制作に用いる技法を選択するにあたり、作品に必要ということが優先ではなかった。自分が制作環境を求めた時に、制作の継続が可能という理由が優先された。フュージング技法自体に強い魅力を感じていたが、その中には制作の容易さという要素も含まれていた。そんな中で、私のガラスにおける制作表現は、フュージング技法に基づいて決められてきた。考えたものがフュージング技法で制作可能かを必ず検討した。そして、フュージング技法でどんなものを作ることができるのか、という興味が、自分の制作思考と同じ大きさに感じられるようになった。この思考を繰り返すうちに、フュージング技法を用いることが必然となり、それを生かす表現が自分の考えるべきことだと錯覚するようになった。</w:t>
      </w:r>
    </w:p>
    <w:p w:rsidR="00C82182"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14" w:author="ちかおか れい" w:date="2018-06-20T19:58:00Z">
          <w:pPr>
            <w:pStyle w:val="a4"/>
            <w:spacing w:before="54" w:line="285" w:lineRule="auto"/>
            <w:ind w:left="100" w:right="103" w:firstLineChars="100" w:firstLine="210"/>
            <w:jc w:val="both"/>
          </w:pPr>
        </w:pPrChange>
      </w:pPr>
      <w:r>
        <w:rPr>
          <w:rFonts w:ascii="ＭＳ 明朝" w:eastAsia="ＭＳ 明朝" w:hAnsi="ＭＳ 明朝" w:hint="eastAsia"/>
          <w:spacing w:val="-5"/>
          <w:lang w:eastAsia="ja-JP"/>
        </w:rPr>
        <w:t>これらの要因は、変えてみることが、私の制作の中にある自分に対する問いかけに触れるきっかけになるのではないかと考え、行動を起こした。</w:t>
      </w:r>
    </w:p>
    <w:p w:rsidR="00C82182" w:rsidRPr="00906238" w:rsidRDefault="00C82182" w:rsidP="00501EBB">
      <w:pPr>
        <w:pStyle w:val="a4"/>
        <w:spacing w:before="54" w:line="285" w:lineRule="auto"/>
        <w:ind w:left="100" w:right="103" w:firstLineChars="100" w:firstLine="210"/>
        <w:jc w:val="both"/>
        <w:rPr>
          <w:rFonts w:ascii="ＭＳ 明朝" w:eastAsia="ＭＳ 明朝" w:hAnsi="ＭＳ 明朝"/>
          <w:spacing w:val="-5"/>
          <w:lang w:eastAsia="ja-JP"/>
        </w:rPr>
        <w:pPrChange w:id="15" w:author="ちかおか れい" w:date="2018-06-20T19:58:00Z">
          <w:pPr>
            <w:pStyle w:val="a4"/>
            <w:spacing w:before="54" w:line="285" w:lineRule="auto"/>
            <w:ind w:left="100" w:right="103" w:firstLineChars="100" w:firstLine="210"/>
            <w:jc w:val="both"/>
          </w:pPr>
        </w:pPrChange>
      </w:pPr>
    </w:p>
    <w:p w:rsidR="00C82182" w:rsidRDefault="00C82182" w:rsidP="00501EBB">
      <w:pPr>
        <w:pStyle w:val="a4"/>
        <w:spacing w:before="54" w:line="285" w:lineRule="auto"/>
        <w:ind w:left="100" w:right="103" w:firstLineChars="100" w:firstLine="208"/>
        <w:jc w:val="both"/>
        <w:rPr>
          <w:rFonts w:ascii="ＭＳ 明朝" w:eastAsia="ＭＳ 明朝" w:hAnsi="ＭＳ 明朝"/>
          <w:spacing w:val="-7"/>
          <w:lang w:eastAsia="ja-JP"/>
        </w:rPr>
        <w:pPrChange w:id="16" w:author="ちかおか れい" w:date="2018-06-20T19:58:00Z">
          <w:pPr>
            <w:pStyle w:val="a4"/>
            <w:spacing w:before="54" w:line="285" w:lineRule="auto"/>
            <w:ind w:left="100" w:right="103" w:firstLineChars="100" w:firstLine="208"/>
            <w:jc w:val="both"/>
          </w:pPr>
        </w:pPrChange>
      </w:pPr>
      <w:r w:rsidRPr="006E1C99">
        <w:rPr>
          <w:rFonts w:ascii="ＭＳ 明朝" w:eastAsia="ＭＳ 明朝" w:hAnsi="ＭＳ 明朝"/>
          <w:spacing w:val="-6"/>
          <w:lang w:eastAsia="ja-JP"/>
        </w:rPr>
        <w:t>６年前から</w:t>
      </w:r>
      <w:r>
        <w:rPr>
          <w:rFonts w:ascii="ＭＳ 明朝" w:eastAsia="ＭＳ 明朝" w:hAnsi="ＭＳ 明朝" w:hint="eastAsia"/>
          <w:spacing w:val="-6"/>
          <w:lang w:eastAsia="ja-JP"/>
        </w:rPr>
        <w:t>本学で私は、</w:t>
      </w:r>
      <w:r>
        <w:rPr>
          <w:rFonts w:ascii="ＭＳ 明朝" w:eastAsia="ＭＳ 明朝" w:hAnsi="ＭＳ 明朝"/>
          <w:spacing w:val="-6"/>
          <w:lang w:eastAsia="ja-JP"/>
        </w:rPr>
        <w:t>この</w:t>
      </w:r>
      <w:r>
        <w:rPr>
          <w:rFonts w:ascii="ＭＳ 明朝" w:eastAsia="ＭＳ 明朝" w:hAnsi="ＭＳ 明朝" w:hint="eastAsia"/>
          <w:spacing w:val="-6"/>
          <w:lang w:eastAsia="ja-JP"/>
        </w:rPr>
        <w:t>自分への問いかけの答えを探るため、新しい</w:t>
      </w:r>
      <w:r>
        <w:rPr>
          <w:rFonts w:ascii="ＭＳ 明朝" w:eastAsia="ＭＳ 明朝" w:hAnsi="ＭＳ 明朝"/>
          <w:spacing w:val="-6"/>
          <w:lang w:eastAsia="ja-JP"/>
        </w:rPr>
        <w:t>研究活動をスタートさせた。</w:t>
      </w:r>
      <w:r>
        <w:rPr>
          <w:rFonts w:ascii="ＭＳ 明朝" w:eastAsia="ＭＳ 明朝" w:hAnsi="ＭＳ 明朝" w:hint="eastAsia"/>
          <w:spacing w:val="-6"/>
          <w:lang w:eastAsia="ja-JP"/>
        </w:rPr>
        <w:t>ガラス造形</w:t>
      </w:r>
      <w:r>
        <w:rPr>
          <w:rFonts w:ascii="ＭＳ 明朝" w:eastAsia="ＭＳ 明朝" w:hAnsi="ＭＳ 明朝"/>
          <w:spacing w:val="-6"/>
          <w:lang w:eastAsia="ja-JP"/>
        </w:rPr>
        <w:t>制作に関わる</w:t>
      </w:r>
      <w:r>
        <w:rPr>
          <w:rFonts w:ascii="ＭＳ 明朝" w:eastAsia="ＭＳ 明朝" w:hAnsi="ＭＳ 明朝" w:hint="eastAsia"/>
          <w:spacing w:val="-6"/>
          <w:lang w:eastAsia="ja-JP"/>
        </w:rPr>
        <w:t>要素についての</w:t>
      </w:r>
      <w:r w:rsidRPr="006E1C99">
        <w:rPr>
          <w:rFonts w:ascii="ＭＳ 明朝" w:eastAsia="ＭＳ 明朝" w:hAnsi="ＭＳ 明朝" w:hint="eastAsia"/>
          <w:spacing w:val="-6"/>
          <w:lang w:eastAsia="ja-JP"/>
        </w:rPr>
        <w:t>再</w:t>
      </w:r>
      <w:r>
        <w:rPr>
          <w:rFonts w:ascii="ＭＳ 明朝" w:eastAsia="ＭＳ 明朝" w:hAnsi="ＭＳ 明朝"/>
          <w:spacing w:val="-6"/>
          <w:lang w:eastAsia="ja-JP"/>
        </w:rPr>
        <w:t>構築に挑</w:t>
      </w:r>
      <w:r>
        <w:rPr>
          <w:rFonts w:ascii="ＭＳ 明朝" w:eastAsia="ＭＳ 明朝" w:hAnsi="ＭＳ 明朝" w:hint="eastAsia"/>
          <w:spacing w:val="-6"/>
          <w:lang w:eastAsia="ja-JP"/>
        </w:rPr>
        <w:t>むことにした。制作環境を</w:t>
      </w:r>
      <w:r w:rsidRPr="006E1C99">
        <w:rPr>
          <w:rFonts w:ascii="ＭＳ 明朝" w:eastAsia="ＭＳ 明朝" w:hAnsi="ＭＳ 明朝"/>
          <w:spacing w:val="-6"/>
          <w:lang w:eastAsia="ja-JP"/>
        </w:rPr>
        <w:t>自分の工房から大学へと</w:t>
      </w:r>
      <w:r w:rsidRPr="006E1C99">
        <w:rPr>
          <w:rFonts w:ascii="ＭＳ 明朝" w:eastAsia="ＭＳ 明朝" w:hAnsi="ＭＳ 明朝"/>
          <w:spacing w:val="-7"/>
          <w:lang w:eastAsia="ja-JP"/>
        </w:rPr>
        <w:t>変えた。</w:t>
      </w:r>
      <w:r>
        <w:rPr>
          <w:rFonts w:ascii="ＭＳ 明朝" w:eastAsia="ＭＳ 明朝" w:hAnsi="ＭＳ 明朝" w:hint="eastAsia"/>
          <w:spacing w:val="-7"/>
          <w:lang w:eastAsia="ja-JP"/>
        </w:rPr>
        <w:t>それまでの</w:t>
      </w:r>
      <w:r>
        <w:rPr>
          <w:rFonts w:ascii="ＭＳ 明朝" w:eastAsia="ＭＳ 明朝" w:hAnsi="ＭＳ 明朝"/>
          <w:spacing w:val="-7"/>
          <w:lang w:eastAsia="ja-JP"/>
        </w:rPr>
        <w:t>使い慣れた材料や</w:t>
      </w:r>
      <w:r>
        <w:rPr>
          <w:rFonts w:ascii="ＭＳ 明朝" w:eastAsia="ＭＳ 明朝" w:hAnsi="ＭＳ 明朝" w:hint="eastAsia"/>
          <w:spacing w:val="-7"/>
          <w:lang w:eastAsia="ja-JP"/>
        </w:rPr>
        <w:t>技法</w:t>
      </w:r>
      <w:r>
        <w:rPr>
          <w:rFonts w:ascii="ＭＳ 明朝" w:eastAsia="ＭＳ 明朝" w:hAnsi="ＭＳ 明朝"/>
          <w:spacing w:val="-7"/>
          <w:lang w:eastAsia="ja-JP"/>
        </w:rPr>
        <w:t>を封じて、自分をできるだけ「</w:t>
      </w:r>
      <w:r>
        <w:rPr>
          <w:rFonts w:ascii="ＭＳ 明朝" w:eastAsia="ＭＳ 明朝" w:hAnsi="ＭＳ 明朝" w:hint="eastAsia"/>
          <w:spacing w:val="-7"/>
          <w:lang w:eastAsia="ja-JP"/>
        </w:rPr>
        <w:t>非</w:t>
      </w:r>
      <w:r w:rsidRPr="006E1C99">
        <w:rPr>
          <w:rFonts w:ascii="ＭＳ 明朝" w:eastAsia="ＭＳ 明朝" w:hAnsi="ＭＳ 明朝"/>
          <w:spacing w:val="-7"/>
          <w:lang w:eastAsia="ja-JP"/>
        </w:rPr>
        <w:t>日常</w:t>
      </w:r>
      <w:r>
        <w:rPr>
          <w:rFonts w:ascii="ＭＳ 明朝" w:eastAsia="ＭＳ 明朝" w:hAnsi="ＭＳ 明朝" w:hint="eastAsia"/>
          <w:spacing w:val="-7"/>
          <w:lang w:eastAsia="ja-JP"/>
        </w:rPr>
        <w:t>制作</w:t>
      </w:r>
      <w:r w:rsidRPr="006E1C99">
        <w:rPr>
          <w:rFonts w:ascii="ＭＳ 明朝" w:eastAsia="ＭＳ 明朝" w:hAnsi="ＭＳ 明朝"/>
          <w:spacing w:val="-7"/>
          <w:lang w:eastAsia="ja-JP"/>
        </w:rPr>
        <w:t>」へと導くようにした。</w:t>
      </w:r>
    </w:p>
    <w:p w:rsidR="00C82182" w:rsidRDefault="00C82182" w:rsidP="00501EBB">
      <w:pPr>
        <w:pStyle w:val="a4"/>
        <w:spacing w:before="54" w:line="285" w:lineRule="auto"/>
        <w:ind w:left="100" w:right="103" w:firstLineChars="100" w:firstLine="206"/>
        <w:jc w:val="both"/>
        <w:rPr>
          <w:rFonts w:ascii="ＭＳ 明朝" w:eastAsia="ＭＳ 明朝" w:hAnsi="ＭＳ 明朝"/>
          <w:spacing w:val="-7"/>
          <w:highlight w:val="yellow"/>
          <w:lang w:eastAsia="ja-JP"/>
        </w:rPr>
        <w:pPrChange w:id="17" w:author="ちかおか れい" w:date="2018-06-20T19:58:00Z">
          <w:pPr>
            <w:pStyle w:val="a4"/>
            <w:spacing w:before="54" w:line="285" w:lineRule="auto"/>
            <w:ind w:left="100" w:right="103" w:firstLineChars="100" w:firstLine="206"/>
            <w:jc w:val="both"/>
          </w:pPr>
        </w:pPrChange>
      </w:pPr>
      <w:r w:rsidRPr="00467B24">
        <w:rPr>
          <w:rFonts w:ascii="ＭＳ 明朝" w:eastAsia="ＭＳ 明朝" w:hAnsi="ＭＳ 明朝" w:hint="eastAsia"/>
          <w:spacing w:val="-7"/>
          <w:highlight w:val="yellow"/>
          <w:lang w:eastAsia="ja-JP"/>
        </w:rPr>
        <w:t>私は指導者としても</w:t>
      </w:r>
      <w:r>
        <w:rPr>
          <w:rFonts w:ascii="ＭＳ 明朝" w:eastAsia="ＭＳ 明朝" w:hAnsi="ＭＳ 明朝" w:hint="eastAsia"/>
          <w:spacing w:val="-7"/>
          <w:highlight w:val="yellow"/>
          <w:lang w:eastAsia="ja-JP"/>
        </w:rPr>
        <w:t>他大学で</w:t>
      </w:r>
      <w:r w:rsidRPr="00467B24">
        <w:rPr>
          <w:rFonts w:ascii="ＭＳ 明朝" w:eastAsia="ＭＳ 明朝" w:hAnsi="ＭＳ 明朝" w:hint="eastAsia"/>
          <w:spacing w:val="-7"/>
          <w:highlight w:val="yellow"/>
          <w:lang w:eastAsia="ja-JP"/>
        </w:rPr>
        <w:t>ガラス造形</w:t>
      </w:r>
      <w:r>
        <w:rPr>
          <w:rFonts w:ascii="ＭＳ 明朝" w:eastAsia="ＭＳ 明朝" w:hAnsi="ＭＳ 明朝" w:hint="eastAsia"/>
          <w:spacing w:val="-7"/>
          <w:highlight w:val="yellow"/>
          <w:lang w:eastAsia="ja-JP"/>
        </w:rPr>
        <w:t>教育</w:t>
      </w:r>
      <w:r w:rsidRPr="00467B24">
        <w:rPr>
          <w:rFonts w:ascii="ＭＳ 明朝" w:eastAsia="ＭＳ 明朝" w:hAnsi="ＭＳ 明朝" w:hint="eastAsia"/>
          <w:spacing w:val="-7"/>
          <w:highlight w:val="yellow"/>
          <w:lang w:eastAsia="ja-JP"/>
        </w:rPr>
        <w:t>に携わっている。</w:t>
      </w:r>
      <w:r>
        <w:rPr>
          <w:rFonts w:ascii="ＭＳ 明朝" w:eastAsia="ＭＳ 明朝" w:hAnsi="ＭＳ 明朝" w:hint="eastAsia"/>
          <w:spacing w:val="-7"/>
          <w:highlight w:val="yellow"/>
          <w:lang w:eastAsia="ja-JP"/>
        </w:rPr>
        <w:t>本学で研究を始めてから間もなく、指導者としている時間と</w:t>
      </w:r>
      <w:r w:rsidRPr="00467B24">
        <w:rPr>
          <w:rFonts w:ascii="ＭＳ 明朝" w:eastAsia="ＭＳ 明朝" w:hAnsi="ＭＳ 明朝" w:hint="eastAsia"/>
          <w:spacing w:val="-7"/>
          <w:highlight w:val="yellow"/>
          <w:lang w:eastAsia="ja-JP"/>
        </w:rPr>
        <w:t>、学生として学ぶ</w:t>
      </w:r>
      <w:r>
        <w:rPr>
          <w:rFonts w:ascii="ＭＳ 明朝" w:eastAsia="ＭＳ 明朝" w:hAnsi="ＭＳ 明朝" w:hint="eastAsia"/>
          <w:spacing w:val="-7"/>
          <w:highlight w:val="yellow"/>
          <w:lang w:eastAsia="ja-JP"/>
        </w:rPr>
        <w:t>時間に、興味深い違和感を感じることがあった</w:t>
      </w:r>
      <w:r w:rsidRPr="00467B24">
        <w:rPr>
          <w:rFonts w:ascii="ＭＳ 明朝" w:eastAsia="ＭＳ 明朝" w:hAnsi="ＭＳ 明朝" w:hint="eastAsia"/>
          <w:spacing w:val="-7"/>
          <w:highlight w:val="yellow"/>
          <w:lang w:eastAsia="ja-JP"/>
        </w:rPr>
        <w:t>。</w:t>
      </w:r>
      <w:r>
        <w:rPr>
          <w:rFonts w:ascii="ＭＳ 明朝" w:eastAsia="ＭＳ 明朝" w:hAnsi="ＭＳ 明朝" w:hint="eastAsia"/>
          <w:spacing w:val="-7"/>
          <w:highlight w:val="yellow"/>
          <w:lang w:eastAsia="ja-JP"/>
        </w:rPr>
        <w:t>指導者としている時間は、学生が何を考え、求めているかを常に考えている。そして、学生が得る必要のある能力を見極めながら、段階的に導こうとしている。学生から言葉を引き出し、それらを客観視する立場で問いかけ、選択肢を見つけて提示する。学生と対話する時には、学生に問いかけ答えを聞くことが多い。</w:t>
      </w:r>
      <w:r w:rsidRPr="00467B24">
        <w:rPr>
          <w:rFonts w:ascii="ＭＳ 明朝" w:eastAsia="ＭＳ 明朝" w:hAnsi="ＭＳ 明朝" w:hint="eastAsia"/>
          <w:spacing w:val="-7"/>
          <w:highlight w:val="yellow"/>
          <w:lang w:eastAsia="ja-JP"/>
        </w:rPr>
        <w:t>しかし、</w:t>
      </w:r>
      <w:r>
        <w:rPr>
          <w:rFonts w:ascii="ＭＳ 明朝" w:eastAsia="ＭＳ 明朝" w:hAnsi="ＭＳ 明朝" w:hint="eastAsia"/>
          <w:spacing w:val="-7"/>
          <w:highlight w:val="yellow"/>
          <w:lang w:eastAsia="ja-JP"/>
        </w:rPr>
        <w:t>私自身が学生の時間は、私が行っている指導のプロセスは存在しない。私が学生になれば、私自身が指導するように、自身に対して分析や導きができるのかもしれないという期待があったが、それは一度もなかった。私自身は私に指導できないということに気がついたのだ。</w:t>
      </w:r>
    </w:p>
    <w:p w:rsidR="00C82182" w:rsidRPr="00C73C33" w:rsidRDefault="00C82182" w:rsidP="00501EBB">
      <w:pPr>
        <w:pStyle w:val="a4"/>
        <w:spacing w:before="54" w:line="285" w:lineRule="auto"/>
        <w:ind w:left="100" w:right="103" w:firstLineChars="100" w:firstLine="206"/>
        <w:jc w:val="both"/>
        <w:rPr>
          <w:rFonts w:ascii="ＭＳ 明朝" w:eastAsia="ＭＳ 明朝" w:hAnsi="ＭＳ 明朝"/>
          <w:spacing w:val="-7"/>
          <w:highlight w:val="yellow"/>
          <w:lang w:eastAsia="ja-JP"/>
        </w:rPr>
        <w:pPrChange w:id="18" w:author="ちかおか れい" w:date="2018-06-20T19:58:00Z">
          <w:pPr>
            <w:pStyle w:val="a4"/>
            <w:spacing w:before="54" w:line="285" w:lineRule="auto"/>
            <w:ind w:left="100" w:right="103" w:firstLineChars="100" w:firstLine="206"/>
            <w:jc w:val="both"/>
          </w:pPr>
        </w:pPrChange>
      </w:pPr>
      <w:r>
        <w:rPr>
          <w:rFonts w:ascii="ＭＳ 明朝" w:eastAsia="ＭＳ 明朝" w:hAnsi="ＭＳ 明朝" w:hint="eastAsia"/>
          <w:spacing w:val="-7"/>
          <w:highlight w:val="yellow"/>
          <w:lang w:eastAsia="ja-JP"/>
        </w:rPr>
        <w:t>私の指導者が私ではないということを感じる</w:t>
      </w:r>
      <w:r w:rsidRPr="00467B24">
        <w:rPr>
          <w:rFonts w:ascii="ＭＳ 明朝" w:eastAsia="ＭＳ 明朝" w:hAnsi="ＭＳ 明朝" w:hint="eastAsia"/>
          <w:spacing w:val="-7"/>
          <w:highlight w:val="yellow"/>
          <w:lang w:eastAsia="ja-JP"/>
        </w:rPr>
        <w:t>たびに、自分の</w:t>
      </w:r>
      <w:r>
        <w:rPr>
          <w:rFonts w:ascii="ＭＳ 明朝" w:eastAsia="ＭＳ 明朝" w:hAnsi="ＭＳ 明朝" w:hint="eastAsia"/>
          <w:spacing w:val="-7"/>
          <w:highlight w:val="yellow"/>
          <w:lang w:eastAsia="ja-JP"/>
        </w:rPr>
        <w:t>見えていない思考の</w:t>
      </w:r>
      <w:r w:rsidRPr="00467B24">
        <w:rPr>
          <w:rFonts w:ascii="ＭＳ 明朝" w:eastAsia="ＭＳ 明朝" w:hAnsi="ＭＳ 明朝" w:hint="eastAsia"/>
          <w:spacing w:val="-7"/>
          <w:highlight w:val="yellow"/>
          <w:lang w:eastAsia="ja-JP"/>
        </w:rPr>
        <w:t>問題点</w:t>
      </w:r>
      <w:r>
        <w:rPr>
          <w:rFonts w:ascii="ＭＳ 明朝" w:eastAsia="ＭＳ 明朝" w:hAnsi="ＭＳ 明朝" w:hint="eastAsia"/>
          <w:spacing w:val="-7"/>
          <w:highlight w:val="yellow"/>
          <w:lang w:eastAsia="ja-JP"/>
        </w:rPr>
        <w:t>が</w:t>
      </w:r>
      <w:r w:rsidRPr="00467B24">
        <w:rPr>
          <w:rFonts w:ascii="ＭＳ 明朝" w:eastAsia="ＭＳ 明朝" w:hAnsi="ＭＳ 明朝" w:hint="eastAsia"/>
          <w:spacing w:val="-7"/>
          <w:highlight w:val="yellow"/>
          <w:lang w:eastAsia="ja-JP"/>
        </w:rPr>
        <w:t>あると</w:t>
      </w:r>
      <w:r>
        <w:rPr>
          <w:rFonts w:ascii="ＭＳ 明朝" w:eastAsia="ＭＳ 明朝" w:hAnsi="ＭＳ 明朝" w:hint="eastAsia"/>
          <w:spacing w:val="-7"/>
          <w:highlight w:val="yellow"/>
          <w:lang w:eastAsia="ja-JP"/>
        </w:rPr>
        <w:t>感じたのである</w:t>
      </w:r>
      <w:r w:rsidRPr="00467B24">
        <w:rPr>
          <w:rFonts w:ascii="ＭＳ 明朝" w:eastAsia="ＭＳ 明朝" w:hAnsi="ＭＳ 明朝" w:hint="eastAsia"/>
          <w:spacing w:val="-7"/>
          <w:highlight w:val="yellow"/>
          <w:lang w:eastAsia="ja-JP"/>
        </w:rPr>
        <w:t>。</w:t>
      </w:r>
      <w:r>
        <w:rPr>
          <w:rFonts w:ascii="ＭＳ 明朝" w:eastAsia="ＭＳ 明朝" w:hAnsi="ＭＳ 明朝" w:hint="eastAsia"/>
          <w:spacing w:val="-7"/>
          <w:highlight w:val="yellow"/>
          <w:lang w:eastAsia="ja-JP"/>
        </w:rPr>
        <w:t>自分が学生に指導しているプロセスは、私自身には使うことができない。ならば、自身が研究していく思考プロセス自体を再構築する必要があると考えるようになった。</w:t>
      </w:r>
    </w:p>
    <w:p w:rsidR="00C82182" w:rsidRDefault="00C82182" w:rsidP="00501EBB">
      <w:pPr>
        <w:pStyle w:val="a4"/>
        <w:spacing w:before="3" w:line="285" w:lineRule="auto"/>
        <w:ind w:left="100" w:right="108" w:firstLineChars="100" w:firstLine="220"/>
        <w:jc w:val="both"/>
        <w:rPr>
          <w:rFonts w:ascii="ＭＳ 明朝" w:eastAsia="ＭＳ 明朝" w:hAnsi="ＭＳ 明朝"/>
          <w:lang w:eastAsia="ja-JP"/>
        </w:rPr>
        <w:pPrChange w:id="19" w:author="ちかおか れい" w:date="2018-06-20T19:58:00Z">
          <w:pPr>
            <w:pStyle w:val="a4"/>
            <w:spacing w:before="3" w:line="285" w:lineRule="auto"/>
            <w:ind w:left="100" w:right="108" w:firstLineChars="100" w:firstLine="220"/>
            <w:jc w:val="both"/>
          </w:pPr>
        </w:pPrChange>
      </w:pPr>
      <w:r>
        <w:rPr>
          <w:rFonts w:ascii="ＭＳ 明朝" w:eastAsia="ＭＳ 明朝" w:hAnsi="ＭＳ 明朝" w:hint="eastAsia"/>
          <w:lang w:eastAsia="ja-JP"/>
        </w:rPr>
        <w:t>この再構築の</w:t>
      </w:r>
      <w:r>
        <w:rPr>
          <w:rFonts w:ascii="ＭＳ 明朝" w:eastAsia="ＭＳ 明朝" w:hAnsi="ＭＳ 明朝"/>
          <w:lang w:eastAsia="ja-JP"/>
        </w:rPr>
        <w:t>結果、</w:t>
      </w:r>
      <w:r>
        <w:rPr>
          <w:rFonts w:ascii="ＭＳ 明朝" w:eastAsia="ＭＳ 明朝" w:hAnsi="ＭＳ 明朝" w:hint="eastAsia"/>
          <w:lang w:eastAsia="ja-JP"/>
        </w:rPr>
        <w:t>私の思考と</w:t>
      </w:r>
      <w:r>
        <w:rPr>
          <w:rFonts w:ascii="ＭＳ 明朝" w:eastAsia="ＭＳ 明朝" w:hAnsi="ＭＳ 明朝"/>
          <w:lang w:eastAsia="ja-JP"/>
        </w:rPr>
        <w:t>作品</w:t>
      </w:r>
      <w:r>
        <w:rPr>
          <w:rFonts w:ascii="ＭＳ 明朝" w:eastAsia="ＭＳ 明朝" w:hAnsi="ＭＳ 明朝" w:hint="eastAsia"/>
          <w:lang w:eastAsia="ja-JP"/>
        </w:rPr>
        <w:t>に</w:t>
      </w:r>
      <w:r>
        <w:rPr>
          <w:rFonts w:ascii="ＭＳ 明朝" w:eastAsia="ＭＳ 明朝" w:hAnsi="ＭＳ 明朝"/>
          <w:lang w:eastAsia="ja-JP"/>
        </w:rPr>
        <w:t>変化が起こり</w:t>
      </w:r>
      <w:r>
        <w:rPr>
          <w:rFonts w:ascii="ＭＳ 明朝" w:eastAsia="ＭＳ 明朝" w:hAnsi="ＭＳ 明朝" w:hint="eastAsia"/>
          <w:lang w:eastAsia="ja-JP"/>
        </w:rPr>
        <w:t>はじめた。自身の制作過程と作品を客観的な立場から考えられることが多くなり、前述した違和感は消えていったのである。制作のアイデアや工程に実験的な要素が多くなり、得た結果をヒントとして次のアイデアに生かしていった。これは、考えて行動することから行動して考えることへのプロセス変化だった。自分の知識や経験の中にある要素を組み合わせて行動することの問題点に気が付き、行動から得たことで思考する方法をとった。また、この変化は学生への指導プロセスにも変化を起こし、学生に向けた言葉も変わっていったのである。</w:t>
      </w:r>
    </w:p>
    <w:p w:rsidR="00C82182" w:rsidRPr="008C5224" w:rsidRDefault="00C82182" w:rsidP="00501EBB">
      <w:pPr>
        <w:pStyle w:val="a4"/>
        <w:spacing w:before="3" w:line="285" w:lineRule="auto"/>
        <w:ind w:left="100" w:right="108" w:firstLineChars="100" w:firstLine="220"/>
        <w:jc w:val="both"/>
        <w:rPr>
          <w:rFonts w:ascii="ＭＳ 明朝" w:eastAsia="ＭＳ 明朝" w:hAnsi="ＭＳ 明朝"/>
          <w:lang w:eastAsia="ja-JP"/>
        </w:rPr>
        <w:pPrChange w:id="20" w:author="ちかおか れい" w:date="2018-06-20T19:58:00Z">
          <w:pPr>
            <w:pStyle w:val="a4"/>
            <w:spacing w:before="3" w:line="285" w:lineRule="auto"/>
            <w:ind w:left="100" w:right="108" w:firstLineChars="100" w:firstLine="220"/>
            <w:jc w:val="both"/>
          </w:pPr>
        </w:pPrChange>
      </w:pPr>
    </w:p>
    <w:p w:rsidR="00C82182" w:rsidRPr="006E1C99" w:rsidRDefault="00C82182" w:rsidP="00501EBB">
      <w:pPr>
        <w:pStyle w:val="a4"/>
        <w:spacing w:line="285" w:lineRule="auto"/>
        <w:ind w:left="100" w:right="103" w:firstLineChars="100" w:firstLine="220"/>
        <w:jc w:val="both"/>
        <w:rPr>
          <w:rFonts w:ascii="ＭＳ 明朝" w:eastAsia="ＭＳ 明朝" w:hAnsi="ＭＳ 明朝"/>
          <w:lang w:eastAsia="ja-JP"/>
        </w:rPr>
        <w:pPrChange w:id="21" w:author="ちかおか れい" w:date="2018-06-20T19:58:00Z">
          <w:pPr>
            <w:pStyle w:val="a4"/>
            <w:spacing w:line="285" w:lineRule="auto"/>
            <w:ind w:left="100" w:right="103" w:firstLineChars="100" w:firstLine="220"/>
            <w:jc w:val="both"/>
          </w:pPr>
        </w:pPrChange>
      </w:pPr>
      <w:r w:rsidRPr="006E1C99">
        <w:rPr>
          <w:rFonts w:ascii="ＭＳ 明朝" w:eastAsia="ＭＳ 明朝" w:hAnsi="ＭＳ 明朝"/>
          <w:lang w:eastAsia="ja-JP"/>
        </w:rPr>
        <w:t>この「問い」に向けた</w:t>
      </w:r>
      <w:r>
        <w:rPr>
          <w:rFonts w:ascii="ＭＳ 明朝" w:eastAsia="ＭＳ 明朝" w:hAnsi="ＭＳ 明朝" w:hint="eastAsia"/>
          <w:lang w:eastAsia="ja-JP"/>
        </w:rPr>
        <w:t>研究活動</w:t>
      </w:r>
      <w:r>
        <w:rPr>
          <w:rFonts w:ascii="ＭＳ 明朝" w:eastAsia="ＭＳ 明朝" w:hAnsi="ＭＳ 明朝"/>
          <w:lang w:eastAsia="ja-JP"/>
        </w:rPr>
        <w:t>は、それまで続けてきた制作活動と作品を振り返</w:t>
      </w:r>
      <w:r>
        <w:rPr>
          <w:rFonts w:ascii="ＭＳ 明朝" w:eastAsia="ＭＳ 明朝" w:hAnsi="ＭＳ 明朝" w:hint="eastAsia"/>
          <w:lang w:eastAsia="ja-JP"/>
        </w:rPr>
        <w:t>ることで</w:t>
      </w:r>
      <w:r w:rsidRPr="006E1C99">
        <w:rPr>
          <w:rFonts w:ascii="ＭＳ 明朝" w:eastAsia="ＭＳ 明朝" w:hAnsi="ＭＳ 明朝"/>
          <w:lang w:eastAsia="ja-JP"/>
        </w:rPr>
        <w:t>、自身が何</w:t>
      </w:r>
      <w:r>
        <w:rPr>
          <w:rFonts w:ascii="ＭＳ 明朝" w:eastAsia="ＭＳ 明朝" w:hAnsi="ＭＳ 明朝"/>
          <w:spacing w:val="-4"/>
          <w:lang w:eastAsia="ja-JP"/>
        </w:rPr>
        <w:t>を生み出してきたのか、なぜ作り続け</w:t>
      </w:r>
      <w:r>
        <w:rPr>
          <w:rFonts w:ascii="ＭＳ 明朝" w:eastAsia="ＭＳ 明朝" w:hAnsi="ＭＳ 明朝" w:hint="eastAsia"/>
          <w:spacing w:val="-4"/>
          <w:lang w:eastAsia="ja-JP"/>
        </w:rPr>
        <w:t>ている</w:t>
      </w:r>
      <w:r>
        <w:rPr>
          <w:rFonts w:ascii="ＭＳ 明朝" w:eastAsia="ＭＳ 明朝" w:hAnsi="ＭＳ 明朝"/>
          <w:spacing w:val="-4"/>
          <w:lang w:eastAsia="ja-JP"/>
        </w:rPr>
        <w:t>のかということを知る</w:t>
      </w:r>
      <w:r>
        <w:rPr>
          <w:rFonts w:ascii="ＭＳ 明朝" w:eastAsia="ＭＳ 明朝" w:hAnsi="ＭＳ 明朝" w:hint="eastAsia"/>
          <w:spacing w:val="-4"/>
          <w:lang w:eastAsia="ja-JP"/>
        </w:rPr>
        <w:t>ことに繋がり、</w:t>
      </w:r>
      <w:r w:rsidRPr="006E1C99">
        <w:rPr>
          <w:rFonts w:ascii="ＭＳ 明朝" w:eastAsia="ＭＳ 明朝" w:hAnsi="ＭＳ 明朝"/>
          <w:spacing w:val="-4"/>
          <w:lang w:eastAsia="ja-JP"/>
        </w:rPr>
        <w:t>そして</w:t>
      </w:r>
      <w:r>
        <w:rPr>
          <w:rFonts w:ascii="ＭＳ 明朝" w:eastAsia="ＭＳ 明朝" w:hAnsi="ＭＳ 明朝" w:hint="eastAsia"/>
          <w:spacing w:val="-4"/>
          <w:lang w:eastAsia="ja-JP"/>
        </w:rPr>
        <w:t>私は、新たな制作への</w:t>
      </w:r>
      <w:r w:rsidRPr="006E1C99">
        <w:rPr>
          <w:rFonts w:ascii="ＭＳ 明朝" w:eastAsia="ＭＳ 明朝" w:hAnsi="ＭＳ 明朝"/>
          <w:spacing w:val="-6"/>
          <w:lang w:eastAsia="ja-JP"/>
        </w:rPr>
        <w:t>モチベーションと</w:t>
      </w:r>
      <w:r>
        <w:rPr>
          <w:rFonts w:ascii="ＭＳ 明朝" w:eastAsia="ＭＳ 明朝" w:hAnsi="ＭＳ 明朝" w:hint="eastAsia"/>
          <w:spacing w:val="-6"/>
          <w:lang w:eastAsia="ja-JP"/>
        </w:rPr>
        <w:t>、</w:t>
      </w:r>
      <w:r w:rsidRPr="006E1C99">
        <w:rPr>
          <w:rFonts w:ascii="ＭＳ 明朝" w:eastAsia="ＭＳ 明朝" w:hAnsi="ＭＳ 明朝"/>
          <w:spacing w:val="-6"/>
          <w:lang w:eastAsia="ja-JP"/>
        </w:rPr>
        <w:t>挑むべき制作テーマを見つけていくことになった。</w:t>
      </w:r>
    </w:p>
    <w:p w:rsidR="00C82182" w:rsidRDefault="00C82182" w:rsidP="00501EBB">
      <w:pPr>
        <w:pStyle w:val="a4"/>
        <w:spacing w:line="285" w:lineRule="auto"/>
        <w:ind w:left="100" w:right="119" w:firstLineChars="100" w:firstLine="216"/>
        <w:jc w:val="both"/>
        <w:rPr>
          <w:rFonts w:ascii="ＭＳ 明朝" w:eastAsia="ＭＳ 明朝" w:hAnsi="ＭＳ 明朝"/>
          <w:spacing w:val="-7"/>
          <w:lang w:eastAsia="ja-JP"/>
        </w:rPr>
        <w:pPrChange w:id="22" w:author="ちかおか れい" w:date="2018-06-20T19:58:00Z">
          <w:pPr>
            <w:pStyle w:val="a4"/>
            <w:spacing w:line="285" w:lineRule="auto"/>
            <w:ind w:left="100" w:right="119" w:firstLineChars="100" w:firstLine="216"/>
            <w:jc w:val="both"/>
          </w:pPr>
        </w:pPrChange>
      </w:pPr>
      <w:r>
        <w:rPr>
          <w:rFonts w:ascii="ＭＳ 明朝" w:eastAsia="ＭＳ 明朝" w:hAnsi="ＭＳ 明朝" w:hint="eastAsia"/>
          <w:spacing w:val="-2"/>
          <w:lang w:eastAsia="ja-JP"/>
        </w:rPr>
        <w:t>私が追求してきた</w:t>
      </w:r>
      <w:r w:rsidRPr="006E1C99">
        <w:rPr>
          <w:rFonts w:ascii="ＭＳ 明朝" w:eastAsia="ＭＳ 明朝" w:hAnsi="ＭＳ 明朝"/>
          <w:spacing w:val="-2"/>
          <w:lang w:eastAsia="ja-JP"/>
        </w:rPr>
        <w:t>技法</w:t>
      </w:r>
      <w:r>
        <w:rPr>
          <w:rFonts w:ascii="ＭＳ 明朝" w:eastAsia="ＭＳ 明朝" w:hAnsi="ＭＳ 明朝" w:hint="eastAsia"/>
          <w:spacing w:val="-2"/>
          <w:lang w:eastAsia="ja-JP"/>
        </w:rPr>
        <w:t>は、ランニングコストが低く制作を続けるために進めやすいこと、競合相手が多くないことを主な理由で選択したものだ。この板ガラスを用いるフュージング</w:t>
      </w:r>
      <w:r>
        <w:rPr>
          <w:rFonts w:ascii="ＭＳ 明朝" w:eastAsia="ＭＳ 明朝" w:hAnsi="ＭＳ 明朝"/>
          <w:spacing w:val="-2"/>
          <w:lang w:eastAsia="ja-JP"/>
        </w:rPr>
        <w:t>技</w:t>
      </w:r>
      <w:r>
        <w:rPr>
          <w:rFonts w:ascii="ＭＳ 明朝" w:eastAsia="ＭＳ 明朝" w:hAnsi="ＭＳ 明朝"/>
          <w:spacing w:val="-2"/>
          <w:lang w:eastAsia="ja-JP"/>
        </w:rPr>
        <w:lastRenderedPageBreak/>
        <w:t>法は</w:t>
      </w:r>
      <w:r>
        <w:rPr>
          <w:rFonts w:ascii="ＭＳ 明朝" w:eastAsia="ＭＳ 明朝" w:hAnsi="ＭＳ 明朝" w:hint="eastAsia"/>
          <w:spacing w:val="-2"/>
          <w:lang w:eastAsia="ja-JP"/>
        </w:rPr>
        <w:t>私の</w:t>
      </w:r>
      <w:r w:rsidRPr="006E1C99">
        <w:rPr>
          <w:rFonts w:ascii="ＭＳ 明朝" w:eastAsia="ＭＳ 明朝" w:hAnsi="ＭＳ 明朝"/>
          <w:spacing w:val="-2"/>
          <w:lang w:eastAsia="ja-JP"/>
        </w:rPr>
        <w:t>制作に大き</w:t>
      </w:r>
      <w:r>
        <w:rPr>
          <w:rFonts w:ascii="ＭＳ 明朝" w:eastAsia="ＭＳ 明朝" w:hAnsi="ＭＳ 明朝"/>
          <w:spacing w:val="-3"/>
          <w:lang w:eastAsia="ja-JP"/>
        </w:rPr>
        <w:t>な影響を与え</w:t>
      </w:r>
      <w:r>
        <w:rPr>
          <w:rFonts w:ascii="ＭＳ 明朝" w:eastAsia="ＭＳ 明朝" w:hAnsi="ＭＳ 明朝" w:hint="eastAsia"/>
          <w:spacing w:val="-3"/>
          <w:lang w:eastAsia="ja-JP"/>
        </w:rPr>
        <w:t>たが、先にも述べたように</w:t>
      </w:r>
      <w:r w:rsidRPr="006E1C99">
        <w:rPr>
          <w:rFonts w:ascii="ＭＳ 明朝" w:eastAsia="ＭＳ 明朝" w:hAnsi="ＭＳ 明朝"/>
          <w:spacing w:val="-3"/>
          <w:lang w:eastAsia="ja-JP"/>
        </w:rPr>
        <w:t>いつしか</w:t>
      </w:r>
      <w:r>
        <w:rPr>
          <w:rFonts w:ascii="ＭＳ 明朝" w:eastAsia="ＭＳ 明朝" w:hAnsi="ＭＳ 明朝" w:hint="eastAsia"/>
          <w:spacing w:val="-3"/>
          <w:lang w:eastAsia="ja-JP"/>
        </w:rPr>
        <w:t>それは</w:t>
      </w:r>
      <w:r>
        <w:rPr>
          <w:rFonts w:ascii="ＭＳ 明朝" w:eastAsia="ＭＳ 明朝" w:hAnsi="ＭＳ 明朝"/>
          <w:spacing w:val="-3"/>
          <w:lang w:eastAsia="ja-JP"/>
        </w:rPr>
        <w:t>表現の枷となっていた。</w:t>
      </w:r>
      <w:r>
        <w:rPr>
          <w:rFonts w:ascii="ＭＳ 明朝" w:eastAsia="ＭＳ 明朝" w:hAnsi="ＭＳ 明朝" w:hint="eastAsia"/>
          <w:spacing w:val="-3"/>
          <w:lang w:eastAsia="ja-JP"/>
        </w:rPr>
        <w:t>この技法を使って作ることが必須と考えるようになっていたのである。</w:t>
      </w:r>
      <w:r>
        <w:rPr>
          <w:rFonts w:ascii="ＭＳ 明朝" w:eastAsia="ＭＳ 明朝" w:hAnsi="ＭＳ 明朝"/>
          <w:spacing w:val="-3"/>
          <w:lang w:eastAsia="ja-JP"/>
        </w:rPr>
        <w:t>そ</w:t>
      </w:r>
      <w:r>
        <w:rPr>
          <w:rFonts w:ascii="ＭＳ 明朝" w:eastAsia="ＭＳ 明朝" w:hAnsi="ＭＳ 明朝" w:hint="eastAsia"/>
          <w:spacing w:val="-3"/>
          <w:lang w:eastAsia="ja-JP"/>
        </w:rPr>
        <w:t>のこと</w:t>
      </w:r>
      <w:r w:rsidRPr="006E1C99">
        <w:rPr>
          <w:rFonts w:ascii="ＭＳ 明朝" w:eastAsia="ＭＳ 明朝" w:hAnsi="ＭＳ 明朝"/>
          <w:spacing w:val="-3"/>
          <w:lang w:eastAsia="ja-JP"/>
        </w:rPr>
        <w:t>に気がついたとき、自分の中に</w:t>
      </w:r>
      <w:r>
        <w:rPr>
          <w:rFonts w:ascii="ＭＳ 明朝" w:eastAsia="ＭＳ 明朝" w:hAnsi="ＭＳ 明朝" w:hint="eastAsia"/>
          <w:spacing w:val="-3"/>
          <w:lang w:eastAsia="ja-JP"/>
        </w:rPr>
        <w:t>ある</w:t>
      </w:r>
      <w:r w:rsidRPr="006E1C99">
        <w:rPr>
          <w:rFonts w:ascii="ＭＳ 明朝" w:eastAsia="ＭＳ 明朝" w:hAnsi="ＭＳ 明朝"/>
          <w:spacing w:val="-3"/>
          <w:lang w:eastAsia="ja-JP"/>
        </w:rPr>
        <w:t>矛盾</w:t>
      </w:r>
      <w:r w:rsidRPr="006E1C99">
        <w:rPr>
          <w:rFonts w:ascii="ＭＳ 明朝" w:eastAsia="ＭＳ 明朝" w:hAnsi="ＭＳ 明朝"/>
          <w:spacing w:val="-7"/>
          <w:lang w:eastAsia="ja-JP"/>
        </w:rPr>
        <w:t>を感じ</w:t>
      </w:r>
      <w:r>
        <w:rPr>
          <w:rFonts w:ascii="ＭＳ 明朝" w:eastAsia="ＭＳ 明朝" w:hAnsi="ＭＳ 明朝" w:hint="eastAsia"/>
          <w:spacing w:val="-7"/>
          <w:lang w:eastAsia="ja-JP"/>
        </w:rPr>
        <w:t>るようになった。一つの技法に習熟し、作ることができるものが増えるほど、表現できることが技法に縛られ、不自由になるという矛盾である。ガラス造形の作品は、用いられた技法が表現に影響を及ぼすが、それは作品のカテゴリーが技法別になるほど強いものである。素材と技法に表現が影響するのは必然だが、ここに疑問を持った時に、私が望む表現が、既存の技法や素材によって実現できるものではないのではないかと考えた。</w:t>
      </w:r>
    </w:p>
    <w:p w:rsidR="00C82182" w:rsidRPr="006E1C99" w:rsidRDefault="00C82182" w:rsidP="00501EBB">
      <w:pPr>
        <w:pStyle w:val="a4"/>
        <w:spacing w:line="285" w:lineRule="auto"/>
        <w:ind w:left="100" w:right="119" w:firstLineChars="100" w:firstLine="206"/>
        <w:jc w:val="both"/>
        <w:rPr>
          <w:rFonts w:ascii="ＭＳ 明朝" w:eastAsia="ＭＳ 明朝" w:hAnsi="ＭＳ 明朝"/>
          <w:lang w:eastAsia="ja-JP"/>
        </w:rPr>
        <w:pPrChange w:id="23" w:author="ちかおか れい" w:date="2018-06-20T19:58:00Z">
          <w:pPr>
            <w:pStyle w:val="a4"/>
            <w:spacing w:line="285" w:lineRule="auto"/>
            <w:ind w:left="100" w:right="119" w:firstLineChars="100" w:firstLine="206"/>
            <w:jc w:val="both"/>
          </w:pPr>
        </w:pPrChange>
      </w:pPr>
      <w:r>
        <w:rPr>
          <w:rFonts w:ascii="ＭＳ 明朝" w:eastAsia="ＭＳ 明朝" w:hAnsi="ＭＳ 明朝" w:hint="eastAsia"/>
          <w:spacing w:val="-7"/>
          <w:lang w:eastAsia="ja-JP"/>
        </w:rPr>
        <w:t>このことから私は、</w:t>
      </w:r>
      <w:r w:rsidRPr="006E1C99">
        <w:rPr>
          <w:rFonts w:ascii="ＭＳ 明朝" w:eastAsia="ＭＳ 明朝" w:hAnsi="ＭＳ 明朝" w:hint="eastAsia"/>
          <w:spacing w:val="-7"/>
          <w:lang w:eastAsia="ja-JP"/>
        </w:rPr>
        <w:t>制</w:t>
      </w:r>
      <w:r>
        <w:rPr>
          <w:rFonts w:ascii="ＭＳ 明朝" w:eastAsia="ＭＳ 明朝" w:hAnsi="ＭＳ 明朝"/>
          <w:spacing w:val="-7"/>
          <w:lang w:eastAsia="ja-JP"/>
        </w:rPr>
        <w:t>作のために</w:t>
      </w:r>
      <w:r>
        <w:rPr>
          <w:rFonts w:ascii="ＭＳ 明朝" w:eastAsia="ＭＳ 明朝" w:hAnsi="ＭＳ 明朝" w:hint="eastAsia"/>
          <w:spacing w:val="-7"/>
          <w:lang w:eastAsia="ja-JP"/>
        </w:rPr>
        <w:t>用いる</w:t>
      </w:r>
      <w:r w:rsidRPr="006E1C99">
        <w:rPr>
          <w:rFonts w:ascii="ＭＳ 明朝" w:eastAsia="ＭＳ 明朝" w:hAnsi="ＭＳ 明朝"/>
          <w:spacing w:val="-7"/>
          <w:lang w:eastAsia="ja-JP"/>
        </w:rPr>
        <w:t>技法について再考するようになった。そして、</w:t>
      </w:r>
      <w:r>
        <w:rPr>
          <w:rFonts w:ascii="ＭＳ 明朝" w:eastAsia="ＭＳ 明朝" w:hAnsi="ＭＳ 明朝" w:hint="eastAsia"/>
          <w:spacing w:val="-7"/>
          <w:lang w:eastAsia="ja-JP"/>
        </w:rPr>
        <w:t>私が</w:t>
      </w:r>
      <w:r w:rsidRPr="006E1C99">
        <w:rPr>
          <w:rFonts w:ascii="ＭＳ 明朝" w:eastAsia="ＭＳ 明朝" w:hAnsi="ＭＳ 明朝"/>
          <w:spacing w:val="-7"/>
          <w:lang w:eastAsia="ja-JP"/>
        </w:rPr>
        <w:t>ガラスで表現する</w:t>
      </w:r>
      <w:r>
        <w:rPr>
          <w:rFonts w:ascii="ＭＳ 明朝" w:eastAsia="ＭＳ 明朝" w:hAnsi="ＭＳ 明朝" w:hint="eastAsia"/>
          <w:spacing w:val="-7"/>
          <w:lang w:eastAsia="ja-JP"/>
        </w:rPr>
        <w:t>自由を得る</w:t>
      </w:r>
      <w:r w:rsidRPr="006E1C99">
        <w:rPr>
          <w:rFonts w:ascii="ＭＳ 明朝" w:eastAsia="ＭＳ 明朝" w:hAnsi="ＭＳ 明朝"/>
          <w:spacing w:val="-7"/>
          <w:lang w:eastAsia="ja-JP"/>
        </w:rPr>
        <w:t>ための、ガラス独自の</w:t>
      </w:r>
      <w:r>
        <w:rPr>
          <w:rFonts w:ascii="ＭＳ 明朝" w:eastAsia="ＭＳ 明朝" w:hAnsi="ＭＳ 明朝" w:hint="eastAsia"/>
          <w:spacing w:val="-7"/>
          <w:lang w:eastAsia="ja-JP"/>
        </w:rPr>
        <w:t>新しい</w:t>
      </w:r>
      <w:r w:rsidRPr="006E1C99">
        <w:rPr>
          <w:rFonts w:ascii="ＭＳ 明朝" w:eastAsia="ＭＳ 明朝" w:hAnsi="ＭＳ 明朝"/>
          <w:spacing w:val="-7"/>
          <w:lang w:eastAsia="ja-JP"/>
        </w:rPr>
        <w:t>技法を</w:t>
      </w:r>
      <w:r>
        <w:rPr>
          <w:rFonts w:ascii="ＭＳ 明朝" w:eastAsia="ＭＳ 明朝" w:hAnsi="ＭＳ 明朝" w:hint="eastAsia"/>
          <w:spacing w:val="-7"/>
          <w:lang w:eastAsia="ja-JP"/>
        </w:rPr>
        <w:t>探して</w:t>
      </w:r>
      <w:r>
        <w:rPr>
          <w:rFonts w:ascii="ＭＳ 明朝" w:eastAsia="ＭＳ 明朝" w:hAnsi="ＭＳ 明朝"/>
          <w:spacing w:val="-7"/>
          <w:lang w:eastAsia="ja-JP"/>
        </w:rPr>
        <w:t>いくことにな</w:t>
      </w:r>
      <w:r>
        <w:rPr>
          <w:rFonts w:ascii="ＭＳ 明朝" w:eastAsia="ＭＳ 明朝" w:hAnsi="ＭＳ 明朝" w:hint="eastAsia"/>
          <w:spacing w:val="-7"/>
          <w:lang w:eastAsia="ja-JP"/>
        </w:rPr>
        <w:t>る</w:t>
      </w:r>
      <w:r w:rsidRPr="006E1C99">
        <w:rPr>
          <w:rFonts w:ascii="ＭＳ 明朝" w:eastAsia="ＭＳ 明朝" w:hAnsi="ＭＳ 明朝"/>
          <w:spacing w:val="-7"/>
          <w:lang w:eastAsia="ja-JP"/>
        </w:rPr>
        <w:t>。</w:t>
      </w:r>
      <w:r>
        <w:rPr>
          <w:rFonts w:ascii="ＭＳ 明朝" w:eastAsia="ＭＳ 明朝" w:hAnsi="ＭＳ 明朝" w:hint="eastAsia"/>
          <w:spacing w:val="-7"/>
          <w:lang w:eastAsia="ja-JP"/>
        </w:rPr>
        <w:t>また同じように、素材について新しいものを探していった。</w:t>
      </w:r>
    </w:p>
    <w:p w:rsidR="00C82182" w:rsidRDefault="00C82182" w:rsidP="00501EBB">
      <w:pPr>
        <w:pStyle w:val="a4"/>
        <w:spacing w:before="3" w:line="285" w:lineRule="auto"/>
        <w:ind w:left="100" w:right="108" w:firstLineChars="100" w:firstLine="214"/>
        <w:jc w:val="both"/>
        <w:rPr>
          <w:rFonts w:ascii="ＭＳ 明朝" w:eastAsia="ＭＳ 明朝" w:hAnsi="ＭＳ 明朝"/>
          <w:spacing w:val="-9"/>
          <w:lang w:eastAsia="ja-JP"/>
        </w:rPr>
        <w:pPrChange w:id="24" w:author="ちかおか れい" w:date="2018-06-20T19:58:00Z">
          <w:pPr>
            <w:pStyle w:val="a4"/>
            <w:spacing w:before="3" w:line="285" w:lineRule="auto"/>
            <w:ind w:left="100" w:right="108" w:firstLineChars="100" w:firstLine="214"/>
            <w:jc w:val="both"/>
          </w:pPr>
        </w:pPrChange>
      </w:pPr>
      <w:r w:rsidRPr="006E1C99">
        <w:rPr>
          <w:rFonts w:ascii="ＭＳ 明朝" w:eastAsia="ＭＳ 明朝" w:hAnsi="ＭＳ 明朝"/>
          <w:spacing w:val="-3"/>
          <w:lang w:eastAsia="ja-JP"/>
        </w:rPr>
        <w:t>この「問い」を探る活動をきっかけにして、制作と発表の場は海外まで広がっている。</w:t>
      </w:r>
      <w:r w:rsidRPr="006E1C99">
        <w:rPr>
          <w:rFonts w:ascii="ＭＳ 明朝" w:eastAsia="ＭＳ 明朝" w:hAnsi="ＭＳ 明朝"/>
          <w:spacing w:val="-4"/>
          <w:lang w:eastAsia="ja-JP"/>
        </w:rPr>
        <w:t>環境だけでなく文化や風土なども</w:t>
      </w:r>
      <w:r>
        <w:rPr>
          <w:rFonts w:ascii="ＭＳ 明朝" w:eastAsia="ＭＳ 明朝" w:hAnsi="ＭＳ 明朝" w:hint="eastAsia"/>
          <w:spacing w:val="-4"/>
          <w:lang w:eastAsia="ja-JP"/>
        </w:rPr>
        <w:t>、私の</w:t>
      </w:r>
      <w:r>
        <w:rPr>
          <w:rFonts w:ascii="ＭＳ 明朝" w:eastAsia="ＭＳ 明朝" w:hAnsi="ＭＳ 明朝"/>
          <w:spacing w:val="-4"/>
          <w:lang w:eastAsia="ja-JP"/>
        </w:rPr>
        <w:t>制作</w:t>
      </w:r>
      <w:r>
        <w:rPr>
          <w:rFonts w:ascii="ＭＳ 明朝" w:eastAsia="ＭＳ 明朝" w:hAnsi="ＭＳ 明朝" w:hint="eastAsia"/>
          <w:spacing w:val="-4"/>
          <w:lang w:eastAsia="ja-JP"/>
        </w:rPr>
        <w:t>や作品に</w:t>
      </w:r>
      <w:r w:rsidRPr="006E1C99">
        <w:rPr>
          <w:rFonts w:ascii="ＭＳ 明朝" w:eastAsia="ＭＳ 明朝" w:hAnsi="ＭＳ 明朝"/>
          <w:spacing w:val="-4"/>
          <w:lang w:eastAsia="ja-JP"/>
        </w:rPr>
        <w:t>大きな影響を与えることを経験した。そ</w:t>
      </w:r>
      <w:r w:rsidRPr="006E1C99">
        <w:rPr>
          <w:rFonts w:ascii="ＭＳ 明朝" w:eastAsia="ＭＳ 明朝" w:hAnsi="ＭＳ 明朝"/>
          <w:spacing w:val="-6"/>
          <w:lang w:eastAsia="ja-JP"/>
        </w:rPr>
        <w:t>して、日本を周縁から</w:t>
      </w:r>
      <w:r>
        <w:rPr>
          <w:rFonts w:ascii="ＭＳ 明朝" w:eastAsia="ＭＳ 明朝" w:hAnsi="ＭＳ 明朝" w:hint="eastAsia"/>
          <w:spacing w:val="-6"/>
          <w:lang w:eastAsia="ja-JP"/>
        </w:rPr>
        <w:t>知り</w:t>
      </w:r>
      <w:r w:rsidRPr="006E1C99">
        <w:rPr>
          <w:rFonts w:ascii="ＭＳ 明朝" w:eastAsia="ＭＳ 明朝" w:hAnsi="ＭＳ 明朝"/>
          <w:spacing w:val="-6"/>
          <w:lang w:eastAsia="ja-JP"/>
        </w:rPr>
        <w:t>感じることで、自身が存在する</w:t>
      </w:r>
      <w:r>
        <w:rPr>
          <w:rFonts w:ascii="ＭＳ 明朝" w:eastAsia="ＭＳ 明朝" w:hAnsi="ＭＳ 明朝" w:hint="eastAsia"/>
          <w:spacing w:val="-6"/>
          <w:lang w:eastAsia="ja-JP"/>
        </w:rPr>
        <w:t>この</w:t>
      </w:r>
      <w:r w:rsidRPr="006E1C99">
        <w:rPr>
          <w:rFonts w:ascii="ＭＳ 明朝" w:eastAsia="ＭＳ 明朝" w:hAnsi="ＭＳ 明朝"/>
          <w:spacing w:val="-6"/>
          <w:lang w:eastAsia="ja-JP"/>
        </w:rPr>
        <w:t>世界の矛盾や両義性を強く意識する</w:t>
      </w:r>
      <w:r w:rsidRPr="006E1C99">
        <w:rPr>
          <w:rFonts w:ascii="ＭＳ 明朝" w:eastAsia="ＭＳ 明朝" w:hAnsi="ＭＳ 明朝"/>
          <w:spacing w:val="-9"/>
          <w:lang w:eastAsia="ja-JP"/>
        </w:rPr>
        <w:t>きっかけになった。そしてそれらは、私の「問い」を解いていく鍵の一つだった。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25" w:author="ちかおか れい" w:date="2018-06-20T19:58:00Z">
          <w:pPr>
            <w:pStyle w:val="a4"/>
            <w:spacing w:before="3" w:line="285" w:lineRule="auto"/>
            <w:ind w:left="100" w:right="108" w:firstLineChars="100" w:firstLine="202"/>
            <w:jc w:val="both"/>
          </w:pPr>
        </w:pPrChange>
      </w:pP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26" w:author="ちかおか れい" w:date="2018-06-20T19:58:00Z">
          <w:pPr>
            <w:pStyle w:val="a4"/>
            <w:spacing w:before="3" w:line="285" w:lineRule="auto"/>
            <w:ind w:left="100" w:right="108" w:firstLineChars="100" w:firstLine="202"/>
            <w:jc w:val="both"/>
          </w:pPr>
        </w:pPrChange>
      </w:pP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27" w:author="ちかおか れい" w:date="2018-06-20T19:58:00Z">
          <w:pPr>
            <w:pStyle w:val="a4"/>
            <w:spacing w:before="3" w:line="285" w:lineRule="auto"/>
            <w:ind w:left="100" w:right="108" w:firstLineChars="100" w:firstLine="202"/>
            <w:jc w:val="both"/>
          </w:pPr>
        </w:pPrChange>
      </w:pPr>
    </w:p>
    <w:p w:rsidR="00C82182" w:rsidRDefault="00C82182" w:rsidP="00501EBB">
      <w:pPr>
        <w:pStyle w:val="3"/>
        <w:ind w:left="880"/>
        <w:rPr>
          <w:rFonts w:ascii="ＭＳ 明朝" w:eastAsia="ＭＳ 明朝" w:hAnsi="ＭＳ 明朝"/>
          <w:spacing w:val="-9"/>
          <w:lang w:eastAsia="ja-JP"/>
        </w:rPr>
        <w:pPrChange w:id="28"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制作に関わる思考の文章化について</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
    </w:p>
    <w:p w:rsidR="00C82182" w:rsidRDefault="00C82182" w:rsidP="00D226E4">
      <w:pPr>
        <w:pStyle w:val="a4"/>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論文を書くことについて、私は本学入学以前から関心を持っていた。それは私がアーティストステートメントを書きたいという、作品意図の文章化に意欲を持っており、制作意図や思考を文字で明解に表現する方法を学びたいと考えていたからだ。</w:t>
      </w:r>
    </w:p>
    <w:p w:rsidR="00C82182" w:rsidRDefault="00C82182" w:rsidP="00D226E4">
      <w:pPr>
        <w:pStyle w:val="a4"/>
        <w:spacing w:before="3" w:line="285" w:lineRule="auto"/>
        <w:ind w:left="100" w:right="108" w:firstLineChars="100" w:firstLine="202"/>
        <w:jc w:val="both"/>
        <w:rPr>
          <w:rFonts w:ascii="ＭＳ 明朝" w:eastAsia="ＭＳ 明朝" w:hAnsi="ＭＳ 明朝"/>
          <w:spacing w:val="-9"/>
          <w:lang w:eastAsia="ja-JP"/>
        </w:rPr>
      </w:pPr>
      <w:r>
        <w:rPr>
          <w:rFonts w:ascii="ＭＳ 明朝" w:eastAsia="ＭＳ 明朝" w:hAnsi="ＭＳ 明朝" w:hint="eastAsia"/>
          <w:spacing w:val="-9"/>
          <w:lang w:eastAsia="ja-JP"/>
        </w:rPr>
        <w:t>アーティストは、作品を発表する時には必ずタイトルをつけ、求められれば意図を解説する。それは作品自体を言語化するということと同義であり、作品を見る側にとって、それを受容するために重要な情報源のひとつとなる。アートは一般的にわかりにくいものと捉えられ、見る側の漠然とした好みで判断される。その判断に理由が存在しないことも多い。またアーティスト自身も積極的に作品以外の方法を用いて意図を表明していこうとしない。それはなぜ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29"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デザイン教育の中では、マーケットリサーチやコンセプトを構築していく過程で、そのものがなぜ世の中に求められているのか、誰に必要なものなのかを明解に設定する。しかし、アートや工芸の教育の中では、そのようなデータ収集はあまり行われない。これらにとって市場が何を求めているのかという要素は、作者が何を求めているのかという要素ほど重要ではないのだ。</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0"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しかし、社会の中でアートや工芸は文化を持ち、産業として活動している。そして作家と作品を評価し受け入れるマーケットが存在する。</w:t>
      </w:r>
    </w:p>
    <w:p w:rsidR="00C82182" w:rsidRPr="00851358" w:rsidRDefault="00C82182" w:rsidP="00501EBB">
      <w:pPr>
        <w:pStyle w:val="a4"/>
        <w:spacing w:before="3" w:line="285" w:lineRule="auto"/>
        <w:ind w:left="0" w:right="108"/>
        <w:jc w:val="both"/>
        <w:rPr>
          <w:rFonts w:ascii="ＭＳ 明朝" w:eastAsia="ＭＳ 明朝" w:hAnsi="ＭＳ 明朝"/>
          <w:spacing w:val="-9"/>
          <w:lang w:eastAsia="ja-JP"/>
        </w:rPr>
        <w:pPrChange w:id="31" w:author="ちかおか れい" w:date="2018-06-20T19:59:00Z">
          <w:pPr>
            <w:pStyle w:val="a4"/>
            <w:spacing w:before="3" w:line="285" w:lineRule="auto"/>
            <w:ind w:left="0" w:right="108"/>
            <w:jc w:val="both"/>
          </w:pPr>
        </w:pPrChange>
      </w:pPr>
      <w:r>
        <w:rPr>
          <w:rFonts w:ascii="ＭＳ 明朝" w:eastAsia="ＭＳ 明朝" w:hAnsi="ＭＳ 明朝" w:hint="eastAsia"/>
          <w:spacing w:val="-9"/>
          <w:lang w:eastAsia="ja-JP"/>
        </w:rPr>
        <w:t xml:space="preserve">だとするならば、我々アーティストにも市場に向けた意思表現をする意味はあるのではないだろうか。　</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2"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そして、自身の思考を整理する方法として、文章化する方法を用いることができないかと考えていた。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3"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しかし、私は論文という形式自体に慣れておらず、どこから手をつけていいのかわからなかった。参考資料として、様々な論文を読んでみたが、常に違和感を持っていた。考えていることを文字に残していくことを繰り返し、２～５行程度の短い文章を書きためることしかできなかった。文章を書くということから学びはじめ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4"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同時に、美術教育論の講義を受講するようにした。美術教育学は、美術をどのように教育していくかを研究する分野である。作品を作り出す過程に意味を見出し、その価値をどうやって他者に伝達していくか、そして美術が人にとってどんな力を持っているのか、ということを学術的に研究してい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5"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lastRenderedPageBreak/>
        <w:t>自身の制作活動と作品を客観視することは、私の思考を整理するために必要なことであったが、この講義で学んだことはそのためにとても有益なことばかりだった。作品を自己批評し、自身の嗜好傾向を把握していった。また、私の作品と制作に関わる技法や環境などが、社会にとってどんな働きかけをしているのか考えるきっかけになった。社会の中で活動する理由、私の存在意義を考えるようになっ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6"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そして、ガラス造形に対する思考、生き方に対する思考がゆっくりと浮かび上がってきて、自分を客観視することによる気付きが生まれてきた。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7"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そんな中で、論文自体が社会にとってどのような位置づけのものなのかを考えるようになった。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8"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論文とは何か。論文とは、研究した結果を論理的に報告したものである。（引用必要あり）</w:t>
      </w:r>
    </w:p>
    <w:p w:rsidR="00C82182" w:rsidRPr="00961F64"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39"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アーティストが制作をすることは学問ではない。しかし研究とも言える。私は研究している実感がある。それをまとめ、論理的に文章化することは社会的に論文とみなされるものと考えられる。しかしアーティストの個々にある思考は、社会にとって有益性があるものかわからない。社会に有益なものとして結論づけられなくても、論理性が伴えば論文として成立するのであれば、私の思考をまとめることは論文として成立するのではないかと考えた。</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0"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学術研究論文は、他者の研究である。歴史や事象に対して客観性を持って論じ、ある結論を導いていく。先行研究を知り、未だ調査されていない部分や論証されていない部分を主題として研究していく。</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1"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美術の制作に関わる文献には、アーティストを研究したものが見られるが、それは他者が研究して執筆したものがほとんどであり、客観的な論理性で表現されている。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2"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では、アーティスト自身が自らの制作過程や思考、作品を研究して、論理的に研究していくという方法は、どのようなものがあるのだろうか。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3"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私が書いてみたいこと、研究したいことは自身の思考やその表現である。そして自身に対する問いについて結論を導きたいのである。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4"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アーティストが自らの思考を文章化するという行為は、アーティストが書くステートメントが主だ。また、個々の思考は会話のなかで多く表現されている。普段の制作活動の中で繰り返す思考は、多くの言葉を生み出しているはずである。それらをどんな方法で集め、整理し、批評するのだろう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5"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アーティスト個々の思考は人々に様々な影響を与える。アーティストを志す者、憧れるもの、生活の中でアートを楽しむ者、教育者としてアートを制作する行為を伝える者など、アートの周辺には常に人がい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6"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そして、なによりもアーティストは作品を長い時間をかけて制作する。その制作時間に膨大な思考を展開する。またその制作プロセスは千差万別だ。このことと、論文がどのような関わり方をするのだろうか。</w:t>
      </w: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7" w:author="ちかおか れい" w:date="2018-06-20T19:59:00Z">
          <w:pPr>
            <w:pStyle w:val="a4"/>
            <w:spacing w:before="3" w:line="285" w:lineRule="auto"/>
            <w:ind w:left="100" w:right="108" w:firstLineChars="100" w:firstLine="202"/>
            <w:jc w:val="both"/>
          </w:pPr>
        </w:pPrChange>
      </w:pPr>
      <w:r>
        <w:rPr>
          <w:rFonts w:ascii="ＭＳ 明朝" w:eastAsia="ＭＳ 明朝" w:hAnsi="ＭＳ 明朝" w:hint="eastAsia"/>
          <w:spacing w:val="-9"/>
          <w:lang w:eastAsia="ja-JP"/>
        </w:rPr>
        <w:t>アーティストが思考を論文という形に構築していく意義と、その役割、そしてアーティストが思考を構築していくプロセスは、私が最初に抱いていた論文執筆に対する予想とは大きく異なるものだった。</w:t>
      </w:r>
    </w:p>
    <w:p w:rsidR="00C82182" w:rsidRPr="006155E6" w:rsidRDefault="00C82182" w:rsidP="00501EBB">
      <w:pPr>
        <w:pStyle w:val="a4"/>
        <w:spacing w:before="3" w:line="285" w:lineRule="auto"/>
        <w:ind w:left="0" w:right="108"/>
        <w:jc w:val="both"/>
        <w:rPr>
          <w:rFonts w:ascii="ＭＳ 明朝" w:eastAsia="ＭＳ 明朝" w:hAnsi="ＭＳ 明朝"/>
          <w:spacing w:val="-9"/>
          <w:lang w:eastAsia="ja-JP"/>
        </w:rPr>
        <w:pPrChange w:id="48" w:author="ちかおか れい" w:date="2018-06-20T19:59:00Z">
          <w:pPr>
            <w:pStyle w:val="a4"/>
            <w:spacing w:before="3" w:line="285" w:lineRule="auto"/>
            <w:ind w:left="0" w:right="108"/>
            <w:jc w:val="both"/>
          </w:pPr>
        </w:pPrChange>
      </w:pP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49" w:author="ちかおか れい" w:date="2018-06-20T19:59:00Z">
          <w:pPr>
            <w:pStyle w:val="a4"/>
            <w:spacing w:before="3" w:line="285" w:lineRule="auto"/>
            <w:ind w:left="100" w:right="108" w:firstLineChars="100" w:firstLine="202"/>
            <w:jc w:val="both"/>
          </w:pPr>
        </w:pPrChange>
      </w:pP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50" w:author="ちかおか れい" w:date="2018-06-20T19:59:00Z">
          <w:pPr>
            <w:pStyle w:val="a4"/>
            <w:spacing w:before="3" w:line="285" w:lineRule="auto"/>
            <w:ind w:left="100" w:right="108" w:firstLineChars="100" w:firstLine="202"/>
            <w:jc w:val="both"/>
          </w:pPr>
        </w:pPrChange>
      </w:pP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51" w:author="ちかおか れい" w:date="2018-06-20T19:59:00Z">
          <w:pPr>
            <w:pStyle w:val="a4"/>
            <w:spacing w:before="3" w:line="285" w:lineRule="auto"/>
            <w:ind w:left="100" w:right="108" w:firstLineChars="100" w:firstLine="202"/>
            <w:jc w:val="both"/>
          </w:pPr>
        </w:pPrChange>
      </w:pPr>
    </w:p>
    <w:p w:rsidR="00C82182" w:rsidRDefault="00C82182" w:rsidP="00501EBB">
      <w:pPr>
        <w:pStyle w:val="a4"/>
        <w:spacing w:before="3" w:line="285" w:lineRule="auto"/>
        <w:ind w:left="100" w:right="108" w:firstLineChars="100" w:firstLine="202"/>
        <w:jc w:val="both"/>
        <w:rPr>
          <w:rFonts w:ascii="ＭＳ 明朝" w:eastAsia="ＭＳ 明朝" w:hAnsi="ＭＳ 明朝"/>
          <w:spacing w:val="-9"/>
          <w:lang w:eastAsia="ja-JP"/>
        </w:rPr>
        <w:pPrChange w:id="52" w:author="ちかおか れい" w:date="2018-06-20T19:59:00Z">
          <w:pPr>
            <w:pStyle w:val="a4"/>
            <w:spacing w:before="3" w:line="285" w:lineRule="auto"/>
            <w:ind w:left="100" w:right="108" w:firstLineChars="100" w:firstLine="202"/>
            <w:jc w:val="both"/>
          </w:pPr>
        </w:pPrChange>
      </w:pPr>
    </w:p>
    <w:p w:rsidR="00C82182" w:rsidRPr="00202BA3" w:rsidRDefault="00C82182" w:rsidP="00501EBB">
      <w:pPr>
        <w:pStyle w:val="a4"/>
        <w:spacing w:before="3" w:line="285" w:lineRule="auto"/>
        <w:ind w:left="100" w:right="108" w:firstLineChars="100" w:firstLine="220"/>
        <w:jc w:val="both"/>
        <w:rPr>
          <w:rFonts w:ascii="ＭＳ 明朝" w:eastAsia="ＭＳ 明朝" w:hAnsi="ＭＳ 明朝"/>
          <w:lang w:eastAsia="ja-JP"/>
        </w:rPr>
        <w:pPrChange w:id="53" w:author="ちかおか れい" w:date="2018-06-20T19:59:00Z">
          <w:pPr>
            <w:pStyle w:val="a4"/>
            <w:spacing w:before="3" w:line="285" w:lineRule="auto"/>
            <w:ind w:left="100" w:right="108" w:firstLineChars="100" w:firstLine="220"/>
            <w:jc w:val="both"/>
          </w:pPr>
        </w:pPrChange>
      </w:pPr>
    </w:p>
    <w:p w:rsidR="00C82182" w:rsidRPr="006E1C99" w:rsidRDefault="00C82182" w:rsidP="00501EBB">
      <w:pPr>
        <w:pStyle w:val="a4"/>
        <w:spacing w:line="285" w:lineRule="auto"/>
        <w:ind w:left="100" w:right="119" w:firstLineChars="100" w:firstLine="220"/>
        <w:jc w:val="both"/>
        <w:rPr>
          <w:rFonts w:ascii="ＭＳ 明朝" w:eastAsia="ＭＳ 明朝" w:hAnsi="ＭＳ 明朝"/>
          <w:lang w:eastAsia="ja-JP"/>
        </w:rPr>
        <w:pPrChange w:id="54" w:author="ちかおか れい" w:date="2018-06-20T19:59:00Z">
          <w:pPr>
            <w:pStyle w:val="a4"/>
            <w:spacing w:line="285" w:lineRule="auto"/>
            <w:ind w:left="100" w:right="119" w:firstLineChars="100" w:firstLine="220"/>
            <w:jc w:val="both"/>
          </w:pPr>
        </w:pPrChange>
      </w:pPr>
      <w:r w:rsidRPr="006E1C99">
        <w:rPr>
          <w:rFonts w:ascii="ＭＳ 明朝" w:eastAsia="ＭＳ 明朝" w:hAnsi="ＭＳ 明朝" w:hint="eastAsia"/>
          <w:lang w:eastAsia="ja-JP"/>
        </w:rPr>
        <w:t>本</w:t>
      </w:r>
      <w:r w:rsidRPr="006E1C99">
        <w:rPr>
          <w:rFonts w:ascii="ＭＳ 明朝" w:eastAsia="ＭＳ 明朝" w:hAnsi="ＭＳ 明朝"/>
          <w:lang w:eastAsia="ja-JP"/>
        </w:rPr>
        <w:t>論文は、私の「問い」から始まった活動のプロセスと、そこで見えてきた世界を論じていく。</w:t>
      </w:r>
    </w:p>
    <w:p w:rsidR="00C82182" w:rsidRPr="006E1C99" w:rsidRDefault="00C82182" w:rsidP="00501EBB">
      <w:pPr>
        <w:pStyle w:val="a4"/>
        <w:spacing w:line="285" w:lineRule="auto"/>
        <w:ind w:left="100" w:right="119" w:firstLineChars="100" w:firstLine="220"/>
        <w:jc w:val="both"/>
        <w:rPr>
          <w:rFonts w:ascii="ＭＳ 明朝" w:eastAsia="ＭＳ 明朝" w:hAnsi="ＭＳ 明朝"/>
          <w:lang w:eastAsia="ja-JP"/>
        </w:rPr>
        <w:pPrChange w:id="55" w:author="ちかおか れい" w:date="2018-06-20T19:59:00Z">
          <w:pPr>
            <w:pStyle w:val="a4"/>
            <w:spacing w:line="285" w:lineRule="auto"/>
            <w:ind w:left="100" w:right="119" w:firstLineChars="100" w:firstLine="220"/>
            <w:jc w:val="both"/>
          </w:pPr>
        </w:pPrChange>
      </w:pPr>
      <w:r w:rsidRPr="006E1C99">
        <w:rPr>
          <w:rFonts w:ascii="ＭＳ 明朝" w:eastAsia="ＭＳ 明朝" w:hAnsi="ＭＳ 明朝" w:hint="eastAsia"/>
          <w:lang w:eastAsia="ja-JP"/>
        </w:rPr>
        <w:lastRenderedPageBreak/>
        <w:t>序章では、問題関心と章立てについて述べる。</w:t>
      </w:r>
    </w:p>
    <w:p w:rsidR="00C82182" w:rsidRPr="006E1C99" w:rsidRDefault="00C82182" w:rsidP="00501EBB">
      <w:pPr>
        <w:pStyle w:val="a4"/>
        <w:spacing w:line="285" w:lineRule="auto"/>
        <w:ind w:left="100" w:right="103" w:firstLineChars="100" w:firstLine="214"/>
        <w:rPr>
          <w:rFonts w:ascii="ＭＳ 明朝" w:eastAsia="ＭＳ 明朝" w:hAnsi="ＭＳ 明朝"/>
          <w:spacing w:val="-6"/>
          <w:lang w:eastAsia="ja-JP"/>
        </w:rPr>
        <w:pPrChange w:id="56" w:author="ちかおか れい" w:date="2018-06-20T19:59:00Z">
          <w:pPr>
            <w:pStyle w:val="a4"/>
            <w:spacing w:line="285" w:lineRule="auto"/>
            <w:ind w:left="100" w:right="103" w:firstLineChars="100" w:firstLine="214"/>
          </w:pPr>
        </w:pPrChange>
      </w:pPr>
      <w:r w:rsidRPr="006E1C99">
        <w:rPr>
          <w:rFonts w:ascii="ＭＳ 明朝" w:eastAsia="ＭＳ 明朝" w:hAnsi="ＭＳ 明朝" w:hint="eastAsia"/>
          <w:spacing w:val="-3"/>
          <w:lang w:eastAsia="ja-JP"/>
        </w:rPr>
        <w:t>第</w:t>
      </w:r>
      <w:r w:rsidRPr="006E1C99">
        <w:rPr>
          <w:rFonts w:ascii="ＭＳ 明朝" w:eastAsia="ＭＳ 明朝" w:hAnsi="ＭＳ 明朝"/>
          <w:spacing w:val="-3"/>
          <w:lang w:eastAsia="ja-JP"/>
        </w:rPr>
        <w:t>１章では、</w:t>
      </w:r>
      <w:r>
        <w:rPr>
          <w:rFonts w:ascii="ＭＳ 明朝" w:eastAsia="ＭＳ 明朝" w:hAnsi="ＭＳ 明朝" w:hint="eastAsia"/>
          <w:spacing w:val="-3"/>
          <w:lang w:eastAsia="ja-JP"/>
        </w:rPr>
        <w:t>本学</w:t>
      </w:r>
      <w:r w:rsidRPr="006E1C99">
        <w:rPr>
          <w:rFonts w:ascii="ＭＳ 明朝" w:eastAsia="ＭＳ 明朝" w:hAnsi="ＭＳ 明朝"/>
          <w:spacing w:val="-3"/>
          <w:lang w:eastAsia="ja-JP"/>
        </w:rPr>
        <w:t>大学院へ入学するまで制作していた作品について</w:t>
      </w:r>
      <w:r w:rsidRPr="006E1C99">
        <w:rPr>
          <w:rFonts w:ascii="ＭＳ 明朝" w:eastAsia="ＭＳ 明朝" w:hAnsi="ＭＳ 明朝" w:hint="eastAsia"/>
          <w:spacing w:val="-3"/>
          <w:lang w:eastAsia="ja-JP"/>
        </w:rPr>
        <w:t>考察</w:t>
      </w:r>
      <w:r w:rsidRPr="006E1C99">
        <w:rPr>
          <w:rFonts w:ascii="ＭＳ 明朝" w:eastAsia="ＭＳ 明朝" w:hAnsi="ＭＳ 明朝"/>
          <w:spacing w:val="-3"/>
          <w:lang w:eastAsia="ja-JP"/>
        </w:rPr>
        <w:t>する。そして</w:t>
      </w:r>
      <w:r>
        <w:rPr>
          <w:rFonts w:ascii="ＭＳ 明朝" w:eastAsia="ＭＳ 明朝" w:hAnsi="ＭＳ 明朝" w:hint="eastAsia"/>
          <w:spacing w:val="-3"/>
          <w:lang w:eastAsia="ja-JP"/>
        </w:rPr>
        <w:t>本学入学後、</w:t>
      </w:r>
      <w:r w:rsidRPr="006E1C99">
        <w:rPr>
          <w:rFonts w:ascii="ＭＳ 明朝" w:eastAsia="ＭＳ 明朝" w:hAnsi="ＭＳ 明朝"/>
          <w:spacing w:val="-3"/>
          <w:lang w:eastAsia="ja-JP"/>
        </w:rPr>
        <w:t>制作に関わ</w:t>
      </w:r>
      <w:r>
        <w:rPr>
          <w:rFonts w:ascii="ＭＳ 明朝" w:eastAsia="ＭＳ 明朝" w:hAnsi="ＭＳ 明朝"/>
          <w:spacing w:val="-6"/>
          <w:lang w:eastAsia="ja-JP"/>
        </w:rPr>
        <w:t>る変化を</w:t>
      </w:r>
      <w:r w:rsidRPr="006E1C99">
        <w:rPr>
          <w:rFonts w:ascii="ＭＳ 明朝" w:eastAsia="ＭＳ 明朝" w:hAnsi="ＭＳ 明朝"/>
          <w:spacing w:val="-6"/>
          <w:lang w:eastAsia="ja-JP"/>
        </w:rPr>
        <w:t>どのような方法で作り出していったかを記していく。</w:t>
      </w:r>
    </w:p>
    <w:p w:rsidR="00C82182" w:rsidRPr="006E1C99" w:rsidRDefault="00C82182" w:rsidP="00501EBB">
      <w:pPr>
        <w:pStyle w:val="a4"/>
        <w:spacing w:line="285" w:lineRule="auto"/>
        <w:ind w:left="100" w:right="103"/>
        <w:rPr>
          <w:rFonts w:ascii="ＭＳ 明朝" w:eastAsia="ＭＳ 明朝" w:hAnsi="ＭＳ 明朝"/>
          <w:spacing w:val="-8"/>
          <w:lang w:eastAsia="ja-JP"/>
        </w:rPr>
        <w:pPrChange w:id="57" w:author="ちかおか れい" w:date="2018-06-20T19:59:00Z">
          <w:pPr>
            <w:pStyle w:val="a4"/>
            <w:spacing w:line="285" w:lineRule="auto"/>
            <w:ind w:left="100" w:right="103"/>
          </w:pPr>
        </w:pPrChange>
      </w:pPr>
      <w:r w:rsidRPr="006E1C99">
        <w:rPr>
          <w:rFonts w:ascii="ＭＳ 明朝" w:eastAsia="ＭＳ 明朝" w:hAnsi="ＭＳ 明朝" w:hint="eastAsia"/>
          <w:spacing w:val="-6"/>
          <w:lang w:eastAsia="ja-JP"/>
        </w:rPr>
        <w:t xml:space="preserve">　第</w:t>
      </w:r>
      <w:r w:rsidRPr="006E1C99">
        <w:rPr>
          <w:rFonts w:ascii="ＭＳ 明朝" w:eastAsia="ＭＳ 明朝" w:hAnsi="ＭＳ 明朝"/>
          <w:spacing w:val="-8"/>
          <w:lang w:eastAsia="ja-JP"/>
        </w:rPr>
        <w:t>２章では、</w:t>
      </w:r>
      <w:r>
        <w:rPr>
          <w:rFonts w:ascii="ＭＳ 明朝" w:eastAsia="ＭＳ 明朝" w:hAnsi="ＭＳ 明朝" w:hint="eastAsia"/>
          <w:spacing w:val="-8"/>
          <w:lang w:eastAsia="ja-JP"/>
        </w:rPr>
        <w:t>本学</w:t>
      </w:r>
      <w:r w:rsidRPr="006E1C99">
        <w:rPr>
          <w:rFonts w:ascii="ＭＳ 明朝" w:eastAsia="ＭＳ 明朝" w:hAnsi="ＭＳ 明朝"/>
          <w:spacing w:val="-8"/>
          <w:lang w:eastAsia="ja-JP"/>
        </w:rPr>
        <w:t>大学院で探り始めた造形テーマ</w:t>
      </w:r>
      <w:r w:rsidRPr="006E1C99">
        <w:rPr>
          <w:rFonts w:ascii="ＭＳ 明朝" w:eastAsia="ＭＳ 明朝" w:hAnsi="ＭＳ 明朝" w:hint="eastAsia"/>
          <w:spacing w:val="-8"/>
          <w:lang w:eastAsia="ja-JP"/>
        </w:rPr>
        <w:t>にもとづいて</w:t>
      </w:r>
      <w:r w:rsidRPr="006E1C99">
        <w:rPr>
          <w:rFonts w:ascii="ＭＳ 明朝" w:eastAsia="ＭＳ 明朝" w:hAnsi="ＭＳ 明朝"/>
          <w:spacing w:val="-8"/>
          <w:lang w:eastAsia="ja-JP"/>
        </w:rPr>
        <w:t>制作して</w:t>
      </w:r>
      <w:r w:rsidRPr="006E1C99">
        <w:rPr>
          <w:rFonts w:ascii="ＭＳ 明朝" w:eastAsia="ＭＳ 明朝" w:hAnsi="ＭＳ 明朝" w:hint="eastAsia"/>
          <w:spacing w:val="-8"/>
          <w:lang w:eastAsia="ja-JP"/>
        </w:rPr>
        <w:t>きた</w:t>
      </w:r>
      <w:r w:rsidRPr="006E1C99">
        <w:rPr>
          <w:rFonts w:ascii="ＭＳ 明朝" w:eastAsia="ＭＳ 明朝" w:hAnsi="ＭＳ 明朝"/>
          <w:spacing w:val="-8"/>
          <w:lang w:eastAsia="ja-JP"/>
        </w:rPr>
        <w:t>作品を中心に論じていく。</w:t>
      </w:r>
    </w:p>
    <w:p w:rsidR="00C82182" w:rsidRPr="006E1C99" w:rsidRDefault="00C82182" w:rsidP="00501EBB">
      <w:pPr>
        <w:pStyle w:val="a4"/>
        <w:spacing w:line="285" w:lineRule="auto"/>
        <w:ind w:left="100" w:right="103" w:firstLineChars="100" w:firstLine="208"/>
        <w:rPr>
          <w:rFonts w:ascii="ＭＳ 明朝" w:eastAsia="ＭＳ 明朝" w:hAnsi="ＭＳ 明朝"/>
          <w:spacing w:val="-10"/>
          <w:lang w:eastAsia="ja-JP"/>
        </w:rPr>
        <w:pPrChange w:id="58" w:author="ちかおか れい" w:date="2018-06-20T19:59:00Z">
          <w:pPr>
            <w:pStyle w:val="a4"/>
            <w:spacing w:line="285" w:lineRule="auto"/>
            <w:ind w:left="100" w:right="103" w:firstLineChars="100" w:firstLine="208"/>
          </w:pPr>
        </w:pPrChange>
      </w:pPr>
      <w:r w:rsidRPr="006E1C99">
        <w:rPr>
          <w:rFonts w:ascii="ＭＳ 明朝" w:eastAsia="ＭＳ 明朝" w:hAnsi="ＭＳ 明朝" w:hint="eastAsia"/>
          <w:spacing w:val="-6"/>
          <w:lang w:eastAsia="ja-JP"/>
        </w:rPr>
        <w:t>第</w:t>
      </w:r>
      <w:r w:rsidRPr="006E1C99">
        <w:rPr>
          <w:rFonts w:ascii="ＭＳ 明朝" w:eastAsia="ＭＳ 明朝" w:hAnsi="ＭＳ 明朝"/>
          <w:spacing w:val="-8"/>
          <w:lang w:eastAsia="ja-JP"/>
        </w:rPr>
        <w:t>３章</w:t>
      </w:r>
      <w:r w:rsidRPr="006E1C99">
        <w:rPr>
          <w:rFonts w:ascii="ＭＳ 明朝" w:eastAsia="ＭＳ 明朝" w:hAnsi="ＭＳ 明朝"/>
          <w:spacing w:val="-10"/>
          <w:lang w:eastAsia="ja-JP"/>
        </w:rPr>
        <w:t xml:space="preserve">では制作の素材となるガラスについて、印象や自身の造形に用いている特徴を記していく 。                                                                           </w:t>
      </w:r>
    </w:p>
    <w:p w:rsidR="00C82182" w:rsidRPr="006E1C99" w:rsidRDefault="00C82182" w:rsidP="00501EBB">
      <w:pPr>
        <w:pStyle w:val="a4"/>
        <w:spacing w:line="285" w:lineRule="auto"/>
        <w:ind w:left="100" w:right="103" w:firstLineChars="100" w:firstLine="208"/>
        <w:rPr>
          <w:rFonts w:ascii="ＭＳ 明朝" w:eastAsia="ＭＳ 明朝" w:hAnsi="ＭＳ 明朝"/>
          <w:spacing w:val="-10"/>
          <w:lang w:eastAsia="ja-JP"/>
        </w:rPr>
        <w:pPrChange w:id="59" w:author="ちかおか れい" w:date="2018-06-20T19:59:00Z">
          <w:pPr>
            <w:pStyle w:val="a4"/>
            <w:spacing w:line="285" w:lineRule="auto"/>
            <w:ind w:left="100" w:right="103" w:firstLineChars="100" w:firstLine="208"/>
          </w:pPr>
        </w:pPrChange>
      </w:pPr>
      <w:r w:rsidRPr="006E1C99">
        <w:rPr>
          <w:rFonts w:ascii="ＭＳ 明朝" w:eastAsia="ＭＳ 明朝" w:hAnsi="ＭＳ 明朝" w:hint="eastAsia"/>
          <w:spacing w:val="-6"/>
          <w:lang w:eastAsia="ja-JP"/>
        </w:rPr>
        <w:t>第</w:t>
      </w:r>
      <w:r w:rsidRPr="006E1C99">
        <w:rPr>
          <w:rFonts w:ascii="ＭＳ 明朝" w:eastAsia="ＭＳ 明朝" w:hAnsi="ＭＳ 明朝"/>
          <w:spacing w:val="-10"/>
          <w:lang w:eastAsia="ja-JP"/>
        </w:rPr>
        <w:t>４章では、留学や</w:t>
      </w:r>
      <w:r>
        <w:rPr>
          <w:rFonts w:ascii="ＭＳ 明朝" w:eastAsia="ＭＳ 明朝" w:hAnsi="ＭＳ 明朝" w:hint="eastAsia"/>
          <w:spacing w:val="-10"/>
          <w:lang w:eastAsia="ja-JP"/>
        </w:rPr>
        <w:t>国外</w:t>
      </w:r>
      <w:r w:rsidRPr="006E1C99">
        <w:rPr>
          <w:rFonts w:ascii="ＭＳ 明朝" w:eastAsia="ＭＳ 明朝" w:hAnsi="ＭＳ 明朝"/>
          <w:spacing w:val="-10"/>
          <w:lang w:eastAsia="ja-JP"/>
        </w:rPr>
        <w:t>滞在制作、作品展示など海外で得た制作経験から、</w:t>
      </w:r>
      <w:r>
        <w:rPr>
          <w:rFonts w:ascii="ＭＳ 明朝" w:eastAsia="ＭＳ 明朝" w:hAnsi="ＭＳ 明朝" w:hint="eastAsia"/>
          <w:spacing w:val="-10"/>
          <w:lang w:eastAsia="ja-JP"/>
        </w:rPr>
        <w:t>制作において</w:t>
      </w:r>
      <w:r w:rsidRPr="006E1C99">
        <w:rPr>
          <w:rFonts w:ascii="ＭＳ 明朝" w:eastAsia="ＭＳ 明朝" w:hAnsi="ＭＳ 明朝"/>
          <w:spacing w:val="-10"/>
          <w:lang w:eastAsia="ja-JP"/>
        </w:rPr>
        <w:t>海外と日本との共通する部分や差異などを記し、</w:t>
      </w:r>
      <w:r w:rsidRPr="006E1C99">
        <w:rPr>
          <w:rFonts w:ascii="ＭＳ 明朝" w:eastAsia="ＭＳ 明朝" w:hAnsi="ＭＳ 明朝" w:hint="eastAsia"/>
          <w:spacing w:val="-10"/>
          <w:lang w:eastAsia="ja-JP"/>
        </w:rPr>
        <w:t>また海外での制作を通じて</w:t>
      </w:r>
      <w:r w:rsidRPr="006E1C99">
        <w:rPr>
          <w:rFonts w:ascii="ＭＳ 明朝" w:eastAsia="ＭＳ 明朝" w:hAnsi="ＭＳ 明朝"/>
          <w:spacing w:val="-10"/>
          <w:lang w:eastAsia="ja-JP"/>
        </w:rPr>
        <w:t>再考することとなった日本の文化について論じていく。</w:t>
      </w:r>
    </w:p>
    <w:p w:rsidR="00C82182" w:rsidRPr="006E1C99" w:rsidRDefault="00C82182" w:rsidP="00501EBB">
      <w:pPr>
        <w:pStyle w:val="a4"/>
        <w:spacing w:line="285" w:lineRule="auto"/>
        <w:ind w:left="100" w:right="103" w:firstLineChars="100" w:firstLine="200"/>
        <w:rPr>
          <w:rFonts w:ascii="ＭＳ 明朝" w:eastAsia="ＭＳ 明朝" w:hAnsi="ＭＳ 明朝"/>
          <w:lang w:eastAsia="ja-JP"/>
        </w:rPr>
        <w:pPrChange w:id="60" w:author="ちかおか れい" w:date="2018-06-20T19:59:00Z">
          <w:pPr>
            <w:pStyle w:val="a4"/>
            <w:spacing w:line="285" w:lineRule="auto"/>
            <w:ind w:left="100" w:right="103" w:firstLineChars="100" w:firstLine="200"/>
          </w:pPr>
        </w:pPrChange>
      </w:pPr>
      <w:r w:rsidRPr="006E1C99">
        <w:rPr>
          <w:rFonts w:ascii="ＭＳ 明朝" w:eastAsia="ＭＳ 明朝" w:hAnsi="ＭＳ 明朝" w:hint="eastAsia"/>
          <w:spacing w:val="-10"/>
          <w:lang w:eastAsia="ja-JP"/>
        </w:rPr>
        <w:t>第</w:t>
      </w:r>
      <w:r w:rsidRPr="006E1C99">
        <w:rPr>
          <w:rFonts w:ascii="ＭＳ 明朝" w:eastAsia="ＭＳ 明朝" w:hAnsi="ＭＳ 明朝"/>
          <w:spacing w:val="-10"/>
          <w:lang w:eastAsia="ja-JP"/>
        </w:rPr>
        <w:t>５章では、大学院、海外と制作に変化を与えたことで意識することになった二つの世界に</w:t>
      </w:r>
      <w:r w:rsidRPr="006E1C99">
        <w:rPr>
          <w:rFonts w:ascii="ＭＳ 明朝" w:eastAsia="ＭＳ 明朝" w:hAnsi="ＭＳ 明朝"/>
          <w:spacing w:val="-7"/>
          <w:lang w:eastAsia="ja-JP"/>
        </w:rPr>
        <w:t>ついて論じていく。これは本論</w:t>
      </w:r>
      <w:r w:rsidRPr="006E1C99">
        <w:rPr>
          <w:rFonts w:ascii="ＭＳ 明朝" w:eastAsia="ＭＳ 明朝" w:hAnsi="ＭＳ 明朝" w:hint="eastAsia"/>
          <w:spacing w:val="-7"/>
          <w:lang w:eastAsia="ja-JP"/>
        </w:rPr>
        <w:t>文</w:t>
      </w:r>
      <w:r w:rsidRPr="006E1C99">
        <w:rPr>
          <w:rFonts w:ascii="ＭＳ 明朝" w:eastAsia="ＭＳ 明朝" w:hAnsi="ＭＳ 明朝"/>
          <w:spacing w:val="-7"/>
          <w:lang w:eastAsia="ja-JP"/>
        </w:rPr>
        <w:t>と共に制作する作品の中心となるテーマになっている。</w:t>
      </w:r>
    </w:p>
    <w:p w:rsidR="00C82182" w:rsidRPr="006E1C99" w:rsidRDefault="00C82182" w:rsidP="00501EBB">
      <w:pPr>
        <w:pStyle w:val="a4"/>
        <w:spacing w:before="224" w:line="285" w:lineRule="auto"/>
        <w:ind w:left="0" w:right="113" w:firstLineChars="100" w:firstLine="220"/>
        <w:jc w:val="both"/>
        <w:rPr>
          <w:rFonts w:ascii="ＭＳ 明朝" w:eastAsia="ＭＳ 明朝" w:hAnsi="ＭＳ 明朝"/>
          <w:lang w:eastAsia="ja-JP"/>
        </w:rPr>
        <w:pPrChange w:id="61" w:author="ちかおか れい" w:date="2018-06-20T19:59:00Z">
          <w:pPr>
            <w:pStyle w:val="a4"/>
            <w:spacing w:before="224" w:line="285" w:lineRule="auto"/>
            <w:ind w:left="0" w:right="113" w:firstLineChars="100" w:firstLine="220"/>
            <w:jc w:val="both"/>
          </w:pPr>
        </w:pPrChange>
      </w:pPr>
      <w:r w:rsidRPr="006E1C99">
        <w:rPr>
          <w:rFonts w:ascii="ＭＳ 明朝" w:eastAsia="ＭＳ 明朝" w:hAnsi="ＭＳ 明朝" w:hint="eastAsia"/>
          <w:lang w:eastAsia="ja-JP"/>
        </w:rPr>
        <w:t>第</w:t>
      </w:r>
      <w:r w:rsidRPr="006E1C99">
        <w:rPr>
          <w:rFonts w:ascii="ＭＳ 明朝" w:eastAsia="ＭＳ 明朝" w:hAnsi="ＭＳ 明朝"/>
          <w:lang w:eastAsia="ja-JP"/>
        </w:rPr>
        <w:t>６章では、制作</w:t>
      </w:r>
      <w:r>
        <w:rPr>
          <w:rFonts w:ascii="ＭＳ 明朝" w:eastAsia="ＭＳ 明朝" w:hAnsi="ＭＳ 明朝"/>
          <w:lang w:eastAsia="ja-JP"/>
        </w:rPr>
        <w:t>について技法的側面から再考したことを論じる。ガラスには</w:t>
      </w:r>
      <w:r>
        <w:rPr>
          <w:rFonts w:ascii="ＭＳ 明朝" w:eastAsia="ＭＳ 明朝" w:hAnsi="ＭＳ 明朝" w:hint="eastAsia"/>
          <w:lang w:eastAsia="ja-JP"/>
        </w:rPr>
        <w:t>、ガラスの特性から生まれる独自の</w:t>
      </w:r>
      <w:r w:rsidRPr="006E1C99">
        <w:rPr>
          <w:rFonts w:ascii="ＭＳ 明朝" w:eastAsia="ＭＳ 明朝" w:hAnsi="ＭＳ 明朝"/>
          <w:lang w:eastAsia="ja-JP"/>
        </w:rPr>
        <w:t>制作技法があるはずだと考え、既存の</w:t>
      </w:r>
      <w:r>
        <w:rPr>
          <w:rFonts w:ascii="ＭＳ 明朝" w:eastAsia="ＭＳ 明朝" w:hAnsi="ＭＳ 明朝" w:hint="eastAsia"/>
          <w:lang w:eastAsia="ja-JP"/>
        </w:rPr>
        <w:t>ガラス造形</w:t>
      </w:r>
      <w:r w:rsidRPr="006E1C99">
        <w:rPr>
          <w:rFonts w:ascii="ＭＳ 明朝" w:eastAsia="ＭＳ 明朝" w:hAnsi="ＭＳ 明朝"/>
          <w:lang w:eastAsia="ja-JP"/>
        </w:rPr>
        <w:t>技法の由来</w:t>
      </w:r>
      <w:r>
        <w:rPr>
          <w:rFonts w:ascii="ＭＳ 明朝" w:eastAsia="ＭＳ 明朝" w:hAnsi="ＭＳ 明朝" w:hint="eastAsia"/>
          <w:lang w:eastAsia="ja-JP"/>
        </w:rPr>
        <w:t>と目的</w:t>
      </w:r>
      <w:r w:rsidRPr="006E1C99">
        <w:rPr>
          <w:rFonts w:ascii="ＭＳ 明朝" w:eastAsia="ＭＳ 明朝" w:hAnsi="ＭＳ 明朝"/>
          <w:lang w:eastAsia="ja-JP"/>
        </w:rPr>
        <w:t>を探るとともに、ガラスへの新しい造形アプローチに</w:t>
      </w:r>
      <w:r w:rsidRPr="006E1C99">
        <w:rPr>
          <w:rFonts w:ascii="ＭＳ 明朝" w:eastAsia="ＭＳ 明朝" w:hAnsi="ＭＳ 明朝" w:hint="eastAsia"/>
          <w:lang w:eastAsia="ja-JP"/>
        </w:rPr>
        <w:t>挑</w:t>
      </w:r>
      <w:r w:rsidRPr="006E1C99">
        <w:rPr>
          <w:rFonts w:ascii="ＭＳ 明朝" w:eastAsia="ＭＳ 明朝" w:hAnsi="ＭＳ 明朝"/>
          <w:lang w:eastAsia="ja-JP"/>
        </w:rPr>
        <w:t>んだ。</w:t>
      </w:r>
      <w:r>
        <w:rPr>
          <w:rFonts w:ascii="ＭＳ 明朝" w:eastAsia="ＭＳ 明朝" w:hAnsi="ＭＳ 明朝" w:hint="eastAsia"/>
          <w:lang w:eastAsia="ja-JP"/>
        </w:rPr>
        <w:t>そこで作られた技法は、「問い」を探るための技法でもあった。</w:t>
      </w:r>
    </w:p>
    <w:p w:rsidR="00C82182" w:rsidRPr="006E1C99" w:rsidRDefault="00C82182" w:rsidP="00501EBB">
      <w:pPr>
        <w:pStyle w:val="a4"/>
        <w:spacing w:line="285" w:lineRule="auto"/>
        <w:ind w:left="100" w:right="108" w:firstLineChars="50" w:firstLine="106"/>
        <w:jc w:val="both"/>
        <w:rPr>
          <w:rFonts w:ascii="ＭＳ 明朝" w:eastAsia="ＭＳ 明朝" w:hAnsi="ＭＳ 明朝"/>
          <w:lang w:eastAsia="ja-JP"/>
        </w:rPr>
        <w:pPrChange w:id="62" w:author="ちかおか れい" w:date="2018-06-20T19:59:00Z">
          <w:pPr>
            <w:pStyle w:val="a4"/>
            <w:spacing w:line="285" w:lineRule="auto"/>
            <w:ind w:left="100" w:right="108" w:firstLineChars="50" w:firstLine="106"/>
            <w:jc w:val="both"/>
          </w:pPr>
        </w:pPrChange>
      </w:pPr>
      <w:r w:rsidRPr="006E1C99">
        <w:rPr>
          <w:rFonts w:ascii="ＭＳ 明朝" w:eastAsia="ＭＳ 明朝" w:hAnsi="ＭＳ 明朝" w:hint="eastAsia"/>
          <w:spacing w:val="-4"/>
          <w:lang w:eastAsia="ja-JP"/>
        </w:rPr>
        <w:t>第</w:t>
      </w:r>
      <w:r w:rsidRPr="006E1C99">
        <w:rPr>
          <w:rFonts w:ascii="ＭＳ 明朝" w:eastAsia="ＭＳ 明朝" w:hAnsi="ＭＳ 明朝"/>
          <w:spacing w:val="-4"/>
          <w:lang w:eastAsia="ja-JP"/>
        </w:rPr>
        <w:t>７章では</w:t>
      </w:r>
      <w:r w:rsidRPr="006E1C99">
        <w:rPr>
          <w:rFonts w:ascii="ＭＳ 明朝" w:eastAsia="ＭＳ 明朝" w:hAnsi="ＭＳ 明朝" w:hint="eastAsia"/>
          <w:spacing w:val="-4"/>
          <w:lang w:eastAsia="ja-JP"/>
        </w:rPr>
        <w:t>博士修了作品として</w:t>
      </w:r>
      <w:r w:rsidRPr="006E1C99">
        <w:rPr>
          <w:rFonts w:ascii="ＭＳ 明朝" w:eastAsia="ＭＳ 明朝" w:hAnsi="ＭＳ 明朝"/>
          <w:spacing w:val="-4"/>
          <w:lang w:eastAsia="ja-JP"/>
        </w:rPr>
        <w:t>制作していく作品について論じる。ガラスの持つ両義性が表現の核となる</w:t>
      </w:r>
      <w:r>
        <w:rPr>
          <w:rFonts w:ascii="ＭＳ 明朝" w:eastAsia="ＭＳ 明朝" w:hAnsi="ＭＳ 明朝" w:hint="eastAsia"/>
          <w:spacing w:val="-5"/>
          <w:lang w:eastAsia="ja-JP"/>
        </w:rPr>
        <w:t>。そしてその表現は、</w:t>
      </w:r>
      <w:r>
        <w:rPr>
          <w:rFonts w:ascii="ＭＳ 明朝" w:eastAsia="ＭＳ 明朝" w:hAnsi="ＭＳ 明朝"/>
          <w:spacing w:val="-5"/>
          <w:lang w:eastAsia="ja-JP"/>
        </w:rPr>
        <w:t>二つの世界のどちらから見ているか</w:t>
      </w:r>
      <w:r>
        <w:rPr>
          <w:rFonts w:ascii="ＭＳ 明朝" w:eastAsia="ＭＳ 明朝" w:hAnsi="ＭＳ 明朝" w:hint="eastAsia"/>
          <w:spacing w:val="-5"/>
          <w:lang w:eastAsia="ja-JP"/>
        </w:rPr>
        <w:t>によって変化する</w:t>
      </w:r>
      <w:r w:rsidRPr="006E1C99">
        <w:rPr>
          <w:rFonts w:ascii="ＭＳ 明朝" w:eastAsia="ＭＳ 明朝" w:hAnsi="ＭＳ 明朝"/>
          <w:spacing w:val="-5"/>
          <w:lang w:eastAsia="ja-JP"/>
        </w:rPr>
        <w:t>。</w:t>
      </w:r>
      <w:r>
        <w:rPr>
          <w:rFonts w:ascii="ＭＳ 明朝" w:eastAsia="ＭＳ 明朝" w:hAnsi="ＭＳ 明朝" w:hint="eastAsia"/>
          <w:spacing w:val="-5"/>
          <w:lang w:eastAsia="ja-JP"/>
        </w:rPr>
        <w:t>ガラス独自の</w:t>
      </w:r>
      <w:r w:rsidRPr="006E1C99">
        <w:rPr>
          <w:rFonts w:ascii="ＭＳ 明朝" w:eastAsia="ＭＳ 明朝" w:hAnsi="ＭＳ 明朝"/>
          <w:spacing w:val="-5"/>
          <w:lang w:eastAsia="ja-JP"/>
        </w:rPr>
        <w:t>技法も含めた新たな造形ア</w:t>
      </w:r>
      <w:r w:rsidRPr="006E1C99">
        <w:rPr>
          <w:rFonts w:ascii="ＭＳ 明朝" w:eastAsia="ＭＳ 明朝" w:hAnsi="ＭＳ 明朝"/>
          <w:spacing w:val="-7"/>
          <w:lang w:eastAsia="ja-JP"/>
        </w:rPr>
        <w:t>プローチに挑み、自身の「問い」について、一つの解を提示する。</w:t>
      </w:r>
    </w:p>
    <w:p w:rsidR="00C82182" w:rsidRDefault="00C82182" w:rsidP="00501EBB">
      <w:pPr>
        <w:pStyle w:val="a4"/>
        <w:spacing w:before="2" w:line="285" w:lineRule="auto"/>
        <w:ind w:left="100" w:right="117" w:firstLineChars="100" w:firstLine="216"/>
        <w:jc w:val="both"/>
        <w:rPr>
          <w:rFonts w:ascii="ＭＳ 明朝" w:eastAsia="ＭＳ 明朝" w:hAnsi="ＭＳ 明朝"/>
          <w:lang w:eastAsia="ja-JP"/>
        </w:rPr>
        <w:pPrChange w:id="63" w:author="ちかおか れい" w:date="2018-06-20T19:59:00Z">
          <w:pPr>
            <w:pStyle w:val="a4"/>
            <w:spacing w:before="2" w:line="285" w:lineRule="auto"/>
            <w:ind w:left="100" w:right="117" w:firstLineChars="100" w:firstLine="216"/>
            <w:jc w:val="both"/>
          </w:pPr>
        </w:pPrChange>
      </w:pPr>
      <w:r w:rsidRPr="006E1C99">
        <w:rPr>
          <w:rFonts w:ascii="ＭＳ 明朝" w:eastAsia="ＭＳ 明朝" w:hAnsi="ＭＳ 明朝"/>
          <w:spacing w:val="-2"/>
          <w:lang w:eastAsia="ja-JP"/>
        </w:rPr>
        <w:t>結章では、本論で「問い」に対する解を得たことが、私自身と私の世界に何をもたらすのかを考察する。</w:t>
      </w:r>
    </w:p>
    <w:p w:rsidR="00C82182" w:rsidRDefault="00C82182" w:rsidP="00501EBB">
      <w:pPr>
        <w:rPr>
          <w:lang w:eastAsia="ja-JP"/>
        </w:rPr>
        <w:pPrChange w:id="64" w:author="ちかおか れい" w:date="2018-06-20T19:59:00Z">
          <w:pPr/>
        </w:pPrChange>
      </w:pPr>
    </w:p>
    <w:p w:rsidR="00C82182" w:rsidRDefault="00C82182" w:rsidP="00501EBB">
      <w:pPr>
        <w:pStyle w:val="a4"/>
        <w:spacing w:before="5"/>
        <w:ind w:left="100" w:firstLineChars="100" w:firstLine="220"/>
        <w:jc w:val="both"/>
        <w:rPr>
          <w:rFonts w:ascii="ＭＳ 明朝" w:eastAsia="ＭＳ 明朝" w:hAnsi="ＭＳ 明朝"/>
          <w:lang w:eastAsia="ja-JP"/>
        </w:rPr>
        <w:pPrChange w:id="65" w:author="ちかおか れい" w:date="2018-06-20T19:59:00Z">
          <w:pPr>
            <w:pStyle w:val="a4"/>
            <w:spacing w:before="5"/>
            <w:ind w:left="100" w:firstLineChars="100" w:firstLine="220"/>
            <w:jc w:val="both"/>
          </w:pPr>
        </w:pPrChange>
      </w:pPr>
    </w:p>
    <w:p w:rsidR="00C82182" w:rsidRPr="001F66DF" w:rsidRDefault="00C82182" w:rsidP="00501EBB">
      <w:pPr>
        <w:pStyle w:val="2"/>
        <w:rPr>
          <w:rFonts w:ascii="ＭＳ 明朝" w:eastAsia="ＭＳ 明朝" w:hAnsi="ＭＳ 明朝"/>
          <w:sz w:val="21"/>
          <w:szCs w:val="21"/>
          <w:lang w:eastAsia="ja-JP"/>
        </w:rPr>
        <w:pPrChange w:id="66" w:author="ちかおか れい" w:date="2018-06-20T19:59:00Z">
          <w:pPr/>
        </w:pPrChange>
      </w:pPr>
      <w:r w:rsidRPr="001F66DF">
        <w:rPr>
          <w:rFonts w:ascii="ＭＳ 明朝" w:eastAsia="ＭＳ 明朝" w:hAnsi="ＭＳ 明朝" w:hint="eastAsia"/>
          <w:sz w:val="21"/>
          <w:szCs w:val="21"/>
          <w:lang w:eastAsia="ja-JP"/>
        </w:rPr>
        <w:t>1</w:t>
      </w:r>
      <w:r w:rsidRPr="001F66DF">
        <w:rPr>
          <w:rFonts w:ascii="ＭＳ 明朝" w:eastAsia="ＭＳ 明朝" w:hAnsi="ＭＳ 明朝"/>
          <w:sz w:val="21"/>
          <w:szCs w:val="21"/>
          <w:lang w:eastAsia="ja-JP"/>
        </w:rPr>
        <w:t>-1自分への問い</w:t>
      </w:r>
    </w:p>
    <w:p w:rsidR="00C82182" w:rsidRPr="001F66DF" w:rsidRDefault="00C82182" w:rsidP="00501EBB">
      <w:pPr>
        <w:pStyle w:val="3"/>
        <w:ind w:left="880"/>
        <w:rPr>
          <w:rFonts w:ascii="ＭＳ 明朝" w:eastAsia="ＭＳ 明朝" w:hAnsi="ＭＳ 明朝"/>
          <w:sz w:val="21"/>
          <w:szCs w:val="21"/>
          <w:lang w:eastAsia="ja-JP"/>
        </w:rPr>
        <w:pPrChange w:id="67" w:author="ちかおか れい" w:date="2018-06-20T19:59:00Z">
          <w:pPr/>
        </w:pPrChange>
      </w:pPr>
      <w:r w:rsidRPr="001F66DF">
        <w:rPr>
          <w:rFonts w:ascii="ＭＳ 明朝" w:eastAsia="ＭＳ 明朝" w:hAnsi="ＭＳ 明朝" w:hint="eastAsia"/>
          <w:sz w:val="21"/>
          <w:szCs w:val="21"/>
          <w:lang w:eastAsia="ja-JP"/>
        </w:rPr>
        <w:t>ガラスとの出会い</w:t>
      </w:r>
    </w:p>
    <w:p w:rsidR="00C82182" w:rsidRPr="001F66DF" w:rsidRDefault="00C82182" w:rsidP="00501EBB">
      <w:pPr>
        <w:rPr>
          <w:rFonts w:ascii="ＭＳ 明朝" w:eastAsia="ＭＳ 明朝" w:hAnsi="ＭＳ 明朝"/>
          <w:sz w:val="21"/>
          <w:szCs w:val="21"/>
          <w:lang w:eastAsia="ja-JP"/>
        </w:rPr>
      </w:pPr>
      <w:r w:rsidRPr="001F66DF">
        <w:rPr>
          <w:rFonts w:ascii="ＭＳ 明朝" w:eastAsia="ＭＳ 明朝" w:hAnsi="ＭＳ 明朝"/>
          <w:sz w:val="21"/>
          <w:szCs w:val="21"/>
          <w:lang w:eastAsia="ja-JP"/>
        </w:rPr>
        <w:t>28年前から私はガラスを使って造形するようになった。当時私は大学生としてデザイン科で学んでいたが、無性に手を使い実素材に触れて、何かを作りたかった。そして興味を持ったガラスを知りたくなり、仲間とともに吹きガラス工房を訪ねて回った。</w:t>
      </w:r>
    </w:p>
    <w:p w:rsidR="00C82182" w:rsidRPr="001F66DF" w:rsidRDefault="00C82182" w:rsidP="00D226E4">
      <w:pPr>
        <w:rPr>
          <w:rFonts w:ascii="ＭＳ 明朝" w:eastAsia="ＭＳ 明朝" w:hAnsi="ＭＳ 明朝"/>
          <w:sz w:val="21"/>
          <w:szCs w:val="21"/>
          <w:lang w:eastAsia="ja-JP"/>
        </w:rPr>
      </w:pPr>
      <w:r w:rsidRPr="001F66DF">
        <w:rPr>
          <w:rFonts w:ascii="ＭＳ 明朝" w:eastAsia="ＭＳ 明朝" w:hAnsi="ＭＳ 明朝"/>
          <w:sz w:val="21"/>
          <w:szCs w:val="21"/>
          <w:lang w:eastAsia="ja-JP"/>
        </w:rPr>
        <w:t>溶解炉の中で溶けている白熱色のガラスを見ているだけで気持ちは昂り、夢中になって鉄のパイプにガラスを巻きつけていた。溶けたガラスを自由に扱うには、高度な技術とそれを得るための経験が必要だった。長いパイプの先にある熱い液体を特殊な道具で操りながら、息を吹き込み、重力に抗っていく。基礎訓練を受けていない私には、途方に暮れることがほとんどで、作りたいものを作れることは一度もなかった。</w:t>
      </w:r>
    </w:p>
    <w:p w:rsidR="00C82182" w:rsidRPr="001F66DF" w:rsidRDefault="00C82182" w:rsidP="00D226E4">
      <w:pPr>
        <w:rPr>
          <w:rFonts w:ascii="ＭＳ 明朝" w:eastAsia="ＭＳ 明朝" w:hAnsi="ＭＳ 明朝"/>
          <w:sz w:val="21"/>
          <w:szCs w:val="21"/>
          <w:lang w:eastAsia="ja-JP"/>
        </w:rPr>
      </w:pPr>
      <w:r w:rsidRPr="001F66DF">
        <w:rPr>
          <w:rFonts w:ascii="ＭＳ 明朝" w:eastAsia="ＭＳ 明朝" w:hAnsi="ＭＳ 明朝"/>
          <w:sz w:val="21"/>
          <w:szCs w:val="21"/>
          <w:lang w:eastAsia="ja-JP"/>
        </w:rPr>
        <w:t>夏休みを使って、石川県能登島のガラス工房へ二週間泊まり込みでトレーニングをした。</w:t>
      </w:r>
    </w:p>
    <w:p w:rsidR="00C82182" w:rsidRPr="001F66DF" w:rsidRDefault="00C82182" w:rsidP="00501EBB">
      <w:pPr>
        <w:rPr>
          <w:rFonts w:ascii="ＭＳ 明朝" w:eastAsia="ＭＳ 明朝" w:hAnsi="ＭＳ 明朝"/>
          <w:sz w:val="21"/>
          <w:szCs w:val="21"/>
          <w:lang w:eastAsia="ja-JP"/>
        </w:rPr>
        <w:pPrChange w:id="68" w:author="ちかおか れい" w:date="2018-06-20T19:59:00Z">
          <w:pPr/>
        </w:pPrChange>
      </w:pPr>
      <w:r w:rsidRPr="001F66DF">
        <w:rPr>
          <w:rFonts w:ascii="ＭＳ 明朝" w:eastAsia="ＭＳ 明朝" w:hAnsi="ＭＳ 明朝"/>
          <w:sz w:val="21"/>
          <w:szCs w:val="21"/>
          <w:lang w:eastAsia="ja-JP"/>
        </w:rPr>
        <w:t>ある程度経験を積むにつれ、単純な形だがタンブラーやボウルのようなものが作れるようになっていった。しかしそれらは作りたい形や大きさ、色ではなかった。その時は、自分の技術が伴わないからだと思っていたが、ある日ガラスアーティストの作品を見ていて気がついた。吹きガラス技法を使っている作品は、美しいと思い感動するが、それを作ってみよう、真似てみようという気持ちを感じなかった。強く感じたのは、制作プロセスへの謎解きのような疑問で、不思議なものを見ているときの感情に似ていた。</w:t>
      </w:r>
    </w:p>
    <w:p w:rsidR="00C82182" w:rsidRPr="001F66DF" w:rsidRDefault="00C82182" w:rsidP="00501EBB">
      <w:pPr>
        <w:rPr>
          <w:rFonts w:ascii="ＭＳ 明朝" w:eastAsia="ＭＳ 明朝" w:hAnsi="ＭＳ 明朝"/>
          <w:sz w:val="21"/>
          <w:szCs w:val="21"/>
          <w:lang w:eastAsia="ja-JP"/>
        </w:rPr>
        <w:pPrChange w:id="69" w:author="ちかおか れい" w:date="2018-06-20T19:59:00Z">
          <w:pPr/>
        </w:pPrChange>
      </w:pPr>
      <w:r w:rsidRPr="001F66DF">
        <w:rPr>
          <w:rFonts w:ascii="ＭＳ 明朝" w:eastAsia="ＭＳ 明朝" w:hAnsi="ＭＳ 明朝" w:hint="eastAsia"/>
          <w:sz w:val="21"/>
          <w:szCs w:val="21"/>
          <w:lang w:eastAsia="ja-JP"/>
        </w:rPr>
        <w:t>操る楽しさ</w:t>
      </w:r>
    </w:p>
    <w:p w:rsidR="00C82182" w:rsidRPr="001F66DF" w:rsidRDefault="00C82182" w:rsidP="00501EBB">
      <w:pPr>
        <w:rPr>
          <w:rFonts w:ascii="ＭＳ 明朝" w:eastAsia="ＭＳ 明朝" w:hAnsi="ＭＳ 明朝"/>
          <w:sz w:val="21"/>
          <w:szCs w:val="21"/>
          <w:lang w:eastAsia="ja-JP"/>
        </w:rPr>
        <w:pPrChange w:id="70" w:author="ちかおか れい" w:date="2018-06-20T19:59:00Z">
          <w:pPr/>
        </w:pPrChange>
      </w:pPr>
      <w:r w:rsidRPr="001F66DF">
        <w:rPr>
          <w:rFonts w:ascii="ＭＳ 明朝" w:eastAsia="ＭＳ 明朝" w:hAnsi="ＭＳ 明朝"/>
          <w:sz w:val="21"/>
          <w:szCs w:val="21"/>
          <w:lang w:eastAsia="ja-JP"/>
        </w:rPr>
        <w:t>そして、私は大学で助手として働くことになり、大学の設備を使うことができるようになった。ガラスを自分のいる場所で作りたいと思い、様々な方法を探ったところ、電気炉を持つ教授の協力を得られることになり、キルンワークを始めることになった。</w:t>
      </w:r>
    </w:p>
    <w:p w:rsidR="00C82182" w:rsidRPr="001F66DF" w:rsidRDefault="00C82182" w:rsidP="00501EBB">
      <w:pPr>
        <w:rPr>
          <w:rFonts w:ascii="ＭＳ 明朝" w:eastAsia="ＭＳ 明朝" w:hAnsi="ＭＳ 明朝"/>
          <w:sz w:val="21"/>
          <w:szCs w:val="21"/>
          <w:lang w:eastAsia="ja-JP"/>
        </w:rPr>
        <w:pPrChange w:id="71" w:author="ちかおか れい" w:date="2018-06-20T19:59:00Z">
          <w:pPr/>
        </w:pPrChange>
      </w:pPr>
      <w:r w:rsidRPr="001F66DF">
        <w:rPr>
          <w:rFonts w:ascii="ＭＳ 明朝" w:eastAsia="ＭＳ 明朝" w:hAnsi="ＭＳ 明朝"/>
          <w:sz w:val="21"/>
          <w:szCs w:val="21"/>
          <w:lang w:eastAsia="ja-JP"/>
        </w:rPr>
        <w:t>ガラス研究用の電気炉と、金工工房にあるロストワックス用の電気炉を使用しながら、ガラスを自分で溶かし始めた。私は、熔かすガラスを入手する方法を知らなかった。そこで、窓ガラスの端材を、近所のサッシ屋さんに分けてもらい使っていた。ガラスであれば最初はなんでもよかっ</w:t>
      </w:r>
      <w:r w:rsidRPr="001F66DF">
        <w:rPr>
          <w:rFonts w:ascii="ＭＳ 明朝" w:eastAsia="ＭＳ 明朝" w:hAnsi="ＭＳ 明朝"/>
          <w:sz w:val="21"/>
          <w:szCs w:val="21"/>
          <w:lang w:eastAsia="ja-JP"/>
        </w:rPr>
        <w:lastRenderedPageBreak/>
        <w:t>たのだ。主に使う電気炉には、ダイヤル式の温度調節と練らしタイマーがついていた。そのため、ガラスを加熱し始めてから溶けるまでの間、メモを取りながら確認していく作業をした。この作業の中で、私は吹きガラスに夢中になった時と同じ気持ちの昂りを覚え、電気炉を操ることの楽しさに没頭した。</w:t>
      </w:r>
    </w:p>
    <w:p w:rsidR="00C82182" w:rsidRPr="001F66DF" w:rsidRDefault="00C82182" w:rsidP="00501EBB">
      <w:pPr>
        <w:rPr>
          <w:rFonts w:ascii="ＭＳ 明朝" w:eastAsia="ＭＳ 明朝" w:hAnsi="ＭＳ 明朝"/>
          <w:sz w:val="21"/>
          <w:szCs w:val="21"/>
          <w:lang w:eastAsia="ja-JP"/>
        </w:rPr>
        <w:pPrChange w:id="72" w:author="ちかおか れい" w:date="2018-06-20T19:59:00Z">
          <w:pPr/>
        </w:pPrChange>
      </w:pPr>
      <w:r w:rsidRPr="001F66DF">
        <w:rPr>
          <w:rFonts w:ascii="ＭＳ 明朝" w:eastAsia="ＭＳ 明朝" w:hAnsi="ＭＳ 明朝"/>
          <w:sz w:val="21"/>
          <w:szCs w:val="21"/>
          <w:lang w:eastAsia="ja-JP"/>
        </w:rPr>
        <w:t>ガラスを熱で溶かすことに熱中した。</w:t>
      </w:r>
    </w:p>
    <w:p w:rsidR="00C82182" w:rsidRPr="001F66DF" w:rsidRDefault="00C82182" w:rsidP="00501EBB">
      <w:pPr>
        <w:rPr>
          <w:rFonts w:ascii="ＭＳ 明朝" w:eastAsia="ＭＳ 明朝" w:hAnsi="ＭＳ 明朝"/>
          <w:sz w:val="21"/>
          <w:szCs w:val="21"/>
          <w:lang w:eastAsia="ja-JP"/>
        </w:rPr>
        <w:pPrChange w:id="73" w:author="ちかおか れい" w:date="2018-06-20T19:59:00Z">
          <w:pPr/>
        </w:pPrChange>
      </w:pPr>
      <w:r w:rsidRPr="001F66DF">
        <w:rPr>
          <w:rFonts w:ascii="ＭＳ 明朝" w:eastAsia="ＭＳ 明朝" w:hAnsi="ＭＳ 明朝"/>
          <w:sz w:val="21"/>
          <w:szCs w:val="21"/>
          <w:lang w:eastAsia="ja-JP"/>
        </w:rPr>
        <w:t>何を作るかよりガラスを操りたい思いが強かった。ガラスという素材に強い魅力を感じていたのだ。そしてガラスに触れ、操りながら得られる経験を望んでいた。</w:t>
      </w:r>
    </w:p>
    <w:p w:rsidR="00C82182" w:rsidRPr="001F66DF" w:rsidRDefault="00C82182" w:rsidP="00501EBB">
      <w:pPr>
        <w:rPr>
          <w:rFonts w:ascii="ＭＳ 明朝" w:eastAsia="ＭＳ 明朝" w:hAnsi="ＭＳ 明朝"/>
          <w:sz w:val="21"/>
          <w:szCs w:val="21"/>
          <w:lang w:eastAsia="ja-JP"/>
        </w:rPr>
        <w:pPrChange w:id="74" w:author="ちかおか れい" w:date="2018-06-20T19:59:00Z">
          <w:pPr/>
        </w:pPrChange>
      </w:pPr>
      <w:r w:rsidRPr="001F66DF">
        <w:rPr>
          <w:rFonts w:ascii="ＭＳ 明朝" w:eastAsia="ＭＳ 明朝" w:hAnsi="ＭＳ 明朝"/>
          <w:sz w:val="21"/>
          <w:szCs w:val="21"/>
          <w:lang w:eastAsia="ja-JP"/>
        </w:rPr>
        <w:t>そして、自然と一つの問いを持つことになる。</w:t>
      </w:r>
    </w:p>
    <w:p w:rsidR="00C82182" w:rsidRPr="001F66DF" w:rsidRDefault="00C82182" w:rsidP="00D226E4">
      <w:pPr>
        <w:pStyle w:val="3"/>
        <w:ind w:left="880"/>
        <w:rPr>
          <w:rFonts w:ascii="ＭＳ 明朝" w:eastAsia="ＭＳ 明朝" w:hAnsi="ＭＳ 明朝"/>
          <w:sz w:val="21"/>
          <w:szCs w:val="21"/>
          <w:lang w:eastAsia="ja-JP"/>
        </w:rPr>
        <w:pPrChange w:id="75" w:author="ちかおか れい" w:date="2018-06-20T20:00:00Z">
          <w:pPr/>
        </w:pPrChange>
      </w:pPr>
      <w:r w:rsidRPr="001F66DF">
        <w:rPr>
          <w:rFonts w:ascii="ＭＳ 明朝" w:eastAsia="ＭＳ 明朝" w:hAnsi="ＭＳ 明朝" w:hint="eastAsia"/>
          <w:sz w:val="21"/>
          <w:szCs w:val="21"/>
          <w:lang w:eastAsia="ja-JP"/>
        </w:rPr>
        <w:t>コンプレックス</w:t>
      </w:r>
    </w:p>
    <w:p w:rsidR="00C82182" w:rsidRPr="001F66DF" w:rsidRDefault="00C82182" w:rsidP="00D226E4">
      <w:pPr>
        <w:rPr>
          <w:rFonts w:ascii="ＭＳ 明朝" w:eastAsia="ＭＳ 明朝" w:hAnsi="ＭＳ 明朝"/>
          <w:sz w:val="21"/>
          <w:szCs w:val="21"/>
          <w:lang w:eastAsia="ja-JP"/>
        </w:rPr>
      </w:pPr>
      <w:r w:rsidRPr="001F66DF">
        <w:rPr>
          <w:rFonts w:ascii="ＭＳ 明朝" w:eastAsia="ＭＳ 明朝" w:hAnsi="ＭＳ 明朝"/>
          <w:sz w:val="21"/>
          <w:szCs w:val="21"/>
          <w:lang w:eastAsia="ja-JP"/>
        </w:rPr>
        <w:t>何かを表現する時、表現したいことに合わせて形や大きさ、そして素材が選択されると思っていた。しかし、私がガラスを使って何かを作る時、まずガラスを触っていた。ガラスで何が作れるのか、美しいガラスとはどんなものか、見たこともないガラスを見てみたい、そう思っていた。</w:t>
      </w:r>
    </w:p>
    <w:p w:rsidR="00C82182" w:rsidRPr="001F66DF" w:rsidRDefault="00C82182" w:rsidP="00D226E4">
      <w:pPr>
        <w:rPr>
          <w:rFonts w:ascii="ＭＳ 明朝" w:eastAsia="ＭＳ 明朝" w:hAnsi="ＭＳ 明朝"/>
          <w:sz w:val="21"/>
          <w:szCs w:val="21"/>
          <w:lang w:eastAsia="ja-JP"/>
        </w:rPr>
      </w:pPr>
      <w:r w:rsidRPr="001F66DF">
        <w:rPr>
          <w:rFonts w:ascii="ＭＳ 明朝" w:eastAsia="ＭＳ 明朝" w:hAnsi="ＭＳ 明朝" w:hint="eastAsia"/>
          <w:sz w:val="21"/>
          <w:szCs w:val="21"/>
          <w:lang w:eastAsia="ja-JP"/>
        </w:rPr>
        <w:t>しかし、</w:t>
      </w:r>
      <w:r w:rsidRPr="001F66DF">
        <w:rPr>
          <w:rFonts w:ascii="ＭＳ 明朝" w:eastAsia="ＭＳ 明朝" w:hAnsi="ＭＳ 明朝"/>
          <w:sz w:val="21"/>
          <w:szCs w:val="21"/>
          <w:lang w:eastAsia="ja-JP"/>
        </w:rPr>
        <w:t>この考え方が私には強いコンプレックス</w:t>
      </w:r>
      <w:r w:rsidRPr="001F66DF">
        <w:rPr>
          <w:rFonts w:ascii="ＭＳ 明朝" w:eastAsia="ＭＳ 明朝" w:hAnsi="ＭＳ 明朝" w:hint="eastAsia"/>
          <w:sz w:val="21"/>
          <w:szCs w:val="21"/>
          <w:lang w:eastAsia="ja-JP"/>
        </w:rPr>
        <w:t>となった</w:t>
      </w:r>
      <w:r w:rsidRPr="001F66DF">
        <w:rPr>
          <w:rFonts w:ascii="ＭＳ 明朝" w:eastAsia="ＭＳ 明朝" w:hAnsi="ＭＳ 明朝"/>
          <w:sz w:val="21"/>
          <w:szCs w:val="21"/>
          <w:lang w:eastAsia="ja-JP"/>
        </w:rPr>
        <w:t>。</w:t>
      </w:r>
      <w:r w:rsidRPr="001F66DF">
        <w:rPr>
          <w:rFonts w:ascii="ＭＳ 明朝" w:eastAsia="ＭＳ 明朝" w:hAnsi="ＭＳ 明朝" w:hint="eastAsia"/>
          <w:sz w:val="21"/>
          <w:szCs w:val="21"/>
          <w:lang w:eastAsia="ja-JP"/>
        </w:rPr>
        <w:t>なぜなら、素材は表現したいことに合わせて選択されるべきものだと考えていたからだ。まずテーマがあり、それを実現するために最適な素材を探し、最適な技法で作っていくことが良いプロセスだと信じていた。</w:t>
      </w:r>
    </w:p>
    <w:p w:rsidR="00C82182" w:rsidRPr="001F66DF" w:rsidRDefault="00C82182" w:rsidP="00D226E4">
      <w:pPr>
        <w:rPr>
          <w:rFonts w:ascii="ＭＳ 明朝" w:eastAsia="ＭＳ 明朝" w:hAnsi="ＭＳ 明朝"/>
          <w:sz w:val="21"/>
          <w:szCs w:val="21"/>
          <w:lang w:eastAsia="ja-JP"/>
        </w:rPr>
      </w:pPr>
      <w:r w:rsidRPr="001F66DF">
        <w:rPr>
          <w:rFonts w:ascii="ＭＳ 明朝" w:eastAsia="ＭＳ 明朝" w:hAnsi="ＭＳ 明朝" w:hint="eastAsia"/>
          <w:sz w:val="21"/>
          <w:szCs w:val="21"/>
          <w:lang w:eastAsia="ja-JP"/>
        </w:rPr>
        <w:t>おそらく、そのような思考を持ったのは、私がデザインを学んでいたからだと思う。デザインの世界は、あらゆるカテゴリーに存在する。そしてコンセプトやアイデアに合わせて素材を選択して具現化していくプロセスを踏んでいく。それがいいものを作るセオリーだと思っていた。この考え方で素材を選択した時、その素材が使われる部分には、すでにその素材の特性を活かす役割を与えられている。適した素材がなければ、新しい素材を開発することもある。</w:t>
      </w:r>
    </w:p>
    <w:p w:rsidR="00C82182" w:rsidRPr="001F66DF" w:rsidRDefault="00C82182" w:rsidP="00501EBB">
      <w:pPr>
        <w:rPr>
          <w:rFonts w:ascii="ＭＳ 明朝" w:eastAsia="ＭＳ 明朝" w:hAnsi="ＭＳ 明朝"/>
          <w:sz w:val="21"/>
          <w:szCs w:val="21"/>
          <w:lang w:eastAsia="ja-JP"/>
        </w:rPr>
        <w:pPrChange w:id="76" w:author="ちかおか れい" w:date="2018-06-20T19:59:00Z">
          <w:pPr/>
        </w:pPrChange>
      </w:pPr>
      <w:r w:rsidRPr="001F66DF">
        <w:rPr>
          <w:rFonts w:ascii="ＭＳ 明朝" w:eastAsia="ＭＳ 明朝" w:hAnsi="ＭＳ 明朝" w:hint="eastAsia"/>
          <w:sz w:val="21"/>
          <w:szCs w:val="21"/>
          <w:lang w:eastAsia="ja-JP"/>
        </w:rPr>
        <w:t>私は何かを表現する時、ガラスを使うことを望んだ。そして、この考え方にジレンマを抱えたまま作ってきた。</w:t>
      </w:r>
    </w:p>
    <w:p w:rsidR="00C82182" w:rsidRPr="001F66DF" w:rsidRDefault="00C82182" w:rsidP="00501EBB">
      <w:pPr>
        <w:widowControl/>
        <w:rPr>
          <w:rFonts w:ascii="ＭＳ 明朝" w:eastAsia="ＭＳ 明朝" w:hAnsi="ＭＳ 明朝" w:cs="ＭＳ Ｐゴシック"/>
          <w:sz w:val="21"/>
          <w:szCs w:val="21"/>
          <w:lang w:eastAsia="ja-JP"/>
        </w:rPr>
        <w:pPrChange w:id="77" w:author="ちかおか れい" w:date="2018-06-20T19:59:00Z">
          <w:pPr>
            <w:widowControl/>
          </w:pPr>
        </w:pPrChange>
      </w:pPr>
      <w:r w:rsidRPr="001F66DF">
        <w:rPr>
          <w:rFonts w:ascii="ＭＳ 明朝" w:eastAsia="ＭＳ 明朝" w:hAnsi="ＭＳ 明朝" w:cs="ＭＳ Ｐゴシック"/>
          <w:sz w:val="21"/>
          <w:szCs w:val="21"/>
          <w:lang w:eastAsia="ja-JP"/>
        </w:rPr>
        <w:t>それまでのガラス制作は、造形物とクラフトを並行して制作</w:t>
      </w:r>
      <w:r w:rsidRPr="001F66DF">
        <w:rPr>
          <w:rFonts w:ascii="ＭＳ 明朝" w:eastAsia="ＭＳ 明朝" w:hAnsi="ＭＳ 明朝" w:cs="ＭＳ Ｐゴシック" w:hint="eastAsia"/>
          <w:sz w:val="21"/>
          <w:szCs w:val="21"/>
          <w:lang w:eastAsia="ja-JP"/>
        </w:rPr>
        <w:t>して</w:t>
      </w:r>
      <w:r w:rsidRPr="001F66DF">
        <w:rPr>
          <w:rFonts w:ascii="ＭＳ 明朝" w:eastAsia="ＭＳ 明朝" w:hAnsi="ＭＳ 明朝" w:cs="ＭＳ Ｐゴシック"/>
          <w:sz w:val="21"/>
          <w:szCs w:val="21"/>
          <w:lang w:eastAsia="ja-JP"/>
        </w:rPr>
        <w:t>いた。そして自宅に工房を構え、その場で作れるものを作っていた。自宅の工房では、電気炉といくつかのコールドワーク加工機を用いて制作をしていた。ガラスを独力で制作することを強く望んでいたため、場所と道具を求めて、その中で技術を学び、技法を探していくことになった。基本的には自分で持てる機材と場所という基準があり、そこで制作できるもの</w:t>
      </w:r>
      <w:r>
        <w:rPr>
          <w:rFonts w:ascii="ＭＳ 明朝" w:eastAsia="ＭＳ 明朝" w:hAnsi="ＭＳ 明朝" w:cs="ＭＳ Ｐゴシック" w:hint="eastAsia"/>
          <w:sz w:val="21"/>
          <w:szCs w:val="21"/>
          <w:lang w:eastAsia="ja-JP"/>
        </w:rPr>
        <w:t>はどのようなものなのか</w:t>
      </w:r>
      <w:r w:rsidRPr="001F66DF">
        <w:rPr>
          <w:rFonts w:ascii="ＭＳ 明朝" w:eastAsia="ＭＳ 明朝" w:hAnsi="ＭＳ 明朝" w:cs="ＭＳ Ｐゴシック"/>
          <w:sz w:val="21"/>
          <w:szCs w:val="21"/>
          <w:lang w:eastAsia="ja-JP"/>
        </w:rPr>
        <w:t>を探る毎日だった。</w:t>
      </w:r>
    </w:p>
    <w:p w:rsidR="00C82182" w:rsidRPr="001F66DF" w:rsidRDefault="00C82182" w:rsidP="00501EBB">
      <w:pPr>
        <w:widowControl/>
        <w:rPr>
          <w:rFonts w:ascii="ＭＳ 明朝" w:eastAsia="ＭＳ 明朝" w:hAnsi="ＭＳ 明朝" w:cs="ＭＳ Ｐゴシック"/>
          <w:sz w:val="21"/>
          <w:szCs w:val="21"/>
          <w:lang w:eastAsia="ja-JP"/>
        </w:rPr>
        <w:pPrChange w:id="78" w:author="ちかおか れい" w:date="2018-06-20T19:59:00Z">
          <w:pPr>
            <w:widowControl/>
          </w:pPr>
        </w:pPrChange>
      </w:pPr>
      <w:r w:rsidRPr="001F66DF">
        <w:rPr>
          <w:rFonts w:ascii="ＭＳ 明朝" w:eastAsia="ＭＳ 明朝" w:hAnsi="ＭＳ 明朝" w:cs="ＭＳ Ｐゴシック"/>
          <w:sz w:val="21"/>
          <w:szCs w:val="21"/>
          <w:lang w:eastAsia="ja-JP"/>
        </w:rPr>
        <w:t>キルンワークが主体となって、ガラスを溶かして成形することで作品を生み出すことになった。コールドワーク</w:t>
      </w:r>
      <w:r w:rsidRPr="001F66DF">
        <w:rPr>
          <w:rFonts w:ascii="ＭＳ 明朝" w:eastAsia="ＭＳ 明朝" w:hAnsi="ＭＳ 明朝" w:cs="ＭＳ Ｐゴシック" w:hint="eastAsia"/>
          <w:sz w:val="21"/>
          <w:szCs w:val="21"/>
          <w:lang w:eastAsia="ja-JP"/>
        </w:rPr>
        <w:t>に使う設備</w:t>
      </w:r>
      <w:r w:rsidRPr="001F66DF">
        <w:rPr>
          <w:rFonts w:ascii="ＭＳ 明朝" w:eastAsia="ＭＳ 明朝" w:hAnsi="ＭＳ 明朝" w:cs="ＭＳ Ｐゴシック"/>
          <w:sz w:val="21"/>
          <w:szCs w:val="21"/>
          <w:lang w:eastAsia="ja-JP"/>
        </w:rPr>
        <w:t>はハンドツールとベルトサンダーのみだった。</w:t>
      </w:r>
    </w:p>
    <w:p w:rsidR="00C82182" w:rsidRPr="001F66DF" w:rsidRDefault="00C82182" w:rsidP="00501EBB">
      <w:pPr>
        <w:widowControl/>
        <w:rPr>
          <w:rFonts w:ascii="ＭＳ 明朝" w:eastAsia="ＭＳ 明朝" w:hAnsi="ＭＳ 明朝" w:cs="ＭＳ Ｐゴシック"/>
          <w:sz w:val="21"/>
          <w:szCs w:val="21"/>
          <w:lang w:eastAsia="ja-JP"/>
        </w:rPr>
        <w:pPrChange w:id="79" w:author="ちかおか れい" w:date="2018-06-20T19:59:00Z">
          <w:pPr>
            <w:widowControl/>
          </w:pPr>
        </w:pPrChange>
      </w:pPr>
      <w:r w:rsidRPr="001F66DF">
        <w:rPr>
          <w:rFonts w:ascii="ＭＳ 明朝" w:eastAsia="ＭＳ 明朝" w:hAnsi="ＭＳ 明朝" w:cs="ＭＳ Ｐゴシック"/>
          <w:sz w:val="21"/>
          <w:szCs w:val="21"/>
          <w:lang w:eastAsia="ja-JP"/>
        </w:rPr>
        <w:t>手探りで作り始め、とにかく作る日々だった。そして、それらを販売して生計を立てようとしていた。</w:t>
      </w:r>
    </w:p>
    <w:p w:rsidR="00C82182" w:rsidRPr="001F66DF" w:rsidRDefault="00C82182" w:rsidP="00501EBB">
      <w:pPr>
        <w:widowControl/>
        <w:rPr>
          <w:rFonts w:ascii="ＭＳ 明朝" w:eastAsia="ＭＳ 明朝" w:hAnsi="ＭＳ 明朝" w:cs="ＭＳ Ｐゴシック"/>
          <w:sz w:val="21"/>
          <w:szCs w:val="21"/>
          <w:lang w:eastAsia="ja-JP"/>
        </w:rPr>
        <w:pPrChange w:id="80" w:author="ちかおか れい" w:date="2018-06-20T19:59:00Z">
          <w:pPr>
            <w:widowControl/>
          </w:pPr>
        </w:pPrChange>
      </w:pPr>
      <w:r w:rsidRPr="001F66DF">
        <w:rPr>
          <w:rFonts w:ascii="ＭＳ 明朝" w:eastAsia="ＭＳ 明朝" w:hAnsi="ＭＳ 明朝" w:cs="ＭＳ Ｐゴシック"/>
          <w:sz w:val="21"/>
          <w:szCs w:val="21"/>
          <w:lang w:eastAsia="ja-JP"/>
        </w:rPr>
        <w:t>教育機関でガラス造形を学んでいない</w:t>
      </w:r>
      <w:r>
        <w:rPr>
          <w:rFonts w:ascii="ＭＳ 明朝" w:eastAsia="ＭＳ 明朝" w:hAnsi="ＭＳ 明朝" w:cs="ＭＳ Ｐゴシック" w:hint="eastAsia"/>
          <w:sz w:val="21"/>
          <w:szCs w:val="21"/>
          <w:lang w:eastAsia="ja-JP"/>
        </w:rPr>
        <w:t>私</w:t>
      </w:r>
      <w:r w:rsidRPr="001F66DF">
        <w:rPr>
          <w:rFonts w:ascii="ＭＳ 明朝" w:eastAsia="ＭＳ 明朝" w:hAnsi="ＭＳ 明朝" w:cs="ＭＳ Ｐゴシック"/>
          <w:sz w:val="21"/>
          <w:szCs w:val="21"/>
          <w:lang w:eastAsia="ja-JP"/>
        </w:rPr>
        <w:t>には、師匠や恩師、よりどころがないままにとにかく制作することが目的で、考えていたことは、「ガラスで何が作れるのか」「この場所で何が作れるのか」「どんな作り方があるのか」だった。</w:t>
      </w:r>
    </w:p>
    <w:p w:rsidR="00C82182" w:rsidRPr="001F66DF" w:rsidRDefault="00C82182" w:rsidP="00501EBB">
      <w:pPr>
        <w:widowControl/>
        <w:rPr>
          <w:rFonts w:ascii="ＭＳ 明朝" w:eastAsia="ＭＳ 明朝" w:hAnsi="ＭＳ 明朝" w:cs="ＭＳ Ｐゴシック"/>
          <w:sz w:val="21"/>
          <w:szCs w:val="21"/>
          <w:lang w:eastAsia="ja-JP"/>
        </w:rPr>
        <w:pPrChange w:id="81" w:author="ちかおか れい" w:date="2018-06-20T19:59:00Z">
          <w:pPr>
            <w:widowControl/>
          </w:pPr>
        </w:pPrChange>
      </w:pPr>
    </w:p>
    <w:p w:rsidR="00C82182" w:rsidRPr="001F66DF" w:rsidRDefault="00C82182" w:rsidP="00501EBB">
      <w:pPr>
        <w:widowControl/>
        <w:rPr>
          <w:rFonts w:ascii="ＭＳ 明朝" w:eastAsia="ＭＳ 明朝" w:hAnsi="ＭＳ 明朝" w:cs="ＭＳ Ｐゴシック"/>
          <w:sz w:val="21"/>
          <w:szCs w:val="21"/>
          <w:lang w:eastAsia="ja-JP"/>
        </w:rPr>
        <w:pPrChange w:id="82" w:author="ちかおか れい" w:date="2018-06-20T19:59:00Z">
          <w:pPr>
            <w:widowControl/>
          </w:pPr>
        </w:pPrChange>
      </w:pPr>
      <w:r>
        <w:rPr>
          <w:rFonts w:ascii="ＭＳ 明朝" w:eastAsia="ＭＳ 明朝" w:hAnsi="ＭＳ 明朝" w:cs="ＭＳ Ｐゴシック"/>
          <w:sz w:val="21"/>
          <w:szCs w:val="21"/>
          <w:lang w:eastAsia="ja-JP"/>
        </w:rPr>
        <w:t>制作が楽しくて仕方なかった</w:t>
      </w:r>
      <w:r>
        <w:rPr>
          <w:rFonts w:ascii="ＭＳ 明朝" w:eastAsia="ＭＳ 明朝" w:hAnsi="ＭＳ 明朝" w:cs="ＭＳ Ｐゴシック" w:hint="eastAsia"/>
          <w:sz w:val="21"/>
          <w:szCs w:val="21"/>
          <w:lang w:eastAsia="ja-JP"/>
        </w:rPr>
        <w:t>ためか、</w:t>
      </w:r>
      <w:r w:rsidRPr="001F66DF">
        <w:rPr>
          <w:rFonts w:ascii="ＭＳ 明朝" w:eastAsia="ＭＳ 明朝" w:hAnsi="ＭＳ 明朝" w:cs="ＭＳ Ｐゴシック"/>
          <w:sz w:val="21"/>
          <w:szCs w:val="21"/>
          <w:lang w:eastAsia="ja-JP"/>
        </w:rPr>
        <w:t>同じようなものを大量に作っていた。</w:t>
      </w:r>
    </w:p>
    <w:p w:rsidR="00C82182" w:rsidRPr="001F66DF" w:rsidRDefault="00C82182" w:rsidP="00501EBB">
      <w:pPr>
        <w:widowControl/>
        <w:rPr>
          <w:rFonts w:ascii="ＭＳ 明朝" w:eastAsia="ＭＳ 明朝" w:hAnsi="ＭＳ 明朝" w:cs="ＭＳ Ｐゴシック"/>
          <w:sz w:val="21"/>
          <w:szCs w:val="21"/>
          <w:lang w:eastAsia="ja-JP"/>
        </w:rPr>
        <w:pPrChange w:id="83" w:author="ちかおか れい" w:date="2018-06-20T19:59:00Z">
          <w:pPr>
            <w:widowControl/>
          </w:pPr>
        </w:pPrChange>
      </w:pPr>
      <w:r w:rsidRPr="001F66DF">
        <w:rPr>
          <w:rFonts w:ascii="ＭＳ 明朝" w:eastAsia="ＭＳ 明朝" w:hAnsi="ＭＳ 明朝" w:cs="ＭＳ Ｐゴシック" w:hint="eastAsia"/>
          <w:sz w:val="21"/>
          <w:szCs w:val="21"/>
          <w:lang w:eastAsia="ja-JP"/>
        </w:rPr>
        <w:t>技法は板ガラスを用いたキルンワーク技法「フュージング」が主で、個展やグループ展を中心にクラフト作品を、コンペなどには造形物を</w:t>
      </w:r>
      <w:r>
        <w:rPr>
          <w:rFonts w:ascii="ＭＳ 明朝" w:eastAsia="ＭＳ 明朝" w:hAnsi="ＭＳ 明朝" w:cs="ＭＳ Ｐゴシック" w:hint="eastAsia"/>
          <w:sz w:val="21"/>
          <w:szCs w:val="21"/>
          <w:lang w:eastAsia="ja-JP"/>
        </w:rPr>
        <w:t>出品していた</w:t>
      </w:r>
      <w:r w:rsidRPr="001F66DF">
        <w:rPr>
          <w:rFonts w:ascii="ＭＳ 明朝" w:eastAsia="ＭＳ 明朝" w:hAnsi="ＭＳ 明朝" w:cs="ＭＳ Ｐゴシック" w:hint="eastAsia"/>
          <w:sz w:val="21"/>
          <w:szCs w:val="21"/>
          <w:lang w:eastAsia="ja-JP"/>
        </w:rPr>
        <w:t>。</w:t>
      </w:r>
    </w:p>
    <w:p w:rsidR="00C82182" w:rsidRPr="001F66DF" w:rsidRDefault="00C82182" w:rsidP="00501EBB">
      <w:pPr>
        <w:widowControl/>
        <w:rPr>
          <w:rFonts w:ascii="ＭＳ 明朝" w:eastAsia="ＭＳ 明朝" w:hAnsi="ＭＳ 明朝" w:cs="ＭＳ Ｐゴシック"/>
          <w:sz w:val="21"/>
          <w:szCs w:val="21"/>
          <w:lang w:eastAsia="ja-JP"/>
        </w:rPr>
        <w:pPrChange w:id="84" w:author="ちかおか れい" w:date="2018-06-20T19:59:00Z">
          <w:pPr>
            <w:widowControl/>
          </w:pPr>
        </w:pPrChange>
      </w:pPr>
    </w:p>
    <w:p w:rsidR="00C82182" w:rsidRPr="001F66DF" w:rsidRDefault="00C82182" w:rsidP="00D226E4">
      <w:pPr>
        <w:pStyle w:val="3"/>
        <w:ind w:left="880"/>
        <w:rPr>
          <w:rFonts w:ascii="ＭＳ 明朝" w:eastAsia="ＭＳ 明朝" w:hAnsi="ＭＳ 明朝" w:cs="ＭＳ Ｐゴシック"/>
          <w:sz w:val="21"/>
          <w:szCs w:val="21"/>
          <w:lang w:eastAsia="ja-JP"/>
        </w:rPr>
        <w:pPrChange w:id="85" w:author="ちかおか れい" w:date="2018-06-20T20:01:00Z">
          <w:pPr>
            <w:widowControl/>
          </w:pPr>
        </w:pPrChange>
      </w:pPr>
      <w:r w:rsidRPr="001F66DF">
        <w:rPr>
          <w:rFonts w:ascii="ＭＳ 明朝" w:eastAsia="ＭＳ 明朝" w:hAnsi="ＭＳ 明朝" w:cs="ＭＳ Ｐゴシック" w:hint="eastAsia"/>
          <w:sz w:val="21"/>
          <w:szCs w:val="21"/>
          <w:lang w:eastAsia="ja-JP"/>
        </w:rPr>
        <w:t>なぜガラスで作るのか</w:t>
      </w:r>
    </w:p>
    <w:p w:rsidR="00C82182" w:rsidRPr="001F66DF" w:rsidRDefault="00C82182" w:rsidP="00D226E4">
      <w:pPr>
        <w:widowControl/>
        <w:rPr>
          <w:rFonts w:ascii="ＭＳ 明朝" w:eastAsia="ＭＳ 明朝" w:hAnsi="ＭＳ 明朝" w:cs="ＭＳ Ｐゴシック"/>
          <w:sz w:val="21"/>
          <w:szCs w:val="21"/>
          <w:lang w:eastAsia="ja-JP"/>
        </w:rPr>
      </w:pPr>
      <w:r w:rsidRPr="001F66DF">
        <w:rPr>
          <w:rFonts w:ascii="ＭＳ 明朝" w:eastAsia="ＭＳ 明朝" w:hAnsi="ＭＳ 明朝" w:cs="ＭＳ Ｐゴシック"/>
          <w:sz w:val="21"/>
          <w:szCs w:val="21"/>
          <w:lang w:eastAsia="ja-JP"/>
        </w:rPr>
        <w:t>そして、</w:t>
      </w:r>
      <w:r w:rsidRPr="001F66DF">
        <w:rPr>
          <w:rFonts w:ascii="ＭＳ 明朝" w:eastAsia="ＭＳ 明朝" w:hAnsi="ＭＳ 明朝" w:cs="ＭＳ Ｐゴシック" w:hint="eastAsia"/>
          <w:sz w:val="21"/>
          <w:szCs w:val="21"/>
          <w:lang w:eastAsia="ja-JP"/>
        </w:rPr>
        <w:t>作りながら</w:t>
      </w:r>
      <w:r w:rsidRPr="001F66DF">
        <w:rPr>
          <w:rFonts w:ascii="ＭＳ 明朝" w:eastAsia="ＭＳ 明朝" w:hAnsi="ＭＳ 明朝" w:cs="ＭＳ Ｐゴシック"/>
          <w:sz w:val="21"/>
          <w:szCs w:val="21"/>
          <w:lang w:eastAsia="ja-JP"/>
        </w:rPr>
        <w:t>一番感じていたことは、「作品に感情移入できない」「作るプロセスは面白いが出来上がった作品に興味が湧かない」</w:t>
      </w:r>
      <w:r w:rsidRPr="001F66DF">
        <w:rPr>
          <w:rFonts w:ascii="ＭＳ 明朝" w:eastAsia="ＭＳ 明朝" w:hAnsi="ＭＳ 明朝" w:cs="ＭＳ Ｐゴシック" w:hint="eastAsia"/>
          <w:sz w:val="21"/>
          <w:szCs w:val="21"/>
          <w:lang w:eastAsia="ja-JP"/>
        </w:rPr>
        <w:t>というマイナスイメージ</w:t>
      </w:r>
      <w:r w:rsidRPr="001F66DF">
        <w:rPr>
          <w:rFonts w:ascii="ＭＳ 明朝" w:eastAsia="ＭＳ 明朝" w:hAnsi="ＭＳ 明朝" w:cs="ＭＳ Ｐゴシック"/>
          <w:sz w:val="21"/>
          <w:szCs w:val="21"/>
          <w:lang w:eastAsia="ja-JP"/>
        </w:rPr>
        <w:t>だった。</w:t>
      </w:r>
    </w:p>
    <w:p w:rsidR="00C82182" w:rsidRPr="001F66DF" w:rsidRDefault="00C82182" w:rsidP="00D226E4">
      <w:pPr>
        <w:widowControl/>
        <w:rPr>
          <w:rFonts w:ascii="ＭＳ 明朝" w:eastAsia="ＭＳ 明朝" w:hAnsi="ＭＳ 明朝" w:cs="ＭＳ Ｐゴシック"/>
          <w:sz w:val="21"/>
          <w:szCs w:val="21"/>
          <w:lang w:eastAsia="ja-JP"/>
        </w:rPr>
      </w:pPr>
      <w:r w:rsidRPr="001F66DF">
        <w:rPr>
          <w:rFonts w:ascii="ＭＳ 明朝" w:eastAsia="ＭＳ 明朝" w:hAnsi="ＭＳ 明朝" w:cs="ＭＳ Ｐゴシック"/>
          <w:sz w:val="21"/>
          <w:szCs w:val="21"/>
          <w:lang w:eastAsia="ja-JP"/>
        </w:rPr>
        <w:t>作り方には限界があり、工房の設備にも限界があった。それらの限界を感じ始めて、自由にガラスで造形できない感覚が次第に大きくなっていた。</w:t>
      </w:r>
    </w:p>
    <w:p w:rsidR="00C82182" w:rsidRPr="001F66DF" w:rsidRDefault="00C82182" w:rsidP="00501EBB">
      <w:pPr>
        <w:widowControl/>
        <w:rPr>
          <w:rFonts w:ascii="ＭＳ 明朝" w:eastAsia="ＭＳ 明朝" w:hAnsi="ＭＳ 明朝" w:cs="ＭＳ Ｐゴシック"/>
          <w:sz w:val="21"/>
          <w:szCs w:val="21"/>
          <w:lang w:eastAsia="ja-JP"/>
        </w:rPr>
        <w:pPrChange w:id="86" w:author="ちかおか れい" w:date="2018-06-20T19:59:00Z">
          <w:pPr>
            <w:widowControl/>
          </w:pPr>
        </w:pPrChange>
      </w:pPr>
      <w:r w:rsidRPr="001F66DF">
        <w:rPr>
          <w:rFonts w:ascii="ＭＳ 明朝" w:eastAsia="ＭＳ 明朝" w:hAnsi="ＭＳ 明朝" w:cs="ＭＳ Ｐゴシック"/>
          <w:sz w:val="21"/>
          <w:szCs w:val="21"/>
          <w:lang w:eastAsia="ja-JP"/>
        </w:rPr>
        <w:t>自分の制作しているものが、思うようにならない、それ以前に思うことさえうまくできないようになっていることに気が付いたのは、作品を展示しても売り上げが上がらず、コンペにも入選しない日々が</w:t>
      </w:r>
      <w:r w:rsidRPr="001F66DF">
        <w:rPr>
          <w:rFonts w:ascii="ＭＳ 明朝" w:eastAsia="ＭＳ 明朝" w:hAnsi="ＭＳ 明朝" w:cs="ＭＳ Ｐゴシック" w:hint="eastAsia"/>
          <w:sz w:val="21"/>
          <w:szCs w:val="21"/>
          <w:lang w:eastAsia="ja-JP"/>
        </w:rPr>
        <w:t>続く中で、</w:t>
      </w:r>
      <w:r w:rsidRPr="001F66DF">
        <w:rPr>
          <w:rFonts w:ascii="ＭＳ 明朝" w:eastAsia="ＭＳ 明朝" w:hAnsi="ＭＳ 明朝" w:cs="ＭＳ Ｐゴシック"/>
          <w:sz w:val="21"/>
          <w:szCs w:val="21"/>
          <w:lang w:eastAsia="ja-JP"/>
        </w:rPr>
        <w:t>海外では</w:t>
      </w:r>
      <w:r w:rsidRPr="001F66DF">
        <w:rPr>
          <w:rFonts w:ascii="ＭＳ 明朝" w:eastAsia="ＭＳ 明朝" w:hAnsi="ＭＳ 明朝" w:cs="ＭＳ Ｐゴシック" w:hint="eastAsia"/>
          <w:sz w:val="21"/>
          <w:szCs w:val="21"/>
          <w:lang w:eastAsia="ja-JP"/>
        </w:rPr>
        <w:t>私の</w:t>
      </w:r>
      <w:r w:rsidRPr="001F66DF">
        <w:rPr>
          <w:rFonts w:ascii="ＭＳ 明朝" w:eastAsia="ＭＳ 明朝" w:hAnsi="ＭＳ 明朝" w:cs="ＭＳ Ｐゴシック"/>
          <w:sz w:val="21"/>
          <w:szCs w:val="21"/>
          <w:lang w:eastAsia="ja-JP"/>
        </w:rPr>
        <w:t>想像を超えた作品が次々と発表されていること</w:t>
      </w:r>
      <w:r w:rsidRPr="001F66DF">
        <w:rPr>
          <w:rFonts w:ascii="ＭＳ 明朝" w:eastAsia="ＭＳ 明朝" w:hAnsi="ＭＳ 明朝" w:cs="ＭＳ Ｐゴシック" w:hint="eastAsia"/>
          <w:sz w:val="21"/>
          <w:szCs w:val="21"/>
          <w:lang w:eastAsia="ja-JP"/>
        </w:rPr>
        <w:t>を知った</w:t>
      </w:r>
      <w:r w:rsidRPr="001F66DF">
        <w:rPr>
          <w:rFonts w:ascii="ＭＳ 明朝" w:eastAsia="ＭＳ 明朝" w:hAnsi="ＭＳ 明朝" w:cs="ＭＳ Ｐゴシック"/>
          <w:sz w:val="21"/>
          <w:szCs w:val="21"/>
          <w:lang w:eastAsia="ja-JP"/>
        </w:rPr>
        <w:t>時だった。</w:t>
      </w:r>
    </w:p>
    <w:p w:rsidR="00C82182" w:rsidRPr="001F66DF" w:rsidRDefault="00C82182" w:rsidP="00501EBB">
      <w:pPr>
        <w:widowControl/>
        <w:rPr>
          <w:rFonts w:ascii="ＭＳ 明朝" w:eastAsia="ＭＳ 明朝" w:hAnsi="ＭＳ 明朝" w:cs="ＭＳ Ｐゴシック"/>
          <w:sz w:val="21"/>
          <w:szCs w:val="21"/>
          <w:lang w:eastAsia="ja-JP"/>
        </w:rPr>
        <w:pPrChange w:id="87" w:author="ちかおか れい" w:date="2018-06-20T19:59:00Z">
          <w:pPr>
            <w:widowControl/>
          </w:pPr>
        </w:pPrChange>
      </w:pPr>
      <w:r w:rsidRPr="001F66DF">
        <w:rPr>
          <w:rFonts w:ascii="ＭＳ 明朝" w:eastAsia="ＭＳ 明朝" w:hAnsi="ＭＳ 明朝" w:cs="ＭＳ Ｐゴシック" w:hint="eastAsia"/>
          <w:sz w:val="21"/>
          <w:szCs w:val="21"/>
          <w:lang w:eastAsia="ja-JP"/>
        </w:rPr>
        <w:t>そして、もう一度最初から、作る前の興味あることに立ち戻り、やりたいことを見つめることにした。素材と環境と情報をリセットしようと思った。私は自分の制作を変革したいと考えている。作品だけではなく、作品を作るための思考過程と環境、すべてがこの変革に関わっているのではないかと考えている。</w:t>
      </w:r>
    </w:p>
    <w:p w:rsidR="00C82182" w:rsidRPr="001F66DF" w:rsidRDefault="00C82182" w:rsidP="00501EBB">
      <w:pPr>
        <w:widowControl/>
        <w:rPr>
          <w:rFonts w:ascii="ＭＳ 明朝" w:eastAsia="ＭＳ 明朝" w:hAnsi="ＭＳ 明朝" w:cs="ＭＳ Ｐゴシック"/>
          <w:sz w:val="21"/>
          <w:szCs w:val="21"/>
          <w:lang w:eastAsia="ja-JP"/>
        </w:rPr>
        <w:pPrChange w:id="88" w:author="ちかおか れい" w:date="2018-06-20T19:59:00Z">
          <w:pPr>
            <w:widowControl/>
          </w:pPr>
        </w:pPrChange>
      </w:pPr>
      <w:r w:rsidRPr="001F66DF">
        <w:rPr>
          <w:rFonts w:ascii="ＭＳ 明朝" w:eastAsia="ＭＳ 明朝" w:hAnsi="ＭＳ 明朝" w:cs="ＭＳ Ｐゴシック" w:hint="eastAsia"/>
          <w:sz w:val="21"/>
          <w:szCs w:val="21"/>
          <w:lang w:eastAsia="ja-JP"/>
        </w:rPr>
        <w:t>今までの思考と経験を問いに照らし合わせ、それらを客観的に、否定的に考えるようにした。そのためのリセットである。</w:t>
      </w:r>
    </w:p>
    <w:p w:rsidR="00C82182" w:rsidRPr="001F66DF" w:rsidRDefault="00C82182" w:rsidP="00501EBB">
      <w:pPr>
        <w:widowControl/>
        <w:rPr>
          <w:rFonts w:ascii="ＭＳ 明朝" w:eastAsia="ＭＳ 明朝" w:hAnsi="ＭＳ 明朝" w:cs="ＭＳ Ｐゴシック"/>
          <w:sz w:val="21"/>
          <w:szCs w:val="21"/>
          <w:lang w:eastAsia="ja-JP"/>
        </w:rPr>
        <w:pPrChange w:id="89" w:author="ちかおか れい" w:date="2018-06-20T19:59:00Z">
          <w:pPr>
            <w:widowControl/>
          </w:pPr>
        </w:pPrChange>
      </w:pPr>
    </w:p>
    <w:p w:rsidR="00C82182" w:rsidRPr="001F66DF" w:rsidRDefault="00C82182" w:rsidP="00501EBB">
      <w:pPr>
        <w:widowControl/>
        <w:rPr>
          <w:rFonts w:ascii="ＭＳ 明朝" w:eastAsia="ＭＳ 明朝" w:hAnsi="ＭＳ 明朝" w:cs="ＭＳ Ｐゴシック"/>
          <w:sz w:val="21"/>
          <w:szCs w:val="21"/>
          <w:lang w:eastAsia="ja-JP"/>
        </w:rPr>
        <w:pPrChange w:id="90" w:author="ちかおか れい" w:date="2018-06-20T19:59:00Z">
          <w:pPr>
            <w:widowControl/>
          </w:pPr>
        </w:pPrChange>
      </w:pPr>
      <w:r w:rsidRPr="001F66DF">
        <w:rPr>
          <w:rFonts w:ascii="ＭＳ 明朝" w:eastAsia="ＭＳ 明朝" w:hAnsi="ＭＳ 明朝" w:cs="ＭＳ Ｐゴシック" w:hint="eastAsia"/>
          <w:sz w:val="21"/>
          <w:szCs w:val="21"/>
          <w:lang w:eastAsia="ja-JP"/>
        </w:rPr>
        <w:lastRenderedPageBreak/>
        <w:t>そして本学で自己作品制作について研究を始めた。まず環境を変えたのだ。大学院では学生として指導を受け、新しい情報と気付きを得た。</w:t>
      </w:r>
    </w:p>
    <w:p w:rsidR="00C82182" w:rsidRPr="001F66DF" w:rsidRDefault="00C82182" w:rsidP="00501EBB">
      <w:pPr>
        <w:widowControl/>
        <w:rPr>
          <w:rFonts w:ascii="ＭＳ 明朝" w:eastAsia="ＭＳ 明朝" w:hAnsi="ＭＳ 明朝" w:cs="ＭＳ Ｐゴシック"/>
          <w:sz w:val="21"/>
          <w:szCs w:val="21"/>
          <w:lang w:eastAsia="ja-JP"/>
        </w:rPr>
        <w:pPrChange w:id="91" w:author="ちかおか れい" w:date="2018-06-20T19:59:00Z">
          <w:pPr>
            <w:widowControl/>
          </w:pPr>
        </w:pPrChange>
      </w:pPr>
      <w:r w:rsidRPr="001F66DF">
        <w:rPr>
          <w:rFonts w:ascii="ＭＳ 明朝" w:eastAsia="ＭＳ 明朝" w:hAnsi="ＭＳ 明朝" w:cs="ＭＳ Ｐゴシック" w:hint="eastAsia"/>
          <w:sz w:val="21"/>
          <w:szCs w:val="21"/>
          <w:lang w:eastAsia="ja-JP"/>
        </w:rPr>
        <w:t>また、フュージング技法について</w:t>
      </w:r>
      <w:r>
        <w:rPr>
          <w:rFonts w:ascii="ＭＳ 明朝" w:eastAsia="ＭＳ 明朝" w:hAnsi="ＭＳ 明朝" w:cs="ＭＳ Ｐゴシック" w:hint="eastAsia"/>
          <w:sz w:val="21"/>
          <w:szCs w:val="21"/>
          <w:lang w:eastAsia="ja-JP"/>
        </w:rPr>
        <w:t>入門者向けの技法書をまとめる機会を得て、自分が考えてきた殆ど全ての制作プロセス、技法</w:t>
      </w:r>
      <w:r w:rsidRPr="001F66DF">
        <w:rPr>
          <w:rFonts w:ascii="ＭＳ 明朝" w:eastAsia="ＭＳ 明朝" w:hAnsi="ＭＳ 明朝" w:cs="ＭＳ Ｐゴシック" w:hint="eastAsia"/>
          <w:sz w:val="21"/>
          <w:szCs w:val="21"/>
          <w:lang w:eastAsia="ja-JP"/>
        </w:rPr>
        <w:t>を</w:t>
      </w:r>
      <w:r>
        <w:rPr>
          <w:rFonts w:ascii="ＭＳ 明朝" w:eastAsia="ＭＳ 明朝" w:hAnsi="ＭＳ 明朝" w:cs="ＭＳ Ｐゴシック" w:hint="eastAsia"/>
          <w:sz w:val="21"/>
          <w:szCs w:val="21"/>
          <w:lang w:eastAsia="ja-JP"/>
        </w:rPr>
        <w:t>まとめて出版した。それまでは、作ってきたプロセスや技法は、私の作品の特徴そのものだと考え、公開を避けてきた。これらが一般的になることに特徴を消失させる弊害があるのではないかと考えていたためである。しかしこの考え方自体が思考の拡大を妨げてきた要因であり、</w:t>
      </w:r>
      <w:r>
        <w:rPr>
          <w:rFonts w:ascii="ＭＳ 明朝" w:eastAsia="ＭＳ 明朝" w:hAnsi="ＭＳ 明朝" w:cs="ＭＳ Ｐゴシック" w:hint="eastAsia"/>
          <w:sz w:val="21"/>
          <w:szCs w:val="21"/>
          <w:highlight w:val="yellow"/>
          <w:lang w:eastAsia="ja-JP"/>
        </w:rPr>
        <w:t>これをきっかけに</w:t>
      </w:r>
      <w:r w:rsidRPr="00BD77D5">
        <w:rPr>
          <w:rFonts w:ascii="ＭＳ 明朝" w:eastAsia="ＭＳ 明朝" w:hAnsi="ＭＳ 明朝" w:cs="ＭＳ Ｐゴシック" w:hint="eastAsia"/>
          <w:sz w:val="21"/>
          <w:szCs w:val="21"/>
          <w:highlight w:val="yellow"/>
          <w:lang w:eastAsia="ja-JP"/>
        </w:rPr>
        <w:t>技法の</w:t>
      </w:r>
      <w:r>
        <w:rPr>
          <w:rFonts w:ascii="ＭＳ 明朝" w:eastAsia="ＭＳ 明朝" w:hAnsi="ＭＳ 明朝" w:cs="ＭＳ Ｐゴシック" w:hint="eastAsia"/>
          <w:sz w:val="21"/>
          <w:szCs w:val="21"/>
          <w:highlight w:val="yellow"/>
          <w:lang w:eastAsia="ja-JP"/>
        </w:rPr>
        <w:t>呪縛</w:t>
      </w:r>
      <w:r w:rsidRPr="00BD77D5">
        <w:rPr>
          <w:rFonts w:ascii="ＭＳ 明朝" w:eastAsia="ＭＳ 明朝" w:hAnsi="ＭＳ 明朝" w:cs="ＭＳ Ｐゴシック" w:hint="eastAsia"/>
          <w:sz w:val="21"/>
          <w:szCs w:val="21"/>
          <w:highlight w:val="yellow"/>
          <w:lang w:eastAsia="ja-JP"/>
        </w:rPr>
        <w:t>から抜け出すきっかけとなった。</w:t>
      </w:r>
      <w:r>
        <w:rPr>
          <w:rFonts w:ascii="ＭＳ 明朝" w:eastAsia="ＭＳ 明朝" w:hAnsi="ＭＳ 明朝" w:cs="ＭＳ Ｐゴシック" w:hint="eastAsia"/>
          <w:sz w:val="21"/>
          <w:szCs w:val="21"/>
          <w:highlight w:val="yellow"/>
          <w:lang w:eastAsia="ja-JP"/>
        </w:rPr>
        <w:t>技法以外の部分に特徴を見つけなければならなくなり、技法由来の表現よりも造形したいもののイメージを優先する思考プロセスを踏むことが多くなっていったのである。</w:t>
      </w:r>
    </w:p>
    <w:p w:rsidR="00C82182" w:rsidRPr="001F66DF" w:rsidRDefault="00C82182" w:rsidP="00501EBB">
      <w:pPr>
        <w:widowControl/>
        <w:rPr>
          <w:rFonts w:ascii="ＭＳ 明朝" w:eastAsia="ＭＳ 明朝" w:hAnsi="ＭＳ 明朝" w:cs="ＭＳ Ｐゴシック"/>
          <w:sz w:val="21"/>
          <w:szCs w:val="21"/>
          <w:lang w:eastAsia="ja-JP"/>
        </w:rPr>
        <w:pPrChange w:id="92" w:author="ちかおか れい" w:date="2018-06-20T19:59:00Z">
          <w:pPr>
            <w:widowControl/>
          </w:pPr>
        </w:pPrChange>
      </w:pPr>
      <w:r>
        <w:rPr>
          <w:rFonts w:ascii="ＭＳ 明朝" w:eastAsia="ＭＳ 明朝" w:hAnsi="ＭＳ 明朝" w:cs="ＭＳ Ｐゴシック" w:hint="eastAsia"/>
          <w:sz w:val="21"/>
          <w:szCs w:val="21"/>
          <w:lang w:eastAsia="ja-JP"/>
        </w:rPr>
        <w:t>また、材料を見直し板ガラスで制作することから離れることにした</w:t>
      </w:r>
      <w:r w:rsidRPr="001F66DF">
        <w:rPr>
          <w:rFonts w:ascii="ＭＳ 明朝" w:eastAsia="ＭＳ 明朝" w:hAnsi="ＭＳ 明朝" w:cs="ＭＳ Ｐゴシック" w:hint="eastAsia"/>
          <w:sz w:val="21"/>
          <w:szCs w:val="21"/>
          <w:lang w:eastAsia="ja-JP"/>
        </w:rPr>
        <w:t>。</w:t>
      </w:r>
      <w:r>
        <w:rPr>
          <w:rFonts w:ascii="ＭＳ 明朝" w:eastAsia="ＭＳ 明朝" w:hAnsi="ＭＳ 明朝" w:cs="ＭＳ Ｐゴシック" w:hint="eastAsia"/>
          <w:sz w:val="21"/>
          <w:szCs w:val="21"/>
          <w:lang w:eastAsia="ja-JP"/>
        </w:rPr>
        <w:t>技法由来の表現と同じように、材料由来の表現からも自身を切り離そうと考えたのだ。</w:t>
      </w:r>
    </w:p>
    <w:p w:rsidR="00C82182" w:rsidRPr="001F66DF" w:rsidRDefault="00C82182" w:rsidP="00501EBB">
      <w:pPr>
        <w:widowControl/>
        <w:rPr>
          <w:rFonts w:ascii="ＭＳ 明朝" w:eastAsia="ＭＳ 明朝" w:hAnsi="ＭＳ 明朝" w:cs="ＭＳ Ｐゴシック"/>
          <w:sz w:val="21"/>
          <w:szCs w:val="21"/>
          <w:lang w:eastAsia="ja-JP"/>
        </w:rPr>
        <w:pPrChange w:id="93" w:author="ちかおか れい" w:date="2018-06-20T19:59:00Z">
          <w:pPr>
            <w:widowControl/>
          </w:pPr>
        </w:pPrChange>
      </w:pPr>
    </w:p>
    <w:p w:rsidR="00C82182" w:rsidRPr="001F66DF" w:rsidRDefault="00C82182" w:rsidP="00501EBB">
      <w:pPr>
        <w:widowControl/>
        <w:rPr>
          <w:rFonts w:ascii="ＭＳ 明朝" w:eastAsia="ＭＳ 明朝" w:hAnsi="ＭＳ 明朝" w:cs="ＭＳ Ｐゴシック"/>
          <w:sz w:val="21"/>
          <w:szCs w:val="21"/>
          <w:lang w:eastAsia="ja-JP"/>
        </w:rPr>
        <w:pPrChange w:id="94" w:author="ちかおか れい" w:date="2018-06-20T19:59:00Z">
          <w:pPr>
            <w:widowControl/>
          </w:pPr>
        </w:pPrChange>
      </w:pPr>
      <w:r w:rsidRPr="001F66DF">
        <w:rPr>
          <w:rFonts w:ascii="ＭＳ 明朝" w:eastAsia="ＭＳ 明朝" w:hAnsi="ＭＳ 明朝" w:cs="ＭＳ Ｐゴシック" w:hint="eastAsia"/>
          <w:sz w:val="21"/>
          <w:szCs w:val="21"/>
          <w:lang w:eastAsia="ja-JP"/>
        </w:rPr>
        <w:t>大学院では、ガラスを触らなければならないという縛りはなく、自分のテーマを中心に活動していった。ガラスを使わず作品を制作することも可能だった。共通工房と呼ばれる金属加工や木工の工房を自由に使用でき、自主的な制作に対応する環境も整っていた。</w:t>
      </w:r>
    </w:p>
    <w:p w:rsidR="00C82182" w:rsidRPr="001F66DF" w:rsidRDefault="00C82182" w:rsidP="00501EBB">
      <w:pPr>
        <w:widowControl/>
        <w:rPr>
          <w:rFonts w:ascii="ＭＳ 明朝" w:eastAsia="ＭＳ 明朝" w:hAnsi="ＭＳ 明朝" w:cs="ＭＳ Ｐゴシック"/>
          <w:sz w:val="21"/>
          <w:szCs w:val="21"/>
          <w:lang w:eastAsia="ja-JP"/>
        </w:rPr>
        <w:pPrChange w:id="95" w:author="ちかおか れい" w:date="2018-06-20T19:59:00Z">
          <w:pPr>
            <w:widowControl/>
          </w:pPr>
        </w:pPrChange>
      </w:pPr>
      <w:r w:rsidRPr="001F66DF">
        <w:rPr>
          <w:rFonts w:ascii="ＭＳ 明朝" w:eastAsia="ＭＳ 明朝" w:hAnsi="ＭＳ 明朝" w:cs="ＭＳ Ｐゴシック" w:hint="eastAsia"/>
          <w:sz w:val="21"/>
          <w:szCs w:val="21"/>
          <w:lang w:eastAsia="ja-JP"/>
        </w:rPr>
        <w:t>しかし、私はガラスで何かを作ろうと考えた。</w:t>
      </w:r>
    </w:p>
    <w:p w:rsidR="00C82182" w:rsidRPr="001F66DF" w:rsidRDefault="00C82182" w:rsidP="00501EBB">
      <w:pPr>
        <w:widowControl/>
        <w:rPr>
          <w:rFonts w:ascii="ＭＳ 明朝" w:eastAsia="ＭＳ 明朝" w:hAnsi="ＭＳ 明朝" w:cs="ＭＳ Ｐゴシック"/>
          <w:sz w:val="21"/>
          <w:szCs w:val="21"/>
          <w:lang w:eastAsia="ja-JP"/>
        </w:rPr>
        <w:pPrChange w:id="96" w:author="ちかおか れい" w:date="2018-06-20T19:59:00Z">
          <w:pPr>
            <w:widowControl/>
          </w:pPr>
        </w:pPrChange>
      </w:pPr>
      <w:r w:rsidRPr="001F66DF">
        <w:rPr>
          <w:rFonts w:ascii="ＭＳ 明朝" w:eastAsia="ＭＳ 明朝" w:hAnsi="ＭＳ 明朝" w:cs="ＭＳ Ｐゴシック" w:hint="eastAsia"/>
          <w:sz w:val="21"/>
          <w:szCs w:val="21"/>
          <w:lang w:eastAsia="ja-JP"/>
        </w:rPr>
        <w:t>ガラスで作ることができないもの、ガラスではまだ存在していないものに興味を持っていても、それを私はガラスで作ることを考えた。むしろ、そういった既存ではないガラスについて考えることを楽しんでいた。</w:t>
      </w:r>
    </w:p>
    <w:p w:rsidR="00C82182" w:rsidRPr="001F66DF" w:rsidRDefault="00C82182" w:rsidP="00501EBB">
      <w:pPr>
        <w:widowControl/>
        <w:rPr>
          <w:rFonts w:ascii="ＭＳ 明朝" w:eastAsia="ＭＳ 明朝" w:hAnsi="ＭＳ 明朝" w:cs="ＭＳ Ｐゴシック"/>
          <w:sz w:val="21"/>
          <w:szCs w:val="21"/>
          <w:lang w:eastAsia="ja-JP"/>
        </w:rPr>
        <w:pPrChange w:id="97" w:author="ちかおか れい" w:date="2018-06-20T19:59:00Z">
          <w:pPr>
            <w:widowControl/>
          </w:pPr>
        </w:pPrChange>
      </w:pPr>
      <w:r w:rsidRPr="001F66DF">
        <w:rPr>
          <w:rFonts w:ascii="ＭＳ 明朝" w:eastAsia="ＭＳ 明朝" w:hAnsi="ＭＳ 明朝" w:cs="ＭＳ Ｐゴシック" w:hint="eastAsia"/>
          <w:sz w:val="21"/>
          <w:szCs w:val="21"/>
          <w:lang w:eastAsia="ja-JP"/>
        </w:rPr>
        <w:t>ガラスは私にとって他のどの素材よりも</w:t>
      </w:r>
      <w:r>
        <w:rPr>
          <w:rFonts w:ascii="ＭＳ 明朝" w:eastAsia="ＭＳ 明朝" w:hAnsi="ＭＳ 明朝" w:cs="ＭＳ Ｐゴシック" w:hint="eastAsia"/>
          <w:sz w:val="21"/>
          <w:szCs w:val="21"/>
          <w:lang w:eastAsia="ja-JP"/>
        </w:rPr>
        <w:t>容易</w:t>
      </w:r>
      <w:r w:rsidRPr="001F66DF">
        <w:rPr>
          <w:rFonts w:ascii="ＭＳ 明朝" w:eastAsia="ＭＳ 明朝" w:hAnsi="ＭＳ 明朝" w:cs="ＭＳ Ｐゴシック" w:hint="eastAsia"/>
          <w:sz w:val="21"/>
          <w:szCs w:val="21"/>
          <w:lang w:eastAsia="ja-JP"/>
        </w:rPr>
        <w:t>扱えるものだと思う。だからガラスを使おうとするのか？それは相対的に考えただけであり、ガラスで作ることができるものを作っていただけである。</w:t>
      </w:r>
    </w:p>
    <w:p w:rsidR="00C82182" w:rsidRPr="001F66DF" w:rsidRDefault="00C82182" w:rsidP="00501EBB">
      <w:pPr>
        <w:widowControl/>
        <w:rPr>
          <w:rFonts w:ascii="ＭＳ 明朝" w:eastAsia="ＭＳ 明朝" w:hAnsi="ＭＳ 明朝" w:cs="ＭＳ Ｐゴシック"/>
          <w:sz w:val="21"/>
          <w:szCs w:val="21"/>
          <w:lang w:eastAsia="ja-JP"/>
        </w:rPr>
        <w:pPrChange w:id="98" w:author="ちかおか れい" w:date="2018-06-20T19:59:00Z">
          <w:pPr>
            <w:widowControl/>
          </w:pPr>
        </w:pPrChange>
      </w:pPr>
      <w:r w:rsidRPr="001F66DF">
        <w:rPr>
          <w:rFonts w:ascii="ＭＳ 明朝" w:eastAsia="ＭＳ 明朝" w:hAnsi="ＭＳ 明朝" w:cs="ＭＳ Ｐゴシック" w:hint="eastAsia"/>
          <w:sz w:val="21"/>
          <w:szCs w:val="21"/>
          <w:lang w:eastAsia="ja-JP"/>
        </w:rPr>
        <w:t>ガラスで作ることができないと思うものまで、作りたいと思う理由はなんだろう。ガラスに何を期待しているのだろう、何を望んでいるのだろう、という疑問が浮かんできた。</w:t>
      </w:r>
    </w:p>
    <w:p w:rsidR="00C82182" w:rsidRPr="001F66DF" w:rsidRDefault="00C82182" w:rsidP="00501EBB">
      <w:pPr>
        <w:widowControl/>
        <w:rPr>
          <w:rFonts w:ascii="ＭＳ 明朝" w:eastAsia="ＭＳ 明朝" w:hAnsi="ＭＳ 明朝" w:cs="ＭＳ Ｐゴシック"/>
          <w:sz w:val="21"/>
          <w:szCs w:val="21"/>
          <w:lang w:eastAsia="ja-JP"/>
        </w:rPr>
        <w:pPrChange w:id="99" w:author="ちかおか れい" w:date="2018-06-20T19:59:00Z">
          <w:pPr>
            <w:widowControl/>
          </w:pPr>
        </w:pPrChange>
      </w:pPr>
      <w:r w:rsidRPr="001F66DF">
        <w:rPr>
          <w:rFonts w:ascii="ＭＳ 明朝" w:eastAsia="ＭＳ 明朝" w:hAnsi="ＭＳ 明朝" w:cs="ＭＳ Ｐゴシック" w:hint="eastAsia"/>
          <w:sz w:val="21"/>
          <w:szCs w:val="21"/>
          <w:lang w:eastAsia="ja-JP"/>
        </w:rPr>
        <w:t>そして「なぜ私はガラスでつくるのか」という問いが、残った。</w:t>
      </w:r>
    </w:p>
    <w:p w:rsidR="00C82182" w:rsidRPr="001F66DF" w:rsidRDefault="00C82182" w:rsidP="00501EBB">
      <w:pPr>
        <w:widowControl/>
        <w:rPr>
          <w:rFonts w:ascii="ＭＳ 明朝" w:eastAsia="ＭＳ 明朝" w:hAnsi="ＭＳ 明朝" w:cs="ＭＳ Ｐゴシック"/>
          <w:sz w:val="21"/>
          <w:szCs w:val="21"/>
          <w:lang w:eastAsia="ja-JP"/>
        </w:rPr>
        <w:pPrChange w:id="100" w:author="ちかおか れい" w:date="2018-06-20T19:59:00Z">
          <w:pPr>
            <w:widowControl/>
          </w:pPr>
        </w:pPrChange>
      </w:pPr>
      <w:r w:rsidRPr="001F66DF">
        <w:rPr>
          <w:rFonts w:ascii="ＭＳ 明朝" w:eastAsia="ＭＳ 明朝" w:hAnsi="ＭＳ 明朝" w:cs="ＭＳ Ｐゴシック" w:hint="eastAsia"/>
          <w:sz w:val="21"/>
          <w:szCs w:val="21"/>
          <w:lang w:eastAsia="ja-JP"/>
        </w:rPr>
        <w:t>しかし、この問いが見えてくるまでは、様々な実践経験が必要だった。</w:t>
      </w:r>
    </w:p>
    <w:p w:rsidR="00C82182" w:rsidRPr="001F66DF" w:rsidRDefault="00C82182" w:rsidP="00501EBB">
      <w:pPr>
        <w:widowControl/>
        <w:rPr>
          <w:rFonts w:ascii="ＭＳ 明朝" w:eastAsia="ＭＳ 明朝" w:hAnsi="ＭＳ 明朝" w:cs="ＭＳ Ｐゴシック"/>
          <w:sz w:val="21"/>
          <w:szCs w:val="21"/>
          <w:lang w:eastAsia="ja-JP"/>
        </w:rPr>
        <w:pPrChange w:id="101" w:author="ちかおか れい" w:date="2018-06-20T19:59:00Z">
          <w:pPr>
            <w:widowControl/>
          </w:pPr>
        </w:pPrChange>
      </w:pPr>
      <w:r w:rsidRPr="001F66DF">
        <w:rPr>
          <w:rFonts w:ascii="ＭＳ 明朝" w:eastAsia="ＭＳ 明朝" w:hAnsi="ＭＳ 明朝" w:cs="ＭＳ Ｐゴシック" w:hint="eastAsia"/>
          <w:sz w:val="21"/>
          <w:szCs w:val="21"/>
          <w:lang w:eastAsia="ja-JP"/>
        </w:rPr>
        <w:t>まず、過去の自己作品を振り返り、何を目的としていたのかを探った。それは表現テーマ、技法、制作した時の背景も含めて見つめていった。</w:t>
      </w:r>
    </w:p>
    <w:p w:rsidR="00C82182" w:rsidRPr="001F66DF" w:rsidRDefault="00C82182" w:rsidP="00501EBB">
      <w:pPr>
        <w:widowControl/>
        <w:rPr>
          <w:rFonts w:ascii="ＭＳ 明朝" w:eastAsia="ＭＳ 明朝" w:hAnsi="ＭＳ 明朝" w:cs="ＭＳ Ｐゴシック"/>
          <w:sz w:val="21"/>
          <w:szCs w:val="21"/>
          <w:lang w:eastAsia="ja-JP"/>
        </w:rPr>
        <w:pPrChange w:id="102" w:author="ちかおか れい" w:date="2018-06-20T19:59:00Z">
          <w:pPr>
            <w:widowControl/>
          </w:pPr>
        </w:pPrChange>
      </w:pPr>
      <w:r w:rsidRPr="001F66DF">
        <w:rPr>
          <w:rFonts w:ascii="ＭＳ 明朝" w:eastAsia="ＭＳ 明朝" w:hAnsi="ＭＳ 明朝" w:cs="ＭＳ Ｐゴシック" w:hint="eastAsia"/>
          <w:sz w:val="21"/>
          <w:szCs w:val="21"/>
          <w:lang w:eastAsia="ja-JP"/>
        </w:rPr>
        <w:t>また、同じガラス素材でも、違う技法による制作アプローチを思索してすすめ、ガラスから得られる情報を増やしていくことにした。</w:t>
      </w:r>
    </w:p>
    <w:p w:rsidR="00C82182" w:rsidRPr="001F66DF" w:rsidRDefault="00C82182" w:rsidP="00501EBB">
      <w:pPr>
        <w:widowControl/>
        <w:rPr>
          <w:rFonts w:ascii="ＭＳ 明朝" w:eastAsia="ＭＳ 明朝" w:hAnsi="ＭＳ 明朝" w:cs="ＭＳ Ｐゴシック"/>
          <w:sz w:val="21"/>
          <w:szCs w:val="21"/>
          <w:lang w:eastAsia="ja-JP"/>
        </w:rPr>
        <w:pPrChange w:id="103" w:author="ちかおか れい" w:date="2018-06-20T19:59:00Z">
          <w:pPr>
            <w:widowControl/>
          </w:pPr>
        </w:pPrChange>
      </w:pPr>
      <w:r w:rsidRPr="001F66DF">
        <w:rPr>
          <w:rFonts w:ascii="ＭＳ 明朝" w:eastAsia="ＭＳ 明朝" w:hAnsi="ＭＳ 明朝" w:cs="ＭＳ Ｐゴシック" w:hint="eastAsia"/>
          <w:sz w:val="21"/>
          <w:szCs w:val="21"/>
          <w:lang w:eastAsia="ja-JP"/>
        </w:rPr>
        <w:t>考えていくこと、考えを整理することを学ぶため、美術教育学分野に興味を持ち、授業に参加した。教育については、私自身が教育者、そして伝達者としての立場を持っていた。教えるときに考えを整理する重要性を経験として知っていたのだ。</w:t>
      </w:r>
    </w:p>
    <w:p w:rsidR="00C82182" w:rsidRPr="001F66DF" w:rsidRDefault="00C82182" w:rsidP="00501EBB">
      <w:pPr>
        <w:widowControl/>
        <w:rPr>
          <w:rFonts w:ascii="ＭＳ 明朝" w:eastAsia="ＭＳ 明朝" w:hAnsi="ＭＳ 明朝" w:cs="ＭＳ Ｐゴシック"/>
          <w:sz w:val="21"/>
          <w:szCs w:val="21"/>
          <w:lang w:eastAsia="ja-JP"/>
        </w:rPr>
        <w:pPrChange w:id="104" w:author="ちかおか れい" w:date="2018-06-20T19:59:00Z">
          <w:pPr>
            <w:widowControl/>
          </w:pPr>
        </w:pPrChange>
      </w:pPr>
      <w:r w:rsidRPr="001F66DF">
        <w:rPr>
          <w:rFonts w:ascii="ＭＳ 明朝" w:eastAsia="ＭＳ 明朝" w:hAnsi="ＭＳ 明朝" w:cs="ＭＳ Ｐゴシック" w:hint="eastAsia"/>
          <w:sz w:val="21"/>
          <w:szCs w:val="21"/>
          <w:lang w:eastAsia="ja-JP"/>
        </w:rPr>
        <w:t>そして、環境を大きく変えるためにオーストラリアへ留学し、異文化での制作と生活する時間を</w:t>
      </w:r>
      <w:proofErr w:type="gramStart"/>
      <w:r w:rsidRPr="001F66DF">
        <w:rPr>
          <w:rFonts w:ascii="ＭＳ 明朝" w:eastAsia="ＭＳ 明朝" w:hAnsi="ＭＳ 明朝" w:cs="ＭＳ Ｐゴシック" w:hint="eastAsia"/>
          <w:sz w:val="21"/>
          <w:szCs w:val="21"/>
          <w:lang w:eastAsia="ja-JP"/>
        </w:rPr>
        <w:t>得たり</w:t>
      </w:r>
      <w:proofErr w:type="gramEnd"/>
      <w:r w:rsidRPr="001F66DF">
        <w:rPr>
          <w:rFonts w:ascii="ＭＳ 明朝" w:eastAsia="ＭＳ 明朝" w:hAnsi="ＭＳ 明朝" w:cs="ＭＳ Ｐゴシック" w:hint="eastAsia"/>
          <w:sz w:val="21"/>
          <w:szCs w:val="21"/>
          <w:lang w:eastAsia="ja-JP"/>
        </w:rPr>
        <w:t>、ワークショップやアーティストインレジデンスなどに積極的に参加しながら、制作の実践と整理を行った。</w:t>
      </w:r>
    </w:p>
    <w:p w:rsidR="00C82182" w:rsidRPr="001F66DF" w:rsidRDefault="00C82182" w:rsidP="00501EBB">
      <w:pPr>
        <w:widowControl/>
        <w:rPr>
          <w:rFonts w:ascii="ＭＳ 明朝" w:eastAsia="ＭＳ 明朝" w:hAnsi="ＭＳ 明朝" w:cs="ＭＳ Ｐゴシック"/>
          <w:sz w:val="21"/>
          <w:szCs w:val="21"/>
          <w:lang w:eastAsia="ja-JP"/>
        </w:rPr>
        <w:pPrChange w:id="105" w:author="ちかおか れい" w:date="2018-06-20T19:59:00Z">
          <w:pPr>
            <w:widowControl/>
          </w:pPr>
        </w:pPrChange>
      </w:pPr>
      <w:r w:rsidRPr="001F66DF">
        <w:rPr>
          <w:rFonts w:ascii="ＭＳ 明朝" w:eastAsia="ＭＳ 明朝" w:hAnsi="ＭＳ 明朝" w:cs="ＭＳ Ｐゴシック"/>
          <w:sz w:val="21"/>
          <w:szCs w:val="21"/>
          <w:lang w:eastAsia="ja-JP"/>
        </w:rPr>
        <w:t>そうしていくつかのキーワードが生まれ、それをもとにさらに興味の根元を見つめていく時間を費やした。</w:t>
      </w:r>
    </w:p>
    <w:p w:rsidR="00C82182" w:rsidRPr="001F66DF" w:rsidRDefault="00C82182" w:rsidP="00501EBB">
      <w:pPr>
        <w:widowControl/>
        <w:rPr>
          <w:rFonts w:ascii="ＭＳ 明朝" w:eastAsia="ＭＳ 明朝" w:hAnsi="ＭＳ 明朝" w:cs="ＭＳ Ｐゴシック"/>
          <w:sz w:val="21"/>
          <w:szCs w:val="21"/>
          <w:lang w:eastAsia="ja-JP"/>
        </w:rPr>
        <w:pPrChange w:id="106" w:author="ちかおか れい" w:date="2018-06-20T19:59:00Z">
          <w:pPr>
            <w:widowControl/>
          </w:pPr>
        </w:pPrChange>
      </w:pPr>
      <w:r w:rsidRPr="001F66DF">
        <w:rPr>
          <w:rFonts w:ascii="ＭＳ 明朝" w:eastAsia="ＭＳ 明朝" w:hAnsi="ＭＳ 明朝" w:cs="ＭＳ Ｐゴシック"/>
          <w:sz w:val="21"/>
          <w:szCs w:val="21"/>
          <w:lang w:eastAsia="ja-JP"/>
        </w:rPr>
        <w:t>キーワードは「迷い」「気配」「動き」「静止」「生と死」「瞬間」「受け止める」「型」「矛盾」などである。</w:t>
      </w:r>
    </w:p>
    <w:p w:rsidR="00C82182" w:rsidRPr="001F66DF" w:rsidRDefault="00C82182" w:rsidP="00501EBB">
      <w:pPr>
        <w:rPr>
          <w:rFonts w:ascii="ＭＳ 明朝" w:eastAsia="ＭＳ 明朝" w:hAnsi="ＭＳ 明朝"/>
          <w:sz w:val="21"/>
          <w:szCs w:val="21"/>
          <w:lang w:eastAsia="ja-JP"/>
        </w:rPr>
        <w:pPrChange w:id="107" w:author="ちかおか れい" w:date="2018-06-20T19:59:00Z">
          <w:pPr/>
        </w:pPrChange>
      </w:pPr>
    </w:p>
    <w:p w:rsidR="00C82182" w:rsidRPr="001F66DF" w:rsidRDefault="00C82182" w:rsidP="00501EBB">
      <w:pPr>
        <w:rPr>
          <w:rFonts w:ascii="ＭＳ 明朝" w:eastAsia="ＭＳ 明朝" w:hAnsi="ＭＳ 明朝"/>
          <w:sz w:val="21"/>
          <w:szCs w:val="21"/>
          <w:lang w:eastAsia="ja-JP"/>
        </w:rPr>
        <w:pPrChange w:id="108" w:author="ちかおか れい" w:date="2018-06-20T19:59:00Z">
          <w:pPr/>
        </w:pPrChange>
      </w:pPr>
    </w:p>
    <w:p w:rsidR="00C82182" w:rsidRPr="003B2D8A" w:rsidRDefault="00C82182" w:rsidP="00D226E4">
      <w:pPr>
        <w:pStyle w:val="2"/>
        <w:rPr>
          <w:sz w:val="21"/>
          <w:szCs w:val="21"/>
          <w:lang w:eastAsia="ja-JP"/>
        </w:rPr>
        <w:pPrChange w:id="109" w:author="ちかおか れい" w:date="2018-06-20T20:00:00Z">
          <w:pPr/>
        </w:pPrChange>
      </w:pPr>
      <w:r w:rsidRPr="003B2D8A">
        <w:rPr>
          <w:rFonts w:hint="eastAsia"/>
          <w:sz w:val="21"/>
          <w:szCs w:val="21"/>
          <w:lang w:eastAsia="ja-JP"/>
        </w:rPr>
        <w:t>1-2過去自己作品に対する考察</w:t>
      </w:r>
    </w:p>
    <w:p w:rsidR="00C82182" w:rsidRDefault="00C82182" w:rsidP="00D226E4">
      <w:pPr>
        <w:rPr>
          <w:rFonts w:ascii="ＭＳ 明朝" w:eastAsia="ＭＳ 明朝" w:hAnsi="ＭＳ 明朝"/>
          <w:sz w:val="21"/>
          <w:szCs w:val="21"/>
          <w:lang w:eastAsia="ja-JP"/>
        </w:rPr>
        <w:pPrChange w:id="110" w:author="ちかおか れい" w:date="2018-06-20T20:00:00Z">
          <w:pPr/>
        </w:pPrChange>
      </w:pPr>
      <w:r>
        <w:rPr>
          <w:rFonts w:ascii="ＭＳ 明朝" w:eastAsia="ＭＳ 明朝" w:hAnsi="ＭＳ 明朝" w:hint="eastAsia"/>
          <w:sz w:val="21"/>
          <w:szCs w:val="21"/>
          <w:lang w:eastAsia="ja-JP"/>
        </w:rPr>
        <w:t>アートワークと工芸</w:t>
      </w:r>
    </w:p>
    <w:p w:rsidR="00C82182" w:rsidRDefault="00C82182" w:rsidP="00D226E4">
      <w:pPr>
        <w:rPr>
          <w:rFonts w:ascii="ＭＳ 明朝" w:eastAsia="ＭＳ 明朝" w:hAnsi="ＭＳ 明朝"/>
          <w:sz w:val="21"/>
          <w:szCs w:val="21"/>
          <w:lang w:eastAsia="ja-JP"/>
        </w:rPr>
        <w:pPrChange w:id="111" w:author="ちかおか れい" w:date="2018-06-20T20:00:00Z">
          <w:pPr/>
        </w:pPrChange>
      </w:pPr>
      <w:r>
        <w:rPr>
          <w:rFonts w:ascii="ＭＳ 明朝" w:eastAsia="ＭＳ 明朝" w:hAnsi="ＭＳ 明朝" w:hint="eastAsia"/>
          <w:sz w:val="21"/>
          <w:szCs w:val="21"/>
          <w:lang w:eastAsia="ja-JP"/>
        </w:rPr>
        <w:t>カテゴリーについて</w:t>
      </w:r>
    </w:p>
    <w:p w:rsidR="00C82182" w:rsidRDefault="00C82182" w:rsidP="00D226E4">
      <w:pPr>
        <w:ind w:firstLineChars="100" w:firstLine="210"/>
        <w:rPr>
          <w:rFonts w:ascii="ＭＳ 明朝" w:eastAsia="ＭＳ 明朝" w:hAnsi="ＭＳ 明朝"/>
          <w:sz w:val="21"/>
          <w:szCs w:val="21"/>
          <w:lang w:eastAsia="ja-JP"/>
        </w:rPr>
        <w:pPrChange w:id="112" w:author="ちかおか れい" w:date="2018-06-20T20:00:00Z">
          <w:pPr>
            <w:ind w:firstLineChars="100" w:firstLine="210"/>
          </w:pPr>
        </w:pPrChange>
      </w:pPr>
      <w:r>
        <w:rPr>
          <w:rFonts w:ascii="ＭＳ 明朝" w:eastAsia="ＭＳ 明朝" w:hAnsi="ＭＳ 明朝" w:hint="eastAsia"/>
          <w:sz w:val="21"/>
          <w:szCs w:val="21"/>
          <w:lang w:eastAsia="ja-JP"/>
        </w:rPr>
        <w:t>工芸作品</w:t>
      </w:r>
    </w:p>
    <w:p w:rsidR="00C82182" w:rsidRDefault="00C82182" w:rsidP="00D226E4">
      <w:pPr>
        <w:ind w:firstLineChars="100" w:firstLine="210"/>
        <w:rPr>
          <w:rFonts w:ascii="ＭＳ 明朝" w:eastAsia="ＭＳ 明朝" w:hAnsi="ＭＳ 明朝"/>
          <w:sz w:val="21"/>
          <w:szCs w:val="21"/>
          <w:lang w:eastAsia="ja-JP"/>
        </w:rPr>
        <w:pPrChange w:id="113" w:author="ちかおか れい" w:date="2018-06-20T20:00:00Z">
          <w:pPr>
            <w:ind w:firstLineChars="100" w:firstLine="210"/>
          </w:pPr>
        </w:pPrChange>
      </w:pPr>
      <w:r>
        <w:rPr>
          <w:rFonts w:ascii="ＭＳ 明朝" w:eastAsia="ＭＳ 明朝" w:hAnsi="ＭＳ 明朝" w:hint="eastAsia"/>
          <w:sz w:val="21"/>
          <w:szCs w:val="21"/>
          <w:lang w:eastAsia="ja-JP"/>
        </w:rPr>
        <w:t>アートについて</w:t>
      </w:r>
    </w:p>
    <w:p w:rsidR="00C82182" w:rsidRDefault="00C82182" w:rsidP="00D226E4">
      <w:pPr>
        <w:ind w:firstLineChars="100" w:firstLine="210"/>
        <w:rPr>
          <w:rFonts w:ascii="ＭＳ 明朝" w:eastAsia="ＭＳ 明朝" w:hAnsi="ＭＳ 明朝"/>
          <w:sz w:val="21"/>
          <w:szCs w:val="21"/>
          <w:lang w:eastAsia="ja-JP"/>
        </w:rPr>
        <w:pPrChange w:id="114" w:author="ちかおか れい" w:date="2018-06-20T20:00:00Z">
          <w:pPr>
            <w:ind w:firstLineChars="100" w:firstLine="210"/>
          </w:pPr>
        </w:pPrChange>
      </w:pPr>
      <w:r>
        <w:rPr>
          <w:rFonts w:ascii="ＭＳ 明朝" w:eastAsia="ＭＳ 明朝" w:hAnsi="ＭＳ 明朝" w:hint="eastAsia"/>
          <w:sz w:val="21"/>
          <w:szCs w:val="21"/>
          <w:lang w:eastAsia="ja-JP"/>
        </w:rPr>
        <w:t xml:space="preserve">　迷路がモチーフになっている造形について</w:t>
      </w:r>
    </w:p>
    <w:p w:rsidR="00C82182" w:rsidRDefault="00C82182" w:rsidP="00D226E4">
      <w:pPr>
        <w:ind w:firstLineChars="100" w:firstLine="210"/>
        <w:rPr>
          <w:rFonts w:ascii="ＭＳ 明朝" w:eastAsia="ＭＳ 明朝" w:hAnsi="ＭＳ 明朝"/>
          <w:sz w:val="21"/>
          <w:szCs w:val="21"/>
          <w:lang w:eastAsia="ja-JP"/>
        </w:rPr>
        <w:pPrChange w:id="115" w:author="ちかおか れい" w:date="2018-06-20T20:00:00Z">
          <w:pPr>
            <w:ind w:firstLineChars="100" w:firstLine="210"/>
          </w:pPr>
        </w:pPrChange>
      </w:pPr>
      <w:r>
        <w:rPr>
          <w:rFonts w:ascii="ＭＳ 明朝" w:eastAsia="ＭＳ 明朝" w:hAnsi="ＭＳ 明朝" w:hint="eastAsia"/>
          <w:sz w:val="21"/>
          <w:szCs w:val="21"/>
          <w:lang w:eastAsia="ja-JP"/>
        </w:rPr>
        <w:t xml:space="preserve">　板ガラス</w:t>
      </w:r>
      <w:proofErr w:type="gramStart"/>
      <w:r>
        <w:rPr>
          <w:rFonts w:ascii="ＭＳ 明朝" w:eastAsia="ＭＳ 明朝" w:hAnsi="ＭＳ 明朝" w:hint="eastAsia"/>
          <w:sz w:val="21"/>
          <w:szCs w:val="21"/>
          <w:lang w:eastAsia="ja-JP"/>
        </w:rPr>
        <w:t>を</w:t>
      </w:r>
      <w:proofErr w:type="gramEnd"/>
      <w:r>
        <w:rPr>
          <w:rFonts w:ascii="ＭＳ 明朝" w:eastAsia="ＭＳ 明朝" w:hAnsi="ＭＳ 明朝" w:hint="eastAsia"/>
          <w:sz w:val="21"/>
          <w:szCs w:val="21"/>
          <w:lang w:eastAsia="ja-JP"/>
        </w:rPr>
        <w:t>立て層</w:t>
      </w:r>
      <w:proofErr w:type="gramStart"/>
      <w:r>
        <w:rPr>
          <w:rFonts w:ascii="ＭＳ 明朝" w:eastAsia="ＭＳ 明朝" w:hAnsi="ＭＳ 明朝" w:hint="eastAsia"/>
          <w:sz w:val="21"/>
          <w:szCs w:val="21"/>
          <w:lang w:eastAsia="ja-JP"/>
        </w:rPr>
        <w:t>を</w:t>
      </w:r>
      <w:proofErr w:type="gramEnd"/>
      <w:r>
        <w:rPr>
          <w:rFonts w:ascii="ＭＳ 明朝" w:eastAsia="ＭＳ 明朝" w:hAnsi="ＭＳ 明朝" w:hint="eastAsia"/>
          <w:sz w:val="21"/>
          <w:szCs w:val="21"/>
          <w:lang w:eastAsia="ja-JP"/>
        </w:rPr>
        <w:t>作った造形について</w:t>
      </w:r>
    </w:p>
    <w:p w:rsidR="00C82182" w:rsidRDefault="00C82182" w:rsidP="00D226E4">
      <w:pPr>
        <w:rPr>
          <w:rFonts w:ascii="ＭＳ 明朝" w:eastAsia="ＭＳ 明朝" w:hAnsi="ＭＳ 明朝"/>
          <w:sz w:val="21"/>
          <w:szCs w:val="21"/>
          <w:lang w:eastAsia="ja-JP"/>
        </w:rPr>
        <w:pPrChange w:id="116" w:author="ちかおか れい" w:date="2018-06-20T20:00:00Z">
          <w:pPr/>
        </w:pPrChange>
      </w:pPr>
      <w:r>
        <w:rPr>
          <w:rFonts w:ascii="ＭＳ 明朝" w:eastAsia="ＭＳ 明朝" w:hAnsi="ＭＳ 明朝" w:hint="eastAsia"/>
          <w:sz w:val="21"/>
          <w:szCs w:val="21"/>
          <w:lang w:eastAsia="ja-JP"/>
        </w:rPr>
        <w:t>技法について</w:t>
      </w:r>
    </w:p>
    <w:p w:rsidR="00C82182" w:rsidRDefault="00C82182" w:rsidP="00D226E4">
      <w:pPr>
        <w:ind w:firstLineChars="100" w:firstLine="210"/>
        <w:rPr>
          <w:rFonts w:ascii="ＭＳ 明朝" w:eastAsia="ＭＳ 明朝" w:hAnsi="ＭＳ 明朝"/>
          <w:sz w:val="21"/>
          <w:szCs w:val="21"/>
          <w:lang w:eastAsia="ja-JP"/>
        </w:rPr>
        <w:pPrChange w:id="117" w:author="ちかおか れい" w:date="2018-06-20T20:00:00Z">
          <w:pPr>
            <w:ind w:firstLineChars="100" w:firstLine="210"/>
          </w:pPr>
        </w:pPrChange>
      </w:pPr>
      <w:r>
        <w:rPr>
          <w:rFonts w:ascii="ＭＳ 明朝" w:eastAsia="ＭＳ 明朝" w:hAnsi="ＭＳ 明朝" w:hint="eastAsia"/>
          <w:sz w:val="21"/>
          <w:szCs w:val="21"/>
          <w:lang w:eastAsia="ja-JP"/>
        </w:rPr>
        <w:t>フュージング技法</w:t>
      </w:r>
    </w:p>
    <w:p w:rsidR="00C82182" w:rsidRDefault="00C82182" w:rsidP="00D226E4">
      <w:pPr>
        <w:ind w:firstLineChars="100" w:firstLine="210"/>
        <w:rPr>
          <w:rFonts w:ascii="ＭＳ 明朝" w:eastAsia="ＭＳ 明朝" w:hAnsi="ＭＳ 明朝"/>
          <w:sz w:val="21"/>
          <w:szCs w:val="21"/>
          <w:lang w:eastAsia="ja-JP"/>
        </w:rPr>
        <w:pPrChange w:id="118" w:author="ちかおか れい" w:date="2018-06-20T20:00:00Z">
          <w:pPr>
            <w:ind w:firstLineChars="100" w:firstLine="210"/>
          </w:pPr>
        </w:pPrChange>
      </w:pPr>
      <w:r>
        <w:rPr>
          <w:rFonts w:ascii="ＭＳ 明朝" w:eastAsia="ＭＳ 明朝" w:hAnsi="ＭＳ 明朝" w:hint="eastAsia"/>
          <w:sz w:val="21"/>
          <w:szCs w:val="21"/>
          <w:lang w:eastAsia="ja-JP"/>
        </w:rPr>
        <w:t>クラウスモイエについて</w:t>
      </w:r>
    </w:p>
    <w:p w:rsidR="00C82182" w:rsidRDefault="00C82182" w:rsidP="00D226E4">
      <w:pPr>
        <w:ind w:firstLineChars="100" w:firstLine="210"/>
        <w:rPr>
          <w:rFonts w:ascii="ＭＳ 明朝" w:eastAsia="ＭＳ 明朝" w:hAnsi="ＭＳ 明朝"/>
          <w:sz w:val="21"/>
          <w:szCs w:val="21"/>
          <w:lang w:eastAsia="ja-JP"/>
        </w:rPr>
        <w:pPrChange w:id="119" w:author="ちかおか れい" w:date="2018-06-20T20:00:00Z">
          <w:pPr>
            <w:ind w:firstLineChars="100" w:firstLine="210"/>
          </w:pPr>
        </w:pPrChange>
      </w:pPr>
      <w:r>
        <w:rPr>
          <w:rFonts w:ascii="ＭＳ 明朝" w:eastAsia="ＭＳ 明朝" w:hAnsi="ＭＳ 明朝" w:hint="eastAsia"/>
          <w:sz w:val="21"/>
          <w:szCs w:val="21"/>
          <w:lang w:eastAsia="ja-JP"/>
        </w:rPr>
        <w:t>キャスティング技法</w:t>
      </w:r>
    </w:p>
    <w:p w:rsidR="00C82182" w:rsidRDefault="00C82182" w:rsidP="00D226E4">
      <w:pPr>
        <w:rPr>
          <w:rFonts w:ascii="ＭＳ 明朝" w:eastAsia="ＭＳ 明朝" w:hAnsi="ＭＳ 明朝"/>
          <w:sz w:val="21"/>
          <w:szCs w:val="21"/>
          <w:lang w:eastAsia="ja-JP"/>
        </w:rPr>
        <w:pPrChange w:id="120" w:author="ちかおか れい" w:date="2018-06-20T20:00:00Z">
          <w:pPr/>
        </w:pPrChange>
      </w:pPr>
      <w:r>
        <w:rPr>
          <w:rFonts w:ascii="ＭＳ 明朝" w:eastAsia="ＭＳ 明朝" w:hAnsi="ＭＳ 明朝" w:hint="eastAsia"/>
          <w:sz w:val="21"/>
          <w:szCs w:val="21"/>
          <w:lang w:eastAsia="ja-JP"/>
        </w:rPr>
        <w:t>環境について</w:t>
      </w:r>
    </w:p>
    <w:p w:rsidR="00C82182" w:rsidRDefault="00C82182" w:rsidP="00D226E4">
      <w:pPr>
        <w:rPr>
          <w:rFonts w:ascii="ＭＳ 明朝" w:eastAsia="ＭＳ 明朝" w:hAnsi="ＭＳ 明朝"/>
          <w:sz w:val="21"/>
          <w:szCs w:val="21"/>
          <w:lang w:eastAsia="ja-JP"/>
        </w:rPr>
        <w:pPrChange w:id="121" w:author="ちかおか れい" w:date="2018-06-20T20:00:00Z">
          <w:pPr/>
        </w:pPrChange>
      </w:pPr>
    </w:p>
    <w:p w:rsidR="00C82182" w:rsidRDefault="00C82182" w:rsidP="00D226E4">
      <w:pPr>
        <w:rPr>
          <w:rFonts w:ascii="ＭＳ 明朝" w:eastAsia="ＭＳ 明朝" w:hAnsi="ＭＳ 明朝"/>
          <w:sz w:val="21"/>
          <w:szCs w:val="21"/>
          <w:lang w:eastAsia="ja-JP"/>
        </w:rPr>
        <w:pPrChange w:id="122" w:author="ちかおか れい" w:date="2018-06-20T20:00:00Z">
          <w:pPr/>
        </w:pPrChange>
      </w:pPr>
    </w:p>
    <w:p w:rsidR="00C82182" w:rsidRPr="005A5CA7" w:rsidRDefault="00C82182" w:rsidP="00D226E4">
      <w:pPr>
        <w:rPr>
          <w:sz w:val="21"/>
          <w:szCs w:val="21"/>
          <w:lang w:eastAsia="ja-JP"/>
        </w:rPr>
        <w:pPrChange w:id="123" w:author="ちかおか れい" w:date="2018-06-20T20:00:00Z">
          <w:pPr/>
        </w:pPrChange>
      </w:pPr>
    </w:p>
    <w:p w:rsidR="00C82182" w:rsidRPr="00B21F38" w:rsidRDefault="00C82182" w:rsidP="00D226E4">
      <w:pPr>
        <w:pStyle w:val="3"/>
        <w:ind w:left="880"/>
        <w:rPr>
          <w:b/>
          <w:sz w:val="21"/>
          <w:szCs w:val="21"/>
          <w:lang w:eastAsia="ja-JP"/>
        </w:rPr>
        <w:pPrChange w:id="124" w:author="ちかおか れい" w:date="2018-06-20T20:00:00Z">
          <w:pPr/>
        </w:pPrChange>
      </w:pPr>
      <w:r>
        <w:rPr>
          <w:rFonts w:ascii="ＭＳ 明朝" w:eastAsia="ＭＳ 明朝" w:hAnsi="ＭＳ 明朝" w:hint="eastAsia"/>
          <w:b/>
          <w:sz w:val="21"/>
          <w:szCs w:val="21"/>
          <w:lang w:eastAsia="ja-JP"/>
        </w:rPr>
        <w:t>アートワークと工芸</w:t>
      </w:r>
    </w:p>
    <w:p w:rsidR="00C82182" w:rsidRDefault="00C82182" w:rsidP="00D226E4">
      <w:pPr>
        <w:rPr>
          <w:rFonts w:eastAsia="ＭＳ 明朝"/>
          <w:sz w:val="21"/>
          <w:szCs w:val="21"/>
          <w:lang w:eastAsia="ja-JP"/>
        </w:rPr>
      </w:pPr>
      <w:r w:rsidRPr="003B2D8A">
        <w:rPr>
          <w:rFonts w:hint="eastAsia"/>
          <w:sz w:val="21"/>
          <w:szCs w:val="21"/>
          <w:lang w:eastAsia="ja-JP"/>
        </w:rPr>
        <w:t xml:space="preserve">　　私はガラスを使って制作を始めた頃、主に造形物を制作していたが、この</w:t>
      </w:r>
      <w:r>
        <w:rPr>
          <w:rFonts w:ascii="ＭＳ 明朝" w:eastAsia="ＭＳ 明朝" w:hAnsi="ＭＳ 明朝" w:hint="eastAsia"/>
          <w:sz w:val="21"/>
          <w:szCs w:val="21"/>
          <w:lang w:eastAsia="ja-JP"/>
        </w:rPr>
        <w:t>ガラス造形</w:t>
      </w:r>
      <w:r w:rsidRPr="003B2D8A">
        <w:rPr>
          <w:rFonts w:hint="eastAsia"/>
          <w:sz w:val="21"/>
          <w:szCs w:val="21"/>
          <w:lang w:eastAsia="ja-JP"/>
        </w:rPr>
        <w:t>制作を自分の生業としてからは、</w:t>
      </w:r>
      <w:r>
        <w:rPr>
          <w:rFonts w:ascii="ＭＳ 明朝" w:eastAsia="ＭＳ 明朝" w:hAnsi="ＭＳ 明朝" w:hint="eastAsia"/>
          <w:sz w:val="21"/>
          <w:szCs w:val="21"/>
          <w:lang w:eastAsia="ja-JP"/>
        </w:rPr>
        <w:t>積極的に</w:t>
      </w:r>
      <w:r w:rsidRPr="003B2D8A">
        <w:rPr>
          <w:rFonts w:hint="eastAsia"/>
          <w:sz w:val="21"/>
          <w:szCs w:val="21"/>
          <w:lang w:eastAsia="ja-JP"/>
        </w:rPr>
        <w:t>器や花器など生活工芸品を制作するようになった。</w:t>
      </w:r>
      <w:r>
        <w:rPr>
          <w:rFonts w:ascii="ＭＳ 明朝" w:eastAsia="ＭＳ 明朝" w:hAnsi="ＭＳ 明朝" w:hint="eastAsia"/>
          <w:sz w:val="21"/>
          <w:szCs w:val="21"/>
          <w:lang w:eastAsia="ja-JP"/>
        </w:rPr>
        <w:t>制作した作品を、ユーザーへ個展やクラフトフェアで直接販売して、収入を得ることができたからである。その頃は、アートワークを販売して収入を得る方法を知らず、制作する目的は技術を高めることと作りたいものを探ることが主だった。私にとって</w:t>
      </w:r>
      <w:r w:rsidRPr="003B2D8A">
        <w:rPr>
          <w:rFonts w:hint="eastAsia"/>
          <w:sz w:val="21"/>
          <w:szCs w:val="21"/>
          <w:lang w:eastAsia="ja-JP"/>
        </w:rPr>
        <w:t>アート</w:t>
      </w:r>
      <w:r>
        <w:rPr>
          <w:rFonts w:ascii="ＭＳ 明朝" w:eastAsia="ＭＳ 明朝" w:hAnsi="ＭＳ 明朝" w:hint="eastAsia"/>
          <w:sz w:val="21"/>
          <w:szCs w:val="21"/>
          <w:lang w:eastAsia="ja-JP"/>
        </w:rPr>
        <w:t>ワーク</w:t>
      </w:r>
      <w:r w:rsidRPr="003B2D8A">
        <w:rPr>
          <w:rFonts w:hint="eastAsia"/>
          <w:sz w:val="21"/>
          <w:szCs w:val="21"/>
          <w:lang w:eastAsia="ja-JP"/>
        </w:rPr>
        <w:t>と工芸を並行して制作していくことに違和感はなく、ガラスに関わることができる喜びをどちらにも感じていた。</w:t>
      </w:r>
    </w:p>
    <w:p w:rsidR="00C82182" w:rsidRPr="00A94498" w:rsidRDefault="00C82182" w:rsidP="00D226E4">
      <w:pPr>
        <w:rPr>
          <w:rFonts w:eastAsia="ＭＳ 明朝"/>
          <w:sz w:val="21"/>
          <w:szCs w:val="21"/>
          <w:lang w:eastAsia="ja-JP"/>
        </w:rPr>
      </w:pPr>
      <w:r w:rsidRPr="00092F2A">
        <w:rPr>
          <w:rFonts w:eastAsia="ＭＳ 明朝" w:hint="eastAsia"/>
          <w:sz w:val="21"/>
          <w:szCs w:val="21"/>
          <w:lang w:eastAsia="ja-JP"/>
        </w:rPr>
        <w:t>制作を始めて数年は、ガラスを操ること</w:t>
      </w:r>
      <w:r>
        <w:rPr>
          <w:rFonts w:eastAsia="ＭＳ 明朝" w:hint="eastAsia"/>
          <w:sz w:val="21"/>
          <w:szCs w:val="21"/>
          <w:lang w:eastAsia="ja-JP"/>
        </w:rPr>
        <w:t>自体に喜びを感じていたが、次第に</w:t>
      </w:r>
      <w:r w:rsidRPr="00092F2A">
        <w:rPr>
          <w:rFonts w:eastAsia="ＭＳ 明朝" w:hint="eastAsia"/>
          <w:sz w:val="21"/>
          <w:szCs w:val="21"/>
          <w:lang w:eastAsia="ja-JP"/>
        </w:rPr>
        <w:t>制作経験が増え、技術が習熟してくるにつれて</w:t>
      </w:r>
      <w:r>
        <w:rPr>
          <w:rFonts w:eastAsia="ＭＳ 明朝" w:hint="eastAsia"/>
          <w:sz w:val="21"/>
          <w:szCs w:val="21"/>
          <w:lang w:eastAsia="ja-JP"/>
        </w:rPr>
        <w:t>、それを感じる機会は減少していった。</w:t>
      </w:r>
    </w:p>
    <w:p w:rsidR="00C82182" w:rsidRPr="00092F2A" w:rsidRDefault="00C82182" w:rsidP="00D226E4">
      <w:pPr>
        <w:rPr>
          <w:rFonts w:eastAsia="ＭＳ 明朝"/>
          <w:sz w:val="21"/>
          <w:szCs w:val="21"/>
          <w:lang w:eastAsia="ja-JP"/>
        </w:rPr>
      </w:pPr>
      <w:r>
        <w:rPr>
          <w:rFonts w:eastAsia="ＭＳ 明朝" w:hint="eastAsia"/>
          <w:sz w:val="21"/>
          <w:szCs w:val="21"/>
          <w:lang w:eastAsia="ja-JP"/>
        </w:rPr>
        <w:t>ガラスを操る喜びによって得られるものは、両者には制作プロセスによる違いがみられた。工芸は同一作品を複数制作することが多く、</w:t>
      </w:r>
      <w:r w:rsidRPr="00092F2A">
        <w:rPr>
          <w:rFonts w:eastAsia="ＭＳ 明朝" w:hint="eastAsia"/>
          <w:sz w:val="21"/>
          <w:szCs w:val="21"/>
          <w:lang w:eastAsia="ja-JP"/>
        </w:rPr>
        <w:t>同じ</w:t>
      </w:r>
      <w:r>
        <w:rPr>
          <w:rFonts w:eastAsia="ＭＳ 明朝" w:hint="eastAsia"/>
          <w:sz w:val="21"/>
          <w:szCs w:val="21"/>
          <w:lang w:eastAsia="ja-JP"/>
        </w:rPr>
        <w:t>表現</w:t>
      </w:r>
      <w:r w:rsidRPr="00092F2A">
        <w:rPr>
          <w:rFonts w:eastAsia="ＭＳ 明朝" w:hint="eastAsia"/>
          <w:sz w:val="21"/>
          <w:szCs w:val="21"/>
          <w:lang w:eastAsia="ja-JP"/>
        </w:rPr>
        <w:t>の繰返しを必要とされ</w:t>
      </w:r>
      <w:r>
        <w:rPr>
          <w:rFonts w:eastAsia="ＭＳ 明朝" w:hint="eastAsia"/>
          <w:sz w:val="21"/>
          <w:szCs w:val="21"/>
          <w:lang w:eastAsia="ja-JP"/>
        </w:rPr>
        <w:t>るために</w:t>
      </w:r>
      <w:r w:rsidRPr="00092F2A">
        <w:rPr>
          <w:rFonts w:eastAsia="ＭＳ 明朝" w:hint="eastAsia"/>
          <w:sz w:val="21"/>
          <w:szCs w:val="21"/>
          <w:lang w:eastAsia="ja-JP"/>
        </w:rPr>
        <w:t>、その反復に</w:t>
      </w:r>
      <w:r>
        <w:rPr>
          <w:rFonts w:eastAsia="ＭＳ 明朝" w:hint="eastAsia"/>
          <w:sz w:val="21"/>
          <w:szCs w:val="21"/>
          <w:lang w:eastAsia="ja-JP"/>
        </w:rPr>
        <w:t>飽きることもあった。しかしそれは表現の支えとなる技法の熟成には効果をあげていた。一方アートワークを制作する場合、一点に打ち出す新しい表現を求めるために、表現とそれを作り出す技法の実験的アプローチが多くなった。自分の意図しない結果が現れることも多かったが、結果的にそれは表現の拡大につながっていった。</w:t>
      </w:r>
    </w:p>
    <w:p w:rsidR="00C82182" w:rsidRDefault="00C82182" w:rsidP="00D226E4">
      <w:pPr>
        <w:rPr>
          <w:rFonts w:eastAsia="ＭＳ 明朝"/>
          <w:sz w:val="21"/>
          <w:szCs w:val="21"/>
          <w:lang w:eastAsia="ja-JP"/>
        </w:rPr>
      </w:pPr>
      <w:r w:rsidRPr="00092F2A">
        <w:rPr>
          <w:rFonts w:eastAsia="ＭＳ 明朝" w:hint="eastAsia"/>
          <w:sz w:val="21"/>
          <w:szCs w:val="21"/>
          <w:lang w:eastAsia="ja-JP"/>
        </w:rPr>
        <w:t>しかし、このような技法が生まれて表現がそこに見つかっていくような</w:t>
      </w:r>
      <w:r>
        <w:rPr>
          <w:rFonts w:eastAsia="ＭＳ 明朝" w:hint="eastAsia"/>
          <w:sz w:val="21"/>
          <w:szCs w:val="21"/>
          <w:lang w:eastAsia="ja-JP"/>
        </w:rPr>
        <w:t>制作</w:t>
      </w:r>
      <w:r w:rsidRPr="00092F2A">
        <w:rPr>
          <w:rFonts w:eastAsia="ＭＳ 明朝" w:hint="eastAsia"/>
          <w:sz w:val="21"/>
          <w:szCs w:val="21"/>
          <w:lang w:eastAsia="ja-JP"/>
        </w:rPr>
        <w:t>プロセスは、私にとっていくつかのジレンマを生んでいた。</w:t>
      </w:r>
      <w:r>
        <w:rPr>
          <w:rFonts w:ascii="ＭＳ 明朝" w:eastAsia="ＭＳ 明朝" w:hAnsi="ＭＳ 明朝" w:hint="eastAsia"/>
          <w:sz w:val="21"/>
          <w:szCs w:val="21"/>
          <w:lang w:eastAsia="ja-JP"/>
        </w:rPr>
        <w:t>それは</w:t>
      </w:r>
      <w:r w:rsidRPr="00092F2A">
        <w:rPr>
          <w:rFonts w:hint="eastAsia"/>
          <w:sz w:val="21"/>
          <w:szCs w:val="21"/>
          <w:lang w:eastAsia="ja-JP"/>
        </w:rPr>
        <w:t>、</w:t>
      </w:r>
      <w:r>
        <w:rPr>
          <w:rFonts w:ascii="ＭＳ 明朝" w:eastAsia="ＭＳ 明朝" w:hAnsi="ＭＳ 明朝" w:hint="eastAsia"/>
          <w:sz w:val="21"/>
          <w:szCs w:val="21"/>
          <w:lang w:eastAsia="ja-JP"/>
        </w:rPr>
        <w:t>実験的に制作して見つけた表現が、一般的なガラスらしいものではないものが自分をとても驚かせるということである。それは私が一般的に透明でキラキラとしたガラスの表現を求めていないことを示していた。</w:t>
      </w:r>
      <w:r>
        <w:rPr>
          <w:rFonts w:eastAsia="ＭＳ 明朝" w:hint="eastAsia"/>
          <w:sz w:val="21"/>
          <w:szCs w:val="21"/>
          <w:lang w:eastAsia="ja-JP"/>
        </w:rPr>
        <w:t>ガラスで作る意味があるのかどうかを</w:t>
      </w:r>
      <w:r w:rsidRPr="00092F2A">
        <w:rPr>
          <w:rFonts w:eastAsia="ＭＳ 明朝" w:hint="eastAsia"/>
          <w:sz w:val="21"/>
          <w:szCs w:val="21"/>
          <w:lang w:eastAsia="ja-JP"/>
        </w:rPr>
        <w:t>疑う表現やアイデアもそこ</w:t>
      </w:r>
      <w:r>
        <w:rPr>
          <w:rFonts w:eastAsia="ＭＳ 明朝" w:hint="eastAsia"/>
          <w:sz w:val="21"/>
          <w:szCs w:val="21"/>
          <w:lang w:eastAsia="ja-JP"/>
        </w:rPr>
        <w:t>には多くみられた。</w:t>
      </w:r>
    </w:p>
    <w:p w:rsidR="00C82182" w:rsidRDefault="00C82182" w:rsidP="00501EBB">
      <w:pPr>
        <w:rPr>
          <w:rFonts w:eastAsia="ＭＳ 明朝"/>
          <w:sz w:val="21"/>
          <w:szCs w:val="21"/>
          <w:lang w:eastAsia="ja-JP"/>
        </w:rPr>
        <w:pPrChange w:id="125" w:author="ちかおか れい" w:date="2018-06-20T19:59:00Z">
          <w:pPr/>
        </w:pPrChange>
      </w:pPr>
      <w:r>
        <w:rPr>
          <w:rFonts w:eastAsia="ＭＳ 明朝" w:hint="eastAsia"/>
          <w:sz w:val="21"/>
          <w:szCs w:val="21"/>
          <w:lang w:eastAsia="ja-JP"/>
        </w:rPr>
        <w:t>そのジレンマを感じながら制作を繰り返し、長い時間をかけてその新しい技法は表現手法のひとつに変わり、アートワークとして作品化していった。</w:t>
      </w:r>
    </w:p>
    <w:p w:rsidR="00C82182" w:rsidRPr="00092F2A" w:rsidRDefault="00C82182" w:rsidP="00501EBB">
      <w:pPr>
        <w:rPr>
          <w:rFonts w:eastAsia="ＭＳ 明朝"/>
          <w:sz w:val="21"/>
          <w:szCs w:val="21"/>
          <w:lang w:eastAsia="ja-JP"/>
        </w:rPr>
        <w:pPrChange w:id="126" w:author="ちかおか れい" w:date="2018-06-20T19:59:00Z">
          <w:pPr/>
        </w:pPrChange>
      </w:pPr>
      <w:r>
        <w:rPr>
          <w:rFonts w:eastAsia="ＭＳ 明朝" w:hint="eastAsia"/>
          <w:sz w:val="21"/>
          <w:szCs w:val="21"/>
          <w:lang w:eastAsia="ja-JP"/>
        </w:rPr>
        <w:t>わたしは新しい表現を生み出すことに強い興味を惹かれていたが、同時に上記のようなジレンマを解決できるような機会を望んでいた。</w:t>
      </w:r>
    </w:p>
    <w:p w:rsidR="00C82182" w:rsidRDefault="00C82182" w:rsidP="00501EBB">
      <w:pPr>
        <w:rPr>
          <w:rFonts w:eastAsia="ＭＳ 明朝"/>
          <w:sz w:val="21"/>
          <w:szCs w:val="21"/>
          <w:lang w:eastAsia="ja-JP"/>
        </w:rPr>
        <w:pPrChange w:id="127" w:author="ちかおか れい" w:date="2018-06-20T19:59:00Z">
          <w:pPr/>
        </w:pPrChange>
      </w:pPr>
      <w:r>
        <w:rPr>
          <w:rFonts w:ascii="ＭＳ 明朝" w:eastAsia="ＭＳ 明朝" w:hAnsi="ＭＳ 明朝" w:hint="eastAsia"/>
          <w:sz w:val="21"/>
          <w:szCs w:val="21"/>
          <w:lang w:eastAsia="ja-JP"/>
        </w:rPr>
        <w:t>まず私は、</w:t>
      </w:r>
      <w:r w:rsidRPr="00092F2A">
        <w:rPr>
          <w:rFonts w:hint="eastAsia"/>
          <w:sz w:val="21"/>
          <w:szCs w:val="21"/>
          <w:lang w:eastAsia="ja-JP"/>
        </w:rPr>
        <w:t>そのジレンマを持つことを否定するように、別の「問い」</w:t>
      </w:r>
      <w:r>
        <w:rPr>
          <w:rFonts w:ascii="ＭＳ 明朝" w:eastAsia="ＭＳ 明朝" w:hAnsi="ＭＳ 明朝" w:hint="eastAsia"/>
          <w:sz w:val="21"/>
          <w:szCs w:val="21"/>
          <w:lang w:eastAsia="ja-JP"/>
        </w:rPr>
        <w:t>を探した</w:t>
      </w:r>
      <w:r w:rsidRPr="00092F2A">
        <w:rPr>
          <w:rFonts w:hint="eastAsia"/>
          <w:sz w:val="21"/>
          <w:szCs w:val="21"/>
          <w:lang w:eastAsia="ja-JP"/>
        </w:rPr>
        <w:t>。</w:t>
      </w:r>
    </w:p>
    <w:p w:rsidR="00C82182" w:rsidRPr="00D579E5" w:rsidRDefault="00C82182" w:rsidP="00D226E4">
      <w:pPr>
        <w:pStyle w:val="3"/>
        <w:ind w:left="880"/>
        <w:rPr>
          <w:rFonts w:eastAsia="ＭＳ 明朝"/>
          <w:sz w:val="21"/>
          <w:szCs w:val="21"/>
          <w:lang w:eastAsia="ja-JP"/>
        </w:rPr>
        <w:pPrChange w:id="128" w:author="ちかおか れい" w:date="2018-06-20T20:01:00Z">
          <w:pPr/>
        </w:pPrChange>
      </w:pPr>
      <w:r>
        <w:rPr>
          <w:rFonts w:eastAsia="ＭＳ 明朝" w:hint="eastAsia"/>
          <w:sz w:val="21"/>
          <w:szCs w:val="21"/>
          <w:lang w:eastAsia="ja-JP"/>
        </w:rPr>
        <w:t>デザインについて</w:t>
      </w:r>
    </w:p>
    <w:p w:rsidR="00C82182" w:rsidRPr="00092F2A" w:rsidRDefault="00C82182" w:rsidP="00D226E4">
      <w:pPr>
        <w:rPr>
          <w:rFonts w:ascii="ＭＳ 明朝" w:eastAsia="ＭＳ 明朝" w:hAnsi="ＭＳ 明朝"/>
          <w:sz w:val="21"/>
          <w:szCs w:val="21"/>
          <w:lang w:eastAsia="ja-JP"/>
        </w:rPr>
      </w:pPr>
      <w:r w:rsidRPr="00092F2A">
        <w:rPr>
          <w:rFonts w:ascii="ＭＳ 明朝" w:eastAsia="ＭＳ 明朝" w:hAnsi="ＭＳ 明朝" w:hint="eastAsia"/>
          <w:sz w:val="21"/>
          <w:szCs w:val="21"/>
          <w:lang w:eastAsia="ja-JP"/>
        </w:rPr>
        <w:t>私は、ものつくりの思考プロセスをデザイン科で学んだ。</w:t>
      </w:r>
      <w:r w:rsidRPr="00092F2A">
        <w:rPr>
          <w:rFonts w:hint="eastAsia"/>
          <w:sz w:val="21"/>
          <w:szCs w:val="21"/>
          <w:lang w:eastAsia="ja-JP"/>
        </w:rPr>
        <w:t>生活工芸品は、デザイン科で学んだプロセスを用いて、</w:t>
      </w:r>
      <w:r w:rsidRPr="00092F2A">
        <w:rPr>
          <w:rFonts w:ascii="ＭＳ 明朝" w:eastAsia="ＭＳ 明朝" w:hAnsi="ＭＳ 明朝" w:hint="eastAsia"/>
          <w:sz w:val="21"/>
          <w:szCs w:val="21"/>
          <w:lang w:eastAsia="ja-JP"/>
        </w:rPr>
        <w:t>まず</w:t>
      </w:r>
      <w:r w:rsidRPr="00092F2A">
        <w:rPr>
          <w:rFonts w:hint="eastAsia"/>
          <w:sz w:val="21"/>
          <w:szCs w:val="21"/>
          <w:lang w:eastAsia="ja-JP"/>
        </w:rPr>
        <w:t>コンセプトを立て</w:t>
      </w:r>
      <w:r w:rsidRPr="00092F2A">
        <w:rPr>
          <w:rFonts w:ascii="ＭＳ 明朝" w:eastAsia="ＭＳ 明朝" w:hAnsi="ＭＳ 明朝" w:hint="eastAsia"/>
          <w:sz w:val="21"/>
          <w:szCs w:val="21"/>
          <w:lang w:eastAsia="ja-JP"/>
        </w:rPr>
        <w:t>表現をスケッチやモデルで検討し、その後ガラスで</w:t>
      </w:r>
      <w:r w:rsidRPr="00092F2A">
        <w:rPr>
          <w:rFonts w:hint="eastAsia"/>
          <w:sz w:val="21"/>
          <w:szCs w:val="21"/>
          <w:lang w:eastAsia="ja-JP"/>
        </w:rPr>
        <w:t>製作していた。しかし、すでに素材がガラスと決まっていたので、アイデアは自然とガラス主体のものに</w:t>
      </w:r>
      <w:r w:rsidRPr="00092F2A">
        <w:rPr>
          <w:rFonts w:ascii="ＭＳ 明朝" w:eastAsia="ＭＳ 明朝" w:hAnsi="ＭＳ 明朝" w:hint="eastAsia"/>
          <w:sz w:val="21"/>
          <w:szCs w:val="21"/>
          <w:lang w:eastAsia="ja-JP"/>
        </w:rPr>
        <w:t>限定されていた</w:t>
      </w:r>
      <w:r w:rsidRPr="00092F2A">
        <w:rPr>
          <w:rFonts w:hint="eastAsia"/>
          <w:sz w:val="21"/>
          <w:szCs w:val="21"/>
          <w:lang w:eastAsia="ja-JP"/>
        </w:rPr>
        <w:t>。</w:t>
      </w:r>
      <w:r w:rsidRPr="00092F2A">
        <w:rPr>
          <w:rFonts w:ascii="ＭＳ 明朝" w:eastAsia="ＭＳ 明朝" w:hAnsi="ＭＳ 明朝" w:hint="eastAsia"/>
          <w:sz w:val="21"/>
          <w:szCs w:val="21"/>
          <w:lang w:eastAsia="ja-JP"/>
        </w:rPr>
        <w:t>無意識に発想の条件を素材限定としていたのだ。プロダクトデザインの世界では、目的に応じて素材を選択していく自由がある。自ら素材に縛りをかけたのは、先に述べたガラスを操る喜びを得たいからだったと思う。</w:t>
      </w:r>
    </w:p>
    <w:p w:rsidR="00C82182" w:rsidRPr="00092F2A"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私がガラスで作品を</w:t>
      </w:r>
      <w:r w:rsidRPr="0049308E">
        <w:rPr>
          <w:rFonts w:ascii="ＭＳ 明朝" w:eastAsia="ＭＳ 明朝" w:hAnsi="ＭＳ 明朝" w:hint="eastAsia"/>
          <w:sz w:val="21"/>
          <w:szCs w:val="21"/>
          <w:lang w:eastAsia="ja-JP"/>
        </w:rPr>
        <w:t>作るプロセスは</w:t>
      </w:r>
      <w:r>
        <w:rPr>
          <w:rFonts w:ascii="ＭＳ 明朝" w:eastAsia="ＭＳ 明朝" w:hAnsi="ＭＳ 明朝" w:hint="eastAsia"/>
          <w:sz w:val="21"/>
          <w:szCs w:val="21"/>
          <w:lang w:eastAsia="ja-JP"/>
        </w:rPr>
        <w:t>主観的だと言えるが、そのプロセスで生み出そうとしていた作品は、</w:t>
      </w:r>
      <w:r w:rsidRPr="0049308E">
        <w:rPr>
          <w:rFonts w:ascii="ＭＳ 明朝" w:eastAsia="ＭＳ 明朝" w:hAnsi="ＭＳ 明朝" w:hint="eastAsia"/>
          <w:sz w:val="21"/>
          <w:szCs w:val="21"/>
          <w:lang w:eastAsia="ja-JP"/>
        </w:rPr>
        <w:t>客観性</w:t>
      </w:r>
      <w:r>
        <w:rPr>
          <w:rFonts w:ascii="ＭＳ 明朝" w:eastAsia="ＭＳ 明朝" w:hAnsi="ＭＳ 明朝" w:hint="eastAsia"/>
          <w:sz w:val="21"/>
          <w:szCs w:val="21"/>
          <w:lang w:eastAsia="ja-JP"/>
        </w:rPr>
        <w:t>を必要としていた。ここにも別の</w:t>
      </w:r>
      <w:r w:rsidRPr="0049308E">
        <w:rPr>
          <w:rFonts w:ascii="ＭＳ 明朝" w:eastAsia="ＭＳ 明朝" w:hAnsi="ＭＳ 明朝" w:hint="eastAsia"/>
          <w:sz w:val="21"/>
          <w:szCs w:val="21"/>
          <w:lang w:eastAsia="ja-JP"/>
        </w:rPr>
        <w:t>ジレンマを感じていた。</w:t>
      </w:r>
    </w:p>
    <w:p w:rsidR="00C82182" w:rsidRPr="003B2D8A" w:rsidRDefault="00C82182" w:rsidP="00501EBB">
      <w:pPr>
        <w:rPr>
          <w:sz w:val="21"/>
          <w:szCs w:val="21"/>
          <w:lang w:eastAsia="ja-JP"/>
        </w:rPr>
        <w:pPrChange w:id="129" w:author="ちかおか れい" w:date="2018-06-20T19:59:00Z">
          <w:pPr/>
        </w:pPrChange>
      </w:pPr>
    </w:p>
    <w:p w:rsidR="00C82182" w:rsidRPr="003B2D8A" w:rsidRDefault="00C82182" w:rsidP="00501EBB">
      <w:pPr>
        <w:rPr>
          <w:sz w:val="21"/>
          <w:szCs w:val="21"/>
          <w:lang w:eastAsia="ja-JP"/>
        </w:rPr>
        <w:pPrChange w:id="130" w:author="ちかおか れい" w:date="2018-06-20T19:59:00Z">
          <w:pPr/>
        </w:pPrChange>
      </w:pPr>
      <w:r w:rsidRPr="003B2D8A">
        <w:rPr>
          <w:rFonts w:hint="eastAsia"/>
          <w:sz w:val="21"/>
          <w:szCs w:val="21"/>
          <w:lang w:eastAsia="ja-JP"/>
        </w:rPr>
        <w:t>アート作品は、主にコンペティションに向けて制作していた。アートは自分の素材との対話を形にするものだと考え、その言葉を世の中に放つための方法だと思って制作していた。アートを制作するときにも、まず素材が目の前にあることは変わらなかった。そして、その素材を操る技法は、常に新しいものを望んでいた。技法によって表現が変化することに気がついていて、新しい表現を求めることと、新しい技法を作ることはほとんど同じことだと考えていた。おそらく、吹きガラスからキルンワークへ技法を変えたとき、私の制作する物の表現が大きく変化したことが、その考え方に至った理由だ。</w:t>
      </w:r>
    </w:p>
    <w:p w:rsidR="00C82182" w:rsidRPr="003B2D8A" w:rsidRDefault="00C82182" w:rsidP="00501EBB">
      <w:pPr>
        <w:rPr>
          <w:sz w:val="21"/>
          <w:szCs w:val="21"/>
          <w:lang w:eastAsia="ja-JP"/>
        </w:rPr>
        <w:pPrChange w:id="131" w:author="ちかおか れい" w:date="2018-06-20T19:59:00Z">
          <w:pPr/>
        </w:pPrChange>
      </w:pPr>
      <w:r w:rsidRPr="003B2D8A">
        <w:rPr>
          <w:rFonts w:hint="eastAsia"/>
          <w:sz w:val="21"/>
          <w:szCs w:val="21"/>
          <w:lang w:eastAsia="ja-JP"/>
        </w:rPr>
        <w:t>電気炉でガラスを熔かす技法のことは知っていたが、成形や加工技術は手探りで進めていった。手本となるものは、美術館で開催されていたガラス展や数少ない技法書だった。</w:t>
      </w:r>
    </w:p>
    <w:p w:rsidR="00C82182" w:rsidRPr="007A15B3" w:rsidRDefault="00C82182" w:rsidP="00501EBB">
      <w:pPr>
        <w:rPr>
          <w:rFonts w:eastAsia="ＭＳ 明朝"/>
          <w:sz w:val="21"/>
          <w:szCs w:val="21"/>
          <w:lang w:eastAsia="ja-JP"/>
        </w:rPr>
        <w:pPrChange w:id="132" w:author="ちかおか れい" w:date="2018-06-20T19:59:00Z">
          <w:pPr/>
        </w:pPrChange>
      </w:pPr>
      <w:r w:rsidRPr="00092F2A">
        <w:rPr>
          <w:rFonts w:hint="eastAsia"/>
          <w:sz w:val="21"/>
          <w:szCs w:val="21"/>
          <w:lang w:eastAsia="ja-JP"/>
        </w:rPr>
        <w:t>そういう中で進めていく制作は、技法の習得や発見においてとても良い時間だったが、</w:t>
      </w:r>
      <w:r w:rsidRPr="00092F2A">
        <w:rPr>
          <w:rFonts w:ascii="ＭＳ 明朝" w:eastAsia="ＭＳ 明朝" w:hAnsi="ＭＳ 明朝" w:hint="eastAsia"/>
          <w:sz w:val="21"/>
          <w:szCs w:val="21"/>
          <w:lang w:eastAsia="ja-JP"/>
        </w:rPr>
        <w:t>素材が先に決まっていることで生まれる表現に対して、</w:t>
      </w:r>
      <w:r w:rsidRPr="00092F2A">
        <w:rPr>
          <w:rFonts w:hint="eastAsia"/>
          <w:sz w:val="21"/>
          <w:szCs w:val="21"/>
          <w:lang w:eastAsia="ja-JP"/>
        </w:rPr>
        <w:t>窮屈</w:t>
      </w:r>
      <w:r w:rsidRPr="00092F2A">
        <w:rPr>
          <w:rFonts w:eastAsia="ＭＳ 明朝" w:hint="eastAsia"/>
          <w:sz w:val="21"/>
          <w:szCs w:val="21"/>
          <w:lang w:eastAsia="ja-JP"/>
        </w:rPr>
        <w:t>な感覚は感じていた。自己表現のみであり、ユーザーが存在しないガラス造形物を制作しても、工芸で感じていたジレンマに似た窮屈感があった。</w:t>
      </w:r>
    </w:p>
    <w:p w:rsidR="00C82182" w:rsidRPr="007A15B3" w:rsidRDefault="00C82182" w:rsidP="00501EBB">
      <w:pPr>
        <w:rPr>
          <w:sz w:val="21"/>
          <w:szCs w:val="21"/>
          <w:lang w:eastAsia="ja-JP"/>
        </w:rPr>
        <w:pPrChange w:id="133" w:author="ちかおか れい" w:date="2018-06-20T19:59:00Z">
          <w:pPr/>
        </w:pPrChange>
      </w:pPr>
    </w:p>
    <w:p w:rsidR="00C82182" w:rsidRPr="00B21F38" w:rsidRDefault="00C82182" w:rsidP="00D226E4">
      <w:pPr>
        <w:pStyle w:val="3"/>
        <w:ind w:left="880"/>
        <w:rPr>
          <w:rFonts w:eastAsia="ＭＳ 明朝"/>
          <w:b/>
          <w:sz w:val="21"/>
          <w:szCs w:val="21"/>
          <w:lang w:eastAsia="ja-JP"/>
        </w:rPr>
        <w:pPrChange w:id="134" w:author="ちかおか れい" w:date="2018-06-20T20:01:00Z">
          <w:pPr/>
        </w:pPrChange>
      </w:pPr>
      <w:r w:rsidRPr="00B21F38">
        <w:rPr>
          <w:rFonts w:ascii="ＭＳ 明朝" w:eastAsia="ＭＳ 明朝" w:hAnsi="ＭＳ 明朝" w:hint="eastAsia"/>
          <w:b/>
          <w:color w:val="FF0000"/>
          <w:sz w:val="21"/>
          <w:szCs w:val="21"/>
          <w:lang w:eastAsia="ja-JP"/>
        </w:rPr>
        <w:lastRenderedPageBreak/>
        <w:t>カテゴリー</w:t>
      </w:r>
      <w:r w:rsidRPr="00B21F38">
        <w:rPr>
          <w:rFonts w:hint="eastAsia"/>
          <w:b/>
          <w:sz w:val="21"/>
          <w:szCs w:val="21"/>
          <w:lang w:eastAsia="ja-JP"/>
        </w:rPr>
        <w:t>について</w:t>
      </w:r>
    </w:p>
    <w:p w:rsidR="00C82182" w:rsidRPr="00B21F38" w:rsidRDefault="00C82182" w:rsidP="00D226E4">
      <w:pPr>
        <w:pStyle w:val="4"/>
        <w:ind w:left="880"/>
        <w:rPr>
          <w:rFonts w:eastAsia="ＭＳ 明朝"/>
          <w:b w:val="0"/>
          <w:sz w:val="21"/>
          <w:szCs w:val="21"/>
          <w:lang w:eastAsia="ja-JP"/>
        </w:rPr>
        <w:pPrChange w:id="135" w:author="ちかおか れい" w:date="2018-06-20T20:01:00Z">
          <w:pPr/>
        </w:pPrChange>
      </w:pPr>
      <w:r w:rsidRPr="00B21F38">
        <w:rPr>
          <w:rFonts w:eastAsia="ＭＳ 明朝" w:hint="eastAsia"/>
          <w:b w:val="0"/>
          <w:sz w:val="21"/>
          <w:szCs w:val="21"/>
          <w:lang w:eastAsia="ja-JP"/>
        </w:rPr>
        <w:t>工芸作品</w:t>
      </w:r>
    </w:p>
    <w:p w:rsidR="00C82182" w:rsidRPr="003B2D8A" w:rsidRDefault="00C82182" w:rsidP="00D226E4">
      <w:pPr>
        <w:rPr>
          <w:sz w:val="21"/>
          <w:szCs w:val="21"/>
          <w:lang w:eastAsia="ja-JP"/>
        </w:rPr>
      </w:pPr>
      <w:r w:rsidRPr="003B2D8A">
        <w:rPr>
          <w:rFonts w:hint="eastAsia"/>
          <w:sz w:val="21"/>
          <w:szCs w:val="21"/>
          <w:lang w:eastAsia="ja-JP"/>
        </w:rPr>
        <w:t>生活工芸品について、「生活に潤いを」ということをテーマに、ガラスを生活の中に美しく活かすアイデアを考えた。</w:t>
      </w:r>
      <w:r>
        <w:rPr>
          <w:rFonts w:ascii="ＭＳ 明朝" w:eastAsia="ＭＳ 明朝" w:hAnsi="ＭＳ 明朝" w:hint="eastAsia"/>
          <w:sz w:val="21"/>
          <w:szCs w:val="21"/>
          <w:lang w:eastAsia="ja-JP"/>
        </w:rPr>
        <w:t>おもに制作していたのはテーブルウェアと花器である。</w:t>
      </w:r>
    </w:p>
    <w:p w:rsidR="00C82182" w:rsidRDefault="00C82182" w:rsidP="00D226E4">
      <w:pPr>
        <w:rPr>
          <w:rFonts w:ascii="ＭＳ 明朝" w:eastAsia="ＭＳ 明朝" w:hAnsi="ＭＳ 明朝"/>
          <w:sz w:val="21"/>
          <w:szCs w:val="21"/>
          <w:lang w:eastAsia="ja-JP"/>
        </w:rPr>
      </w:pPr>
      <w:r w:rsidRPr="003B2D8A">
        <w:rPr>
          <w:rFonts w:hint="eastAsia"/>
          <w:sz w:val="21"/>
          <w:szCs w:val="21"/>
          <w:lang w:eastAsia="ja-JP"/>
        </w:rPr>
        <w:t>器は、使いやすい大きさと重さを探してフォルムを決め、色をできるだけ使うようにした。</w:t>
      </w:r>
      <w:r>
        <w:rPr>
          <w:rFonts w:ascii="ＭＳ 明朝" w:eastAsia="ＭＳ 明朝" w:hAnsi="ＭＳ 明朝" w:hint="eastAsia"/>
          <w:sz w:val="21"/>
          <w:szCs w:val="21"/>
          <w:lang w:eastAsia="ja-JP"/>
        </w:rPr>
        <w:t>私が使用していた板ガラス</w:t>
      </w:r>
      <w:r>
        <w:rPr>
          <w:rFonts w:hint="eastAsia"/>
          <w:sz w:val="21"/>
          <w:szCs w:val="21"/>
          <w:lang w:eastAsia="ja-JP"/>
        </w:rPr>
        <w:t>の色は鮮やかで、透明性と不透明性の両方の良さを持ってい</w:t>
      </w:r>
      <w:r>
        <w:rPr>
          <w:rFonts w:ascii="ＭＳ 明朝" w:eastAsia="ＭＳ 明朝" w:hAnsi="ＭＳ 明朝" w:hint="eastAsia"/>
          <w:sz w:val="21"/>
          <w:szCs w:val="21"/>
          <w:lang w:eastAsia="ja-JP"/>
        </w:rPr>
        <w:t>た</w:t>
      </w:r>
      <w:r w:rsidRPr="003B2D8A">
        <w:rPr>
          <w:rFonts w:hint="eastAsia"/>
          <w:sz w:val="21"/>
          <w:szCs w:val="21"/>
          <w:lang w:eastAsia="ja-JP"/>
        </w:rPr>
        <w:t>。それをできるだけ活用</w:t>
      </w:r>
      <w:r>
        <w:rPr>
          <w:rFonts w:hint="eastAsia"/>
          <w:sz w:val="21"/>
          <w:szCs w:val="21"/>
          <w:lang w:eastAsia="ja-JP"/>
        </w:rPr>
        <w:t>しようとし</w:t>
      </w:r>
      <w:r>
        <w:rPr>
          <w:rFonts w:ascii="ＭＳ 明朝" w:eastAsia="ＭＳ 明朝" w:hAnsi="ＭＳ 明朝" w:hint="eastAsia"/>
          <w:sz w:val="21"/>
          <w:szCs w:val="21"/>
          <w:lang w:eastAsia="ja-JP"/>
        </w:rPr>
        <w:t>た</w:t>
      </w:r>
    </w:p>
    <w:p w:rsidR="00C82182" w:rsidRPr="00D579E5" w:rsidRDefault="00C82182" w:rsidP="00501EBB">
      <w:pPr>
        <w:rPr>
          <w:rFonts w:ascii="ＭＳ 明朝" w:eastAsia="ＭＳ 明朝" w:hAnsi="ＭＳ 明朝"/>
          <w:sz w:val="21"/>
          <w:szCs w:val="21"/>
          <w:lang w:eastAsia="ja-JP"/>
        </w:rPr>
        <w:pPrChange w:id="136" w:author="ちかおか れい" w:date="2018-06-20T19:59:00Z">
          <w:pPr/>
        </w:pPrChange>
      </w:pPr>
      <w:r w:rsidRPr="00D579E5">
        <w:rPr>
          <w:rFonts w:ascii="ＭＳ 明朝" w:eastAsia="ＭＳ 明朝" w:hAnsi="ＭＳ 明朝" w:hint="eastAsia"/>
          <w:sz w:val="21"/>
          <w:szCs w:val="21"/>
          <w:lang w:eastAsia="ja-JP"/>
        </w:rPr>
        <w:t>ガラスの器は暑い季節に用いられることが多い</w:t>
      </w:r>
      <w:r w:rsidRPr="00D579E5">
        <w:rPr>
          <w:rFonts w:hint="eastAsia"/>
          <w:sz w:val="21"/>
          <w:szCs w:val="21"/>
          <w:lang w:eastAsia="ja-JP"/>
        </w:rPr>
        <w:t>。</w:t>
      </w:r>
      <w:r w:rsidRPr="00D579E5">
        <w:rPr>
          <w:rFonts w:ascii="ＭＳ 明朝" w:eastAsia="ＭＳ 明朝" w:hAnsi="ＭＳ 明朝" w:hint="eastAsia"/>
          <w:sz w:val="21"/>
          <w:szCs w:val="21"/>
          <w:lang w:eastAsia="ja-JP"/>
        </w:rPr>
        <w:t>透明感から清涼感を感じるからであり、その特徴を生かした器は数え切れないほど生産、販売されている。</w:t>
      </w:r>
    </w:p>
    <w:p w:rsidR="00C82182" w:rsidRPr="00D579E5" w:rsidRDefault="00C82182" w:rsidP="00501EBB">
      <w:pPr>
        <w:rPr>
          <w:sz w:val="21"/>
          <w:szCs w:val="21"/>
          <w:lang w:eastAsia="ja-JP"/>
        </w:rPr>
        <w:pPrChange w:id="137" w:author="ちかおか れい" w:date="2018-06-20T19:59:00Z">
          <w:pPr/>
        </w:pPrChange>
      </w:pPr>
      <w:r w:rsidRPr="00D579E5">
        <w:rPr>
          <w:rFonts w:ascii="ＭＳ 明朝" w:eastAsia="ＭＳ 明朝" w:hAnsi="ＭＳ 明朝" w:hint="eastAsia"/>
          <w:sz w:val="21"/>
          <w:szCs w:val="21"/>
          <w:lang w:eastAsia="ja-JP"/>
        </w:rPr>
        <w:t>ガラスから清涼感だけではなく、セラミックと同じようなイメージを得ることができないかを考えながら、季節を問わず使用できるものを考えていた。</w:t>
      </w:r>
    </w:p>
    <w:p w:rsidR="00C82182" w:rsidRDefault="00C82182" w:rsidP="00501EBB">
      <w:pPr>
        <w:rPr>
          <w:rFonts w:eastAsia="ＭＳ 明朝"/>
          <w:sz w:val="21"/>
          <w:szCs w:val="21"/>
          <w:lang w:eastAsia="ja-JP"/>
        </w:rPr>
        <w:pPrChange w:id="138" w:author="ちかおか れい" w:date="2018-06-20T19:59:00Z">
          <w:pPr/>
        </w:pPrChange>
      </w:pPr>
      <w:r w:rsidRPr="003B2D8A">
        <w:rPr>
          <w:rFonts w:hint="eastAsia"/>
          <w:sz w:val="21"/>
          <w:szCs w:val="21"/>
          <w:lang w:eastAsia="ja-JP"/>
        </w:rPr>
        <w:t>また、販売を目的としていたので、生産コストと販売価格のバランスを整え、制作を継続できるための収入を確保することに留意していた。</w:t>
      </w:r>
    </w:p>
    <w:p w:rsidR="00C82182" w:rsidRPr="007A15B3" w:rsidRDefault="00C82182" w:rsidP="00501EBB">
      <w:pPr>
        <w:rPr>
          <w:rFonts w:eastAsia="ＭＳ 明朝"/>
          <w:sz w:val="21"/>
          <w:szCs w:val="21"/>
          <w:lang w:eastAsia="ja-JP"/>
        </w:rPr>
        <w:pPrChange w:id="139" w:author="ちかおか れい" w:date="2018-06-20T19:59:00Z">
          <w:pPr/>
        </w:pPrChange>
      </w:pPr>
      <w:r>
        <w:rPr>
          <w:rFonts w:eastAsia="ＭＳ 明朝" w:hint="eastAsia"/>
          <w:sz w:val="21"/>
          <w:szCs w:val="21"/>
          <w:lang w:eastAsia="ja-JP"/>
        </w:rPr>
        <w:t>ガラスは工場で生産されるものも多い。それは大量生産品であるが品質は良いものがあり、必要十分な器が安価に入手できる。この価格を意識しながら付加価値として必要なことを探し、器に表現しようとしていた</w:t>
      </w:r>
    </w:p>
    <w:p w:rsidR="00C82182" w:rsidRDefault="00C82182" w:rsidP="00501EBB">
      <w:pPr>
        <w:rPr>
          <w:rFonts w:ascii="ＭＳ 明朝" w:eastAsia="ＭＳ 明朝" w:hAnsi="ＭＳ 明朝"/>
          <w:sz w:val="21"/>
          <w:szCs w:val="21"/>
          <w:lang w:eastAsia="ja-JP"/>
        </w:rPr>
        <w:pPrChange w:id="140" w:author="ちかおか れい" w:date="2018-06-20T19:59:00Z">
          <w:pPr/>
        </w:pPrChange>
      </w:pPr>
      <w:r w:rsidRPr="003B2D8A">
        <w:rPr>
          <w:rFonts w:hint="eastAsia"/>
          <w:sz w:val="21"/>
          <w:szCs w:val="21"/>
          <w:lang w:eastAsia="ja-JP"/>
        </w:rPr>
        <w:t>工芸の分野では、使うこととそのものが美しいことのバランスを重視する。私は、生活するために用いられる道具として制作していた。しかし、ガラス素材を美しく見せようという意識が強いため、</w:t>
      </w:r>
      <w:r>
        <w:rPr>
          <w:rFonts w:ascii="ＭＳ 明朝" w:eastAsia="ＭＳ 明朝" w:hAnsi="ＭＳ 明朝" w:hint="eastAsia"/>
          <w:sz w:val="21"/>
          <w:szCs w:val="21"/>
          <w:lang w:eastAsia="ja-JP"/>
        </w:rPr>
        <w:t>器に</w:t>
      </w:r>
      <w:proofErr w:type="gramStart"/>
      <w:r>
        <w:rPr>
          <w:rFonts w:ascii="ＭＳ 明朝" w:eastAsia="ＭＳ 明朝" w:hAnsi="ＭＳ 明朝" w:hint="eastAsia"/>
          <w:sz w:val="21"/>
          <w:szCs w:val="21"/>
          <w:lang w:eastAsia="ja-JP"/>
        </w:rPr>
        <w:t>必要な</w:t>
      </w:r>
      <w:r>
        <w:rPr>
          <w:rFonts w:hint="eastAsia"/>
          <w:sz w:val="21"/>
          <w:szCs w:val="21"/>
          <w:lang w:eastAsia="ja-JP"/>
        </w:rPr>
        <w:t>使いやすさを</w:t>
      </w:r>
      <w:proofErr w:type="gramEnd"/>
      <w:r>
        <w:rPr>
          <w:rFonts w:hint="eastAsia"/>
          <w:sz w:val="21"/>
          <w:szCs w:val="21"/>
          <w:lang w:eastAsia="ja-JP"/>
        </w:rPr>
        <w:t>犠牲に</w:t>
      </w:r>
      <w:r>
        <w:rPr>
          <w:rFonts w:ascii="ＭＳ 明朝" w:eastAsia="ＭＳ 明朝" w:hAnsi="ＭＳ 明朝" w:hint="eastAsia"/>
          <w:sz w:val="21"/>
          <w:szCs w:val="21"/>
          <w:lang w:eastAsia="ja-JP"/>
        </w:rPr>
        <w:t>することも多かった</w:t>
      </w:r>
      <w:r>
        <w:rPr>
          <w:rFonts w:hint="eastAsia"/>
          <w:sz w:val="21"/>
          <w:szCs w:val="21"/>
          <w:lang w:eastAsia="ja-JP"/>
        </w:rPr>
        <w:t>。使いやすさを重視すると、ガラスとしての</w:t>
      </w:r>
      <w:r>
        <w:rPr>
          <w:rFonts w:ascii="ＭＳ 明朝" w:eastAsia="ＭＳ 明朝" w:hAnsi="ＭＳ 明朝" w:hint="eastAsia"/>
          <w:sz w:val="21"/>
          <w:szCs w:val="21"/>
          <w:lang w:eastAsia="ja-JP"/>
        </w:rPr>
        <w:t>美しさ</w:t>
      </w:r>
      <w:r w:rsidRPr="003B2D8A">
        <w:rPr>
          <w:rFonts w:hint="eastAsia"/>
          <w:sz w:val="21"/>
          <w:szCs w:val="21"/>
          <w:lang w:eastAsia="ja-JP"/>
        </w:rPr>
        <w:t>が薄れていく気がしていた。</w:t>
      </w:r>
      <w:r>
        <w:rPr>
          <w:rFonts w:ascii="ＭＳ 明朝" w:eastAsia="ＭＳ 明朝" w:hAnsi="ＭＳ 明朝" w:hint="eastAsia"/>
          <w:sz w:val="21"/>
          <w:szCs w:val="21"/>
          <w:lang w:eastAsia="ja-JP"/>
        </w:rPr>
        <w:t>これは一般的なガラスの美しいイメージではなく、私が考えるガラスの美しいイメージが薄れていくことを指した。</w:t>
      </w:r>
    </w:p>
    <w:p w:rsidR="00C82182" w:rsidRPr="00901E57" w:rsidRDefault="00C82182" w:rsidP="00501EBB">
      <w:pPr>
        <w:rPr>
          <w:rFonts w:ascii="ＭＳ 明朝" w:eastAsia="ＭＳ 明朝" w:hAnsi="ＭＳ 明朝"/>
          <w:sz w:val="21"/>
          <w:szCs w:val="21"/>
          <w:lang w:eastAsia="ja-JP"/>
        </w:rPr>
        <w:pPrChange w:id="141" w:author="ちかおか れい" w:date="2018-06-20T19:59:00Z">
          <w:pPr/>
        </w:pPrChange>
      </w:pPr>
      <w:r w:rsidRPr="00901E57">
        <w:rPr>
          <w:rFonts w:hint="eastAsia"/>
          <w:sz w:val="21"/>
          <w:szCs w:val="21"/>
          <w:lang w:eastAsia="ja-JP"/>
        </w:rPr>
        <w:t>また、生産コストと販売価格においてもバランスは悪く、ここでもジレンマに苦しんだ。</w:t>
      </w:r>
      <w:r w:rsidRPr="00901E57">
        <w:rPr>
          <w:rFonts w:ascii="ＭＳ 明朝" w:eastAsia="ＭＳ 明朝" w:hAnsi="ＭＳ 明朝" w:hint="eastAsia"/>
          <w:sz w:val="21"/>
          <w:szCs w:val="21"/>
          <w:lang w:eastAsia="ja-JP"/>
        </w:rPr>
        <w:t>現状のキルンワークは大量生産には向かない。そして使用しているガラス素材は輸入した板ガラスで、原価は高かった。工業製品のガラス器や陶磁器はとても安価で、普段使用する器の価格基準はそれらが元になる。作家が作る器はその中でも高価だが、作家自身の人気や稀少性など付加価値がついていることが必要だった。</w:t>
      </w:r>
    </w:p>
    <w:p w:rsidR="00C82182" w:rsidRPr="00901E57" w:rsidRDefault="00C82182" w:rsidP="00501EBB">
      <w:pPr>
        <w:rPr>
          <w:rFonts w:ascii="ＭＳ 明朝" w:eastAsia="ＭＳ 明朝" w:hAnsi="ＭＳ 明朝"/>
          <w:sz w:val="21"/>
          <w:szCs w:val="21"/>
          <w:lang w:eastAsia="ja-JP"/>
        </w:rPr>
        <w:pPrChange w:id="142" w:author="ちかおか れい" w:date="2018-06-20T19:59:00Z">
          <w:pPr/>
        </w:pPrChange>
      </w:pPr>
      <w:r w:rsidRPr="00901E57">
        <w:rPr>
          <w:rFonts w:ascii="ＭＳ 明朝" w:eastAsia="ＭＳ 明朝" w:hAnsi="ＭＳ 明朝" w:hint="eastAsia"/>
          <w:sz w:val="21"/>
          <w:szCs w:val="21"/>
          <w:lang w:eastAsia="ja-JP"/>
        </w:rPr>
        <w:t>私は、その付加価値を新しい技法による素材表現によって生み出そうと考えていた。</w:t>
      </w:r>
    </w:p>
    <w:p w:rsidR="00C82182" w:rsidRPr="00901E57" w:rsidRDefault="00C82182" w:rsidP="00501EBB">
      <w:pPr>
        <w:rPr>
          <w:sz w:val="21"/>
          <w:szCs w:val="21"/>
          <w:lang w:eastAsia="ja-JP"/>
        </w:rPr>
        <w:pPrChange w:id="143" w:author="ちかおか れい" w:date="2018-06-20T19:59:00Z">
          <w:pPr/>
        </w:pPrChange>
      </w:pPr>
    </w:p>
    <w:p w:rsidR="00C82182" w:rsidRPr="00B21F38" w:rsidRDefault="00C82182" w:rsidP="00D226E4">
      <w:pPr>
        <w:pStyle w:val="4"/>
        <w:ind w:left="880"/>
        <w:rPr>
          <w:b w:val="0"/>
          <w:sz w:val="21"/>
          <w:szCs w:val="21"/>
          <w:lang w:eastAsia="ja-JP"/>
        </w:rPr>
        <w:pPrChange w:id="144" w:author="ちかおか れい" w:date="2018-06-20T20:01:00Z">
          <w:pPr/>
        </w:pPrChange>
      </w:pPr>
      <w:r w:rsidRPr="00B21F38">
        <w:rPr>
          <w:rFonts w:hint="eastAsia"/>
          <w:b w:val="0"/>
          <w:sz w:val="21"/>
          <w:szCs w:val="21"/>
          <w:lang w:eastAsia="ja-JP"/>
        </w:rPr>
        <w:t>アートについて</w:t>
      </w:r>
    </w:p>
    <w:p w:rsidR="00C82182" w:rsidRPr="00901E57" w:rsidRDefault="00C82182" w:rsidP="00D226E4">
      <w:pPr>
        <w:rPr>
          <w:rFonts w:ascii="ＭＳ 明朝" w:eastAsia="ＭＳ 明朝" w:hAnsi="ＭＳ 明朝"/>
          <w:sz w:val="21"/>
          <w:szCs w:val="21"/>
          <w:lang w:eastAsia="ja-JP"/>
        </w:rPr>
      </w:pPr>
      <w:r w:rsidRPr="00901E57">
        <w:rPr>
          <w:rFonts w:hint="eastAsia"/>
          <w:sz w:val="21"/>
          <w:szCs w:val="21"/>
          <w:lang w:eastAsia="ja-JP"/>
        </w:rPr>
        <w:t>ガラスの魅力をもっと知りたい、見たいという欲求が強く、その試みをしていたものが結果的にアートワークというものになっていた気がする。具体的なイメージや社会提案というものはなく、あくまで自身の欲求の表れであり、それが具現化したのちに、振り返ってみると何かのメタファーやアイロニーを含む造形をしたものが多</w:t>
      </w:r>
      <w:r w:rsidRPr="00901E57">
        <w:rPr>
          <w:rFonts w:ascii="ＭＳ 明朝" w:eastAsia="ＭＳ 明朝" w:hAnsi="ＭＳ 明朝" w:hint="eastAsia"/>
          <w:sz w:val="21"/>
          <w:szCs w:val="21"/>
          <w:lang w:eastAsia="ja-JP"/>
        </w:rPr>
        <w:t>いと感じる。</w:t>
      </w:r>
      <w:r w:rsidRPr="00901E57">
        <w:rPr>
          <w:rFonts w:ascii="ＭＳ 明朝" w:eastAsia="ＭＳ 明朝" w:hAnsi="ＭＳ 明朝" w:hint="eastAsia"/>
          <w:sz w:val="21"/>
          <w:szCs w:val="21"/>
          <w:highlight w:val="lightGray"/>
          <w:lang w:eastAsia="ja-JP"/>
        </w:rPr>
        <w:t>これは制作したものを見て感じることであり、先にそれらを求めたわけではない。同じ作り方で作る二つ目以降は、一つ目で感じたことを含めて造形しているため、少しずつ変化が生まれる。数点制作したところで、その作品群がなにを背景に持っているのかを考えることができるようになる。</w:t>
      </w:r>
    </w:p>
    <w:p w:rsidR="00C82182" w:rsidRPr="00901E57" w:rsidRDefault="00C82182" w:rsidP="00D226E4">
      <w:pPr>
        <w:rPr>
          <w:rFonts w:ascii="ＭＳ 明朝" w:eastAsia="ＭＳ 明朝" w:hAnsi="ＭＳ 明朝"/>
          <w:sz w:val="21"/>
          <w:szCs w:val="21"/>
          <w:lang w:eastAsia="ja-JP"/>
        </w:rPr>
      </w:pPr>
      <w:r w:rsidRPr="00901E57">
        <w:rPr>
          <w:rFonts w:ascii="ＭＳ 明朝" w:eastAsia="ＭＳ 明朝" w:hAnsi="ＭＳ 明朝" w:hint="eastAsia"/>
          <w:sz w:val="21"/>
          <w:szCs w:val="21"/>
          <w:lang w:eastAsia="ja-JP"/>
        </w:rPr>
        <w:t>板ガラスを主体に制作していた時、スタートが板という平面性の強い状態からということもあり、アートは立体を意識した。高さや厚み、裏側などを考えて立体を制作したかった。平面は、作品は一定方向から鑑賞される。しかし立体はさまざまな角度から見られる。観賞者が作品を中心に動くのだ。そのこと自体に興味を持ち、作品の表情がそれを見る向きによって変化するものを作ろうと考えた。</w:t>
      </w:r>
    </w:p>
    <w:p w:rsidR="00C82182" w:rsidRPr="00901E57" w:rsidRDefault="00C82182" w:rsidP="00D226E4">
      <w:pPr>
        <w:rPr>
          <w:rFonts w:ascii="ＭＳ 明朝" w:eastAsia="ＭＳ 明朝" w:hAnsi="ＭＳ 明朝"/>
          <w:sz w:val="21"/>
          <w:szCs w:val="21"/>
          <w:lang w:eastAsia="ja-JP"/>
        </w:rPr>
      </w:pPr>
      <w:r w:rsidRPr="00901E57">
        <w:rPr>
          <w:rFonts w:ascii="ＭＳ 明朝" w:eastAsia="ＭＳ 明朝" w:hAnsi="ＭＳ 明朝" w:hint="eastAsia"/>
          <w:sz w:val="21"/>
          <w:szCs w:val="21"/>
          <w:lang w:eastAsia="ja-JP"/>
        </w:rPr>
        <w:t>そして、板ガラスを使うことにストレスを感じ、それを使う技法から離れてガラスを扱いたいと思った。板ガラスを使った技法探求に行き詰ったのである。</w:t>
      </w:r>
    </w:p>
    <w:p w:rsidR="00C82182" w:rsidRPr="00901E57" w:rsidRDefault="00C82182" w:rsidP="00501EBB">
      <w:pPr>
        <w:rPr>
          <w:rFonts w:ascii="ＭＳ 明朝" w:eastAsia="ＭＳ 明朝" w:hAnsi="ＭＳ 明朝"/>
          <w:sz w:val="21"/>
          <w:szCs w:val="21"/>
          <w:lang w:eastAsia="ja-JP"/>
        </w:rPr>
        <w:pPrChange w:id="145" w:author="ちかおか れい" w:date="2018-06-20T19:59:00Z">
          <w:pPr/>
        </w:pPrChange>
      </w:pPr>
      <w:r w:rsidRPr="00901E57">
        <w:rPr>
          <w:rFonts w:ascii="ＭＳ 明朝" w:eastAsia="ＭＳ 明朝" w:hAnsi="ＭＳ 明朝" w:hint="eastAsia"/>
          <w:sz w:val="21"/>
          <w:szCs w:val="21"/>
          <w:lang w:eastAsia="ja-JP"/>
        </w:rPr>
        <w:t>スタートを板ガラスではないものにして、何ができるかを考えた。塊や熔けたガラスから制作しているガラス作家の作品で好きなものは多かった。しかし、好きなこととそれを用いるということは直接つながらなかった。</w:t>
      </w:r>
    </w:p>
    <w:p w:rsidR="00C82182" w:rsidRPr="00901E57" w:rsidRDefault="00C82182" w:rsidP="00501EBB">
      <w:pPr>
        <w:rPr>
          <w:rFonts w:ascii="ＭＳ 明朝" w:eastAsia="ＭＳ 明朝" w:hAnsi="ＭＳ 明朝"/>
          <w:sz w:val="21"/>
          <w:szCs w:val="21"/>
          <w:lang w:eastAsia="ja-JP"/>
        </w:rPr>
        <w:pPrChange w:id="146" w:author="ちかおか れい" w:date="2018-06-20T19:59:00Z">
          <w:pPr/>
        </w:pPrChange>
      </w:pPr>
      <w:r w:rsidRPr="00901E57">
        <w:rPr>
          <w:rFonts w:ascii="ＭＳ 明朝" w:eastAsia="ＭＳ 明朝" w:hAnsi="ＭＳ 明朝" w:hint="eastAsia"/>
          <w:sz w:val="21"/>
          <w:szCs w:val="21"/>
          <w:lang w:eastAsia="ja-JP"/>
        </w:rPr>
        <w:t>まず立体物をつくり、それをガラスに置き換えるプロセスを考えた。この時点で吹きガラスのようなガラスをそのまま扱って制作していく方法を選択していない。技法的に未知だというよりも、その技法で作られるものに強い魅力を感じていなかったのだと思う。</w:t>
      </w:r>
    </w:p>
    <w:p w:rsidR="00C82182" w:rsidRPr="00901E57" w:rsidRDefault="00C82182" w:rsidP="00501EBB">
      <w:pPr>
        <w:rPr>
          <w:rFonts w:ascii="ＭＳ 明朝" w:eastAsia="ＭＳ 明朝" w:hAnsi="ＭＳ 明朝"/>
          <w:sz w:val="21"/>
          <w:szCs w:val="21"/>
          <w:lang w:eastAsia="ja-JP"/>
        </w:rPr>
        <w:pPrChange w:id="147" w:author="ちかおか れい" w:date="2018-06-20T19:59:00Z">
          <w:pPr/>
        </w:pPrChange>
      </w:pPr>
      <w:r w:rsidRPr="00901E57">
        <w:rPr>
          <w:rFonts w:ascii="ＭＳ 明朝" w:eastAsia="ＭＳ 明朝" w:hAnsi="ＭＳ 明朝" w:hint="eastAsia"/>
          <w:sz w:val="21"/>
          <w:szCs w:val="21"/>
          <w:lang w:eastAsia="ja-JP"/>
        </w:rPr>
        <w:t>そしてまずモデルを作った。立体物を考えた。平面作品ではなかった。</w:t>
      </w:r>
    </w:p>
    <w:p w:rsidR="00C82182" w:rsidRPr="00901E57" w:rsidRDefault="00C82182" w:rsidP="00501EBB">
      <w:pPr>
        <w:rPr>
          <w:rFonts w:ascii="ＭＳ 明朝" w:eastAsia="ＭＳ 明朝" w:hAnsi="ＭＳ 明朝"/>
          <w:sz w:val="21"/>
          <w:szCs w:val="21"/>
          <w:lang w:eastAsia="ja-JP"/>
        </w:rPr>
        <w:pPrChange w:id="148" w:author="ちかおか れい" w:date="2018-06-20T19:59:00Z">
          <w:pPr/>
        </w:pPrChange>
      </w:pPr>
      <w:r w:rsidRPr="00901E57">
        <w:rPr>
          <w:rFonts w:ascii="ＭＳ 明朝" w:eastAsia="ＭＳ 明朝" w:hAnsi="ＭＳ 明朝" w:hint="eastAsia"/>
          <w:sz w:val="21"/>
          <w:szCs w:val="21"/>
          <w:lang w:eastAsia="ja-JP"/>
        </w:rPr>
        <w:t>アイデアを練り始めて、見えてくるものはほとんどが人工物だった。建築や乗り物、機械など、直線が多く含まれた形や、人のための形だった。植物や人は全く思い浮かばなかった。そして、迷路を思いつくことになる。</w:t>
      </w:r>
    </w:p>
    <w:p w:rsidR="00C82182" w:rsidRPr="007629F7" w:rsidRDefault="00C82182" w:rsidP="00501EBB">
      <w:pPr>
        <w:rPr>
          <w:rFonts w:eastAsia="ＭＳ 明朝"/>
          <w:color w:val="FF0000"/>
          <w:sz w:val="21"/>
          <w:szCs w:val="21"/>
          <w:lang w:eastAsia="ja-JP"/>
        </w:rPr>
        <w:pPrChange w:id="149" w:author="ちかおか れい" w:date="2018-06-20T19:59:00Z">
          <w:pPr/>
        </w:pPrChange>
      </w:pPr>
    </w:p>
    <w:p w:rsidR="00C82182" w:rsidRPr="00B21F38" w:rsidRDefault="00C82182" w:rsidP="00D226E4">
      <w:pPr>
        <w:pStyle w:val="4"/>
        <w:ind w:left="880"/>
        <w:rPr>
          <w:b w:val="0"/>
          <w:sz w:val="21"/>
          <w:szCs w:val="21"/>
          <w:lang w:eastAsia="ja-JP"/>
        </w:rPr>
        <w:pPrChange w:id="150" w:author="ちかおか れい" w:date="2018-06-20T20:02:00Z">
          <w:pPr/>
        </w:pPrChange>
      </w:pPr>
      <w:r w:rsidRPr="00B21F38">
        <w:rPr>
          <w:rFonts w:hint="eastAsia"/>
          <w:b w:val="0"/>
          <w:sz w:val="21"/>
          <w:szCs w:val="21"/>
          <w:lang w:eastAsia="ja-JP"/>
        </w:rPr>
        <w:lastRenderedPageBreak/>
        <w:t>迷路がモチーフになっている造形について</w:t>
      </w:r>
    </w:p>
    <w:p w:rsidR="00C82182" w:rsidRPr="003B2D8A" w:rsidRDefault="00C82182" w:rsidP="00D226E4">
      <w:pPr>
        <w:rPr>
          <w:sz w:val="21"/>
          <w:szCs w:val="21"/>
          <w:lang w:eastAsia="ja-JP"/>
        </w:rPr>
      </w:pPr>
      <w:r w:rsidRPr="003B2D8A">
        <w:rPr>
          <w:rFonts w:hint="eastAsia"/>
          <w:sz w:val="21"/>
          <w:szCs w:val="21"/>
          <w:lang w:eastAsia="ja-JP"/>
        </w:rPr>
        <w:t>原型の制作方法にアイデアを持ち、それを使って制作することに目的を持っていた。細かく緻密な形を作っていくためには、粘土のような柔らかな素材では難しい。そして焼成石膏型から脱型しやすい素材がいいと考えた。そして、発泡スチロールを原型に用いて有機溶剤で溶解脱型する方法を考えた。現在は、それを３</w:t>
      </w:r>
      <w:r w:rsidRPr="003B2D8A">
        <w:rPr>
          <w:sz w:val="21"/>
          <w:szCs w:val="21"/>
          <w:lang w:eastAsia="ja-JP"/>
        </w:rPr>
        <w:t>D</w:t>
      </w:r>
      <w:r w:rsidRPr="003B2D8A">
        <w:rPr>
          <w:rFonts w:hint="eastAsia"/>
          <w:sz w:val="21"/>
          <w:szCs w:val="21"/>
          <w:lang w:eastAsia="ja-JP"/>
        </w:rPr>
        <w:t>プリンターや</w:t>
      </w:r>
      <w:r w:rsidRPr="003B2D8A">
        <w:rPr>
          <w:sz w:val="21"/>
          <w:szCs w:val="21"/>
          <w:lang w:eastAsia="ja-JP"/>
        </w:rPr>
        <w:t>NC</w:t>
      </w:r>
      <w:r w:rsidRPr="003B2D8A">
        <w:rPr>
          <w:rFonts w:hint="eastAsia"/>
          <w:sz w:val="21"/>
          <w:szCs w:val="21"/>
          <w:lang w:eastAsia="ja-JP"/>
        </w:rPr>
        <w:t>ルーターなどで成形することも可能だと考えている。また、原型を溶かしていく方法から、ワックス原型を作り、それを脱ロウして造形した。迷路について、その存在自体に興味を持ち、迷路の表情に惹かれていた。その理由を、迷路を作りながら考え続けていた。</w:t>
      </w:r>
    </w:p>
    <w:p w:rsidR="00C82182" w:rsidRDefault="00C82182" w:rsidP="00D226E4">
      <w:pPr>
        <w:rPr>
          <w:rFonts w:eastAsia="ＭＳ 明朝"/>
          <w:sz w:val="21"/>
          <w:szCs w:val="21"/>
          <w:lang w:eastAsia="ja-JP"/>
        </w:rPr>
      </w:pPr>
      <w:r w:rsidRPr="003B2D8A">
        <w:rPr>
          <w:rFonts w:hint="eastAsia"/>
          <w:sz w:val="21"/>
          <w:szCs w:val="21"/>
          <w:lang w:eastAsia="ja-JP"/>
        </w:rPr>
        <w:t>迷路に惹かれている理由として、私は人間の感情の揺れ動きのメタファーとして、私は迷路を作っていたのだと思う。</w:t>
      </w:r>
      <w:r w:rsidRPr="00607363">
        <w:rPr>
          <w:rFonts w:hint="eastAsia"/>
          <w:sz w:val="21"/>
          <w:szCs w:val="21"/>
          <w:highlight w:val="lightGray"/>
          <w:lang w:eastAsia="ja-JP"/>
        </w:rPr>
        <w:t>その感情は、俯瞰して見ていた</w:t>
      </w:r>
      <w:r w:rsidRPr="003B2D8A">
        <w:rPr>
          <w:rFonts w:hint="eastAsia"/>
          <w:sz w:val="21"/>
          <w:szCs w:val="21"/>
          <w:lang w:eastAsia="ja-JP"/>
        </w:rPr>
        <w:t>いものであり、客観視が必要なものだったのかもしれない。また、</w:t>
      </w:r>
      <w:r w:rsidRPr="00607363">
        <w:rPr>
          <w:rFonts w:hint="eastAsia"/>
          <w:sz w:val="21"/>
          <w:szCs w:val="21"/>
          <w:highlight w:val="lightGray"/>
          <w:lang w:eastAsia="ja-JP"/>
        </w:rPr>
        <w:t>その動き</w:t>
      </w:r>
      <w:r w:rsidRPr="003B2D8A">
        <w:rPr>
          <w:rFonts w:hint="eastAsia"/>
          <w:sz w:val="21"/>
          <w:szCs w:val="21"/>
          <w:lang w:eastAsia="ja-JP"/>
        </w:rPr>
        <w:t>には、始まりも終わりも決められていない。常に存在して、動き続けるものだと考えていた。つまり、人の感情が迷路という姿になっているということだ。迷い、探し、驚き、喜ぶ、という感情の様々な揺らぎかたを想像するための形だった。ただ、どの感情が良くて、どの感情はいらない、ということはなく、揺れることが大事だった。揺れるということは悪いことではな</w:t>
      </w:r>
      <w:r>
        <w:rPr>
          <w:rFonts w:ascii="ＭＳ 明朝" w:eastAsia="ＭＳ 明朝" w:hAnsi="ＭＳ 明朝" w:hint="eastAsia"/>
          <w:sz w:val="21"/>
          <w:szCs w:val="21"/>
          <w:lang w:eastAsia="ja-JP"/>
        </w:rPr>
        <w:t>いと考えていた。</w:t>
      </w:r>
    </w:p>
    <w:p w:rsidR="00C82182" w:rsidRPr="00950845" w:rsidRDefault="00C82182" w:rsidP="00501EBB">
      <w:pPr>
        <w:rPr>
          <w:rFonts w:eastAsia="ＭＳ 明朝"/>
          <w:sz w:val="21"/>
          <w:szCs w:val="21"/>
          <w:lang w:eastAsia="ja-JP"/>
        </w:rPr>
        <w:pPrChange w:id="151" w:author="ちかおか れい" w:date="2018-06-20T19:59:00Z">
          <w:pPr/>
        </w:pPrChange>
      </w:pPr>
    </w:p>
    <w:p w:rsidR="00C82182" w:rsidRPr="00B21F38" w:rsidRDefault="00C82182" w:rsidP="00D226E4">
      <w:pPr>
        <w:pStyle w:val="4"/>
        <w:ind w:left="880"/>
        <w:rPr>
          <w:b w:val="0"/>
          <w:sz w:val="21"/>
          <w:szCs w:val="21"/>
          <w:lang w:eastAsia="ja-JP"/>
        </w:rPr>
        <w:pPrChange w:id="152" w:author="ちかおか れい" w:date="2018-06-20T20:02:00Z">
          <w:pPr/>
        </w:pPrChange>
      </w:pPr>
      <w:r w:rsidRPr="00B21F38">
        <w:rPr>
          <w:rFonts w:hint="eastAsia"/>
          <w:b w:val="0"/>
          <w:sz w:val="21"/>
          <w:szCs w:val="21"/>
          <w:lang w:eastAsia="ja-JP"/>
        </w:rPr>
        <w:t>板ガラスを立て</w:t>
      </w:r>
      <w:r w:rsidRPr="00B21F38">
        <w:rPr>
          <w:rFonts w:ascii="ＭＳ 明朝" w:eastAsia="ＭＳ 明朝" w:hAnsi="ＭＳ 明朝" w:hint="eastAsia"/>
          <w:b w:val="0"/>
          <w:sz w:val="21"/>
          <w:szCs w:val="21"/>
          <w:lang w:eastAsia="ja-JP"/>
        </w:rPr>
        <w:t>、</w:t>
      </w:r>
      <w:r w:rsidRPr="00B21F38">
        <w:rPr>
          <w:rFonts w:hint="eastAsia"/>
          <w:b w:val="0"/>
          <w:sz w:val="21"/>
          <w:szCs w:val="21"/>
          <w:lang w:eastAsia="ja-JP"/>
        </w:rPr>
        <w:t>層を作った造形について</w:t>
      </w:r>
    </w:p>
    <w:p w:rsidR="00C82182" w:rsidRDefault="00C82182" w:rsidP="00D226E4">
      <w:pPr>
        <w:rPr>
          <w:rFonts w:ascii="ＭＳ 明朝" w:eastAsia="ＭＳ 明朝" w:hAnsi="ＭＳ 明朝"/>
          <w:sz w:val="21"/>
          <w:szCs w:val="21"/>
          <w:lang w:eastAsia="ja-JP"/>
        </w:rPr>
      </w:pPr>
      <w:r w:rsidRPr="003B2D8A">
        <w:rPr>
          <w:rFonts w:hint="eastAsia"/>
          <w:sz w:val="21"/>
          <w:szCs w:val="21"/>
          <w:lang w:eastAsia="ja-JP"/>
        </w:rPr>
        <w:t>板ガラスでフュージング技法を使って制作している中で、表現の幅を広げたい欲求があった。</w:t>
      </w:r>
      <w:r>
        <w:rPr>
          <w:rFonts w:ascii="ＭＳ 明朝" w:eastAsia="ＭＳ 明朝" w:hAnsi="ＭＳ 明朝" w:hint="eastAsia"/>
          <w:sz w:val="21"/>
          <w:szCs w:val="21"/>
          <w:lang w:eastAsia="ja-JP"/>
        </w:rPr>
        <w:t>それは</w:t>
      </w:r>
      <w:r w:rsidRPr="003B2D8A">
        <w:rPr>
          <w:rFonts w:hint="eastAsia"/>
          <w:sz w:val="21"/>
          <w:szCs w:val="21"/>
          <w:lang w:eastAsia="ja-JP"/>
        </w:rPr>
        <w:t>板を使って制作</w:t>
      </w:r>
      <w:r>
        <w:rPr>
          <w:rFonts w:ascii="ＭＳ 明朝" w:eastAsia="ＭＳ 明朝" w:hAnsi="ＭＳ 明朝" w:hint="eastAsia"/>
          <w:sz w:val="21"/>
          <w:szCs w:val="21"/>
          <w:lang w:eastAsia="ja-JP"/>
        </w:rPr>
        <w:t>すると</w:t>
      </w:r>
      <w:r w:rsidRPr="003B2D8A">
        <w:rPr>
          <w:rFonts w:hint="eastAsia"/>
          <w:sz w:val="21"/>
          <w:szCs w:val="21"/>
          <w:lang w:eastAsia="ja-JP"/>
        </w:rPr>
        <w:t>、作るものは平面的表現が多くなる</w:t>
      </w:r>
      <w:r>
        <w:rPr>
          <w:rFonts w:ascii="ＭＳ 明朝" w:eastAsia="ＭＳ 明朝" w:hAnsi="ＭＳ 明朝" w:hint="eastAsia"/>
          <w:sz w:val="21"/>
          <w:szCs w:val="21"/>
          <w:lang w:eastAsia="ja-JP"/>
        </w:rPr>
        <w:t>が、私はガラスで立体物を作りたかった。平面だけ、という制限を取り払いたかった。</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最初は板ガラスで作る器の表現を増やすために取り組んでいたことだった。</w:t>
      </w:r>
    </w:p>
    <w:p w:rsidR="00C82182" w:rsidRPr="003B2D8A" w:rsidRDefault="00C82182" w:rsidP="00501EBB">
      <w:pPr>
        <w:rPr>
          <w:sz w:val="21"/>
          <w:szCs w:val="21"/>
          <w:lang w:eastAsia="ja-JP"/>
        </w:rPr>
        <w:pPrChange w:id="153" w:author="ちかおか れい" w:date="2018-06-20T19:59:00Z">
          <w:pPr/>
        </w:pPrChange>
      </w:pPr>
      <w:r w:rsidRPr="003B2D8A">
        <w:rPr>
          <w:rFonts w:hint="eastAsia"/>
          <w:sz w:val="21"/>
          <w:szCs w:val="21"/>
          <w:lang w:eastAsia="ja-JP"/>
        </w:rPr>
        <w:t>まず色や質感を得るために、板ガラスの色だけではなく、パウダーガラスを用いて微妙な色調やグラデーションの表現を求めた。そして、ガラスの特性である、光の屈折による表情の変化を作るために、ガラスに厚みを作った。板ガラスを積層していくと、重ねた側面の表情がとても美しく、その部分を中心に表現できないか考えた。</w:t>
      </w:r>
    </w:p>
    <w:p w:rsidR="00C82182" w:rsidRPr="003B2D8A" w:rsidRDefault="00C82182" w:rsidP="00501EBB">
      <w:pPr>
        <w:rPr>
          <w:sz w:val="21"/>
          <w:szCs w:val="21"/>
          <w:lang w:eastAsia="ja-JP"/>
        </w:rPr>
        <w:pPrChange w:id="154" w:author="ちかおか れい" w:date="2018-06-20T19:59:00Z">
          <w:pPr/>
        </w:pPrChange>
      </w:pPr>
      <w:r w:rsidRPr="003B2D8A">
        <w:rPr>
          <w:rFonts w:hint="eastAsia"/>
          <w:sz w:val="21"/>
          <w:szCs w:val="21"/>
          <w:lang w:eastAsia="ja-JP"/>
        </w:rPr>
        <w:t>透明な板ガラスの表面に色ガラスパウダーを焼き付け、その断面を上に向けて、隙間なく並べ熔着した。その結果、色ガラスパウダーの面は透明なガラスの中に、薄い膜のように揺らぎ、連続して微妙に変化する色は立体の中に柔らかなグラデーションを作り出した。</w:t>
      </w:r>
    </w:p>
    <w:p w:rsidR="00C82182" w:rsidRPr="003B2D8A" w:rsidRDefault="00C82182" w:rsidP="00501EBB">
      <w:pPr>
        <w:rPr>
          <w:sz w:val="21"/>
          <w:szCs w:val="21"/>
          <w:lang w:eastAsia="ja-JP"/>
        </w:rPr>
        <w:pPrChange w:id="155" w:author="ちかおか れい" w:date="2018-06-20T19:59:00Z">
          <w:pPr/>
        </w:pPrChange>
      </w:pPr>
      <w:r w:rsidRPr="003B2D8A">
        <w:rPr>
          <w:rFonts w:hint="eastAsia"/>
          <w:sz w:val="21"/>
          <w:szCs w:val="21"/>
          <w:lang w:eastAsia="ja-JP"/>
        </w:rPr>
        <w:t>色ガラスパウダーの膜はとても薄く、それを施した板ガラスの断面からは細い線状に見えるのみである。そのため、熔着後の作品はそれを見る角度により透明感や色の強さが変化する。その作品を観る人が、動くことで作品の印象が変化する。ある時は透明性の強いガラスの存在感を感じ、あるところから見ると、薄い色から濃い色へ変化する揺らぎが見え、そして、色ガラスパウダーのテクスチャーや混色による表現を見ることができる。</w:t>
      </w:r>
    </w:p>
    <w:p w:rsidR="00C82182" w:rsidRDefault="00C82182" w:rsidP="00501EBB">
      <w:pPr>
        <w:rPr>
          <w:rFonts w:ascii="ＭＳ 明朝" w:eastAsia="ＭＳ 明朝" w:hAnsi="ＭＳ 明朝"/>
          <w:sz w:val="21"/>
          <w:szCs w:val="21"/>
          <w:lang w:eastAsia="ja-JP"/>
        </w:rPr>
        <w:pPrChange w:id="156" w:author="ちかおか れい" w:date="2018-06-20T19:59:00Z">
          <w:pPr/>
        </w:pPrChange>
      </w:pPr>
      <w:r>
        <w:rPr>
          <w:rFonts w:ascii="ＭＳ 明朝" w:eastAsia="ＭＳ 明朝" w:hAnsi="ＭＳ 明朝" w:hint="eastAsia"/>
          <w:sz w:val="21"/>
          <w:szCs w:val="21"/>
          <w:lang w:eastAsia="ja-JP"/>
        </w:rPr>
        <w:t>当初、</w:t>
      </w:r>
      <w:r>
        <w:rPr>
          <w:rFonts w:hint="eastAsia"/>
          <w:sz w:val="21"/>
          <w:szCs w:val="21"/>
          <w:lang w:eastAsia="ja-JP"/>
        </w:rPr>
        <w:t>工芸というカテゴリーの中で表現していた</w:t>
      </w:r>
      <w:r>
        <w:rPr>
          <w:rFonts w:ascii="ＭＳ 明朝" w:eastAsia="ＭＳ 明朝" w:hAnsi="ＭＳ 明朝" w:hint="eastAsia"/>
          <w:sz w:val="21"/>
          <w:szCs w:val="21"/>
          <w:lang w:eastAsia="ja-JP"/>
        </w:rPr>
        <w:t>この表現技法は、</w:t>
      </w:r>
      <w:r>
        <w:rPr>
          <w:rFonts w:hint="eastAsia"/>
          <w:sz w:val="21"/>
          <w:szCs w:val="21"/>
          <w:lang w:eastAsia="ja-JP"/>
        </w:rPr>
        <w:t>次第にアート</w:t>
      </w:r>
      <w:r>
        <w:rPr>
          <w:rFonts w:ascii="ＭＳ 明朝" w:eastAsia="ＭＳ 明朝" w:hAnsi="ＭＳ 明朝" w:hint="eastAsia"/>
          <w:sz w:val="21"/>
          <w:szCs w:val="21"/>
          <w:lang w:eastAsia="ja-JP"/>
        </w:rPr>
        <w:t>を可能にする</w:t>
      </w:r>
      <w:r>
        <w:rPr>
          <w:rFonts w:hint="eastAsia"/>
          <w:sz w:val="21"/>
          <w:szCs w:val="21"/>
          <w:lang w:eastAsia="ja-JP"/>
        </w:rPr>
        <w:t>表現技法</w:t>
      </w:r>
      <w:r>
        <w:rPr>
          <w:rFonts w:ascii="ＭＳ 明朝" w:eastAsia="ＭＳ 明朝" w:hAnsi="ＭＳ 明朝" w:hint="eastAsia"/>
          <w:sz w:val="21"/>
          <w:szCs w:val="21"/>
          <w:lang w:eastAsia="ja-JP"/>
        </w:rPr>
        <w:t>へと</w:t>
      </w:r>
      <w:r w:rsidRPr="003B2D8A">
        <w:rPr>
          <w:rFonts w:hint="eastAsia"/>
          <w:sz w:val="21"/>
          <w:szCs w:val="21"/>
          <w:lang w:eastAsia="ja-JP"/>
        </w:rPr>
        <w:t>移行する。</w:t>
      </w:r>
      <w:r>
        <w:rPr>
          <w:rFonts w:ascii="ＭＳ 明朝" w:eastAsia="ＭＳ 明朝" w:hAnsi="ＭＳ 明朝" w:hint="eastAsia"/>
          <w:sz w:val="21"/>
          <w:szCs w:val="21"/>
          <w:lang w:eastAsia="ja-JP"/>
        </w:rPr>
        <w:t>なぜなら、</w:t>
      </w:r>
      <w:r>
        <w:rPr>
          <w:rFonts w:hint="eastAsia"/>
          <w:sz w:val="21"/>
          <w:szCs w:val="21"/>
          <w:lang w:eastAsia="ja-JP"/>
        </w:rPr>
        <w:t>作品を置いてそれをぐるりと動きながら見ること</w:t>
      </w:r>
      <w:r>
        <w:rPr>
          <w:rFonts w:ascii="ＭＳ 明朝" w:eastAsia="ＭＳ 明朝" w:hAnsi="ＭＳ 明朝" w:hint="eastAsia"/>
          <w:sz w:val="21"/>
          <w:szCs w:val="21"/>
          <w:lang w:eastAsia="ja-JP"/>
        </w:rPr>
        <w:t>が</w:t>
      </w:r>
      <w:r w:rsidRPr="003B2D8A">
        <w:rPr>
          <w:rFonts w:hint="eastAsia"/>
          <w:sz w:val="21"/>
          <w:szCs w:val="21"/>
          <w:lang w:eastAsia="ja-JP"/>
        </w:rPr>
        <w:t>、この表現の面白さ</w:t>
      </w:r>
      <w:r>
        <w:rPr>
          <w:rFonts w:ascii="ＭＳ 明朝" w:eastAsia="ＭＳ 明朝" w:hAnsi="ＭＳ 明朝" w:hint="eastAsia"/>
          <w:sz w:val="21"/>
          <w:szCs w:val="21"/>
          <w:lang w:eastAsia="ja-JP"/>
        </w:rPr>
        <w:t>を生むためである。</w:t>
      </w:r>
      <w:r w:rsidRPr="003B2D8A">
        <w:rPr>
          <w:rFonts w:hint="eastAsia"/>
          <w:sz w:val="21"/>
          <w:szCs w:val="21"/>
          <w:lang w:eastAsia="ja-JP"/>
        </w:rPr>
        <w:t>座って使うような器には用いなくなっていった。</w:t>
      </w:r>
      <w:r>
        <w:rPr>
          <w:rFonts w:ascii="ＭＳ 明朝" w:eastAsia="ＭＳ 明朝" w:hAnsi="ＭＳ 明朝" w:hint="eastAsia"/>
          <w:sz w:val="21"/>
          <w:szCs w:val="21"/>
          <w:lang w:eastAsia="ja-JP"/>
        </w:rPr>
        <w:t>この技法を使って作品を作り始めたころから、</w:t>
      </w:r>
      <w:r w:rsidRPr="003B2D8A">
        <w:rPr>
          <w:rFonts w:hint="eastAsia"/>
          <w:sz w:val="21"/>
          <w:szCs w:val="21"/>
          <w:lang w:eastAsia="ja-JP"/>
        </w:rPr>
        <w:t>ガラスの面白さを提示する、新しい表現を作り出す、ということが</w:t>
      </w:r>
      <w:r>
        <w:rPr>
          <w:rFonts w:ascii="ＭＳ 明朝" w:eastAsia="ＭＳ 明朝" w:hAnsi="ＭＳ 明朝" w:hint="eastAsia"/>
          <w:sz w:val="21"/>
          <w:szCs w:val="21"/>
          <w:lang w:eastAsia="ja-JP"/>
        </w:rPr>
        <w:t>制作の</w:t>
      </w:r>
      <w:r w:rsidRPr="003B2D8A">
        <w:rPr>
          <w:rFonts w:hint="eastAsia"/>
          <w:sz w:val="21"/>
          <w:szCs w:val="21"/>
          <w:lang w:eastAsia="ja-JP"/>
        </w:rPr>
        <w:t>モチベーションに繋がっていた。</w:t>
      </w:r>
      <w:r>
        <w:rPr>
          <w:rFonts w:ascii="ＭＳ 明朝" w:eastAsia="ＭＳ 明朝" w:hAnsi="ＭＳ 明朝" w:hint="eastAsia"/>
          <w:sz w:val="21"/>
          <w:szCs w:val="21"/>
          <w:lang w:eastAsia="ja-JP"/>
        </w:rPr>
        <w:t>用途を持たない、自分の見たい、見せたいものを表現するためだけの作品をガラスで作ることを中心に考えるようになった。</w:t>
      </w:r>
    </w:p>
    <w:p w:rsidR="00C82182" w:rsidRPr="005848B7" w:rsidRDefault="00C82182" w:rsidP="00501EBB">
      <w:pPr>
        <w:rPr>
          <w:sz w:val="21"/>
          <w:szCs w:val="21"/>
          <w:lang w:eastAsia="ja-JP"/>
        </w:rPr>
        <w:pPrChange w:id="157" w:author="ちかおか れい" w:date="2018-06-20T19:59:00Z">
          <w:pPr/>
        </w:pPrChange>
      </w:pPr>
      <w:r>
        <w:rPr>
          <w:rFonts w:ascii="ＭＳ 明朝" w:eastAsia="ＭＳ 明朝" w:hAnsi="ＭＳ 明朝" w:hint="eastAsia"/>
          <w:sz w:val="21"/>
          <w:szCs w:val="21"/>
          <w:lang w:eastAsia="ja-JP"/>
        </w:rPr>
        <w:t>器としての機能美よりも、素材としてのガラスの美しさをより強く引き出したいと考えるようになった。この考えが深まるほど、器を作る時に感じるジレンマは強くなっていった。</w:t>
      </w:r>
    </w:p>
    <w:p w:rsidR="00C82182" w:rsidRDefault="00C82182" w:rsidP="00501EBB">
      <w:pPr>
        <w:rPr>
          <w:rFonts w:eastAsia="ＭＳ 明朝"/>
          <w:sz w:val="21"/>
          <w:szCs w:val="21"/>
          <w:lang w:eastAsia="ja-JP"/>
        </w:rPr>
        <w:pPrChange w:id="158" w:author="ちかおか れい" w:date="2018-06-20T19:59:00Z">
          <w:pPr/>
        </w:pPrChange>
      </w:pPr>
    </w:p>
    <w:p w:rsidR="00C82182" w:rsidRPr="007629F7" w:rsidRDefault="00C82182" w:rsidP="00501EBB">
      <w:pPr>
        <w:rPr>
          <w:rFonts w:eastAsia="ＭＳ 明朝"/>
          <w:sz w:val="21"/>
          <w:szCs w:val="21"/>
          <w:lang w:eastAsia="ja-JP"/>
        </w:rPr>
        <w:pPrChange w:id="159" w:author="ちかおか れい" w:date="2018-06-20T19:59:00Z">
          <w:pPr/>
        </w:pPrChange>
      </w:pPr>
    </w:p>
    <w:p w:rsidR="00C82182" w:rsidRDefault="00C82182" w:rsidP="00D226E4">
      <w:pPr>
        <w:pStyle w:val="3"/>
        <w:ind w:left="880"/>
        <w:rPr>
          <w:rFonts w:ascii="ＭＳ 明朝" w:eastAsia="ＭＳ 明朝" w:hAnsi="ＭＳ 明朝"/>
          <w:b/>
          <w:sz w:val="21"/>
          <w:szCs w:val="21"/>
          <w:lang w:eastAsia="ja-JP"/>
        </w:rPr>
        <w:pPrChange w:id="160" w:author="ちかおか れい" w:date="2018-06-20T20:02:00Z">
          <w:pPr/>
        </w:pPrChange>
      </w:pPr>
      <w:r w:rsidRPr="00B21F38">
        <w:rPr>
          <w:rFonts w:hint="eastAsia"/>
          <w:b/>
          <w:sz w:val="21"/>
          <w:szCs w:val="21"/>
          <w:lang w:eastAsia="ja-JP"/>
        </w:rPr>
        <w:t>技法について</w:t>
      </w:r>
      <w:r w:rsidRPr="00B21F38">
        <w:rPr>
          <w:rFonts w:ascii="ＭＳ 明朝" w:eastAsia="ＭＳ 明朝" w:hAnsi="ＭＳ 明朝" w:hint="eastAsia"/>
          <w:b/>
          <w:sz w:val="21"/>
          <w:szCs w:val="21"/>
          <w:lang w:eastAsia="ja-JP"/>
        </w:rPr>
        <w:t xml:space="preserve">　</w:t>
      </w:r>
    </w:p>
    <w:p w:rsidR="00C82182" w:rsidRPr="003B2D8A" w:rsidRDefault="00C82182" w:rsidP="00D226E4">
      <w:pPr>
        <w:pStyle w:val="4"/>
        <w:ind w:left="880"/>
        <w:rPr>
          <w:sz w:val="21"/>
          <w:szCs w:val="21"/>
          <w:lang w:eastAsia="ja-JP"/>
        </w:rPr>
        <w:pPrChange w:id="161" w:author="ちかおか れい" w:date="2018-06-20T20:02:00Z">
          <w:pPr/>
        </w:pPrChange>
      </w:pPr>
      <w:r w:rsidRPr="00B21F38">
        <w:rPr>
          <w:rFonts w:ascii="ＭＳ 明朝" w:eastAsia="ＭＳ 明朝" w:hAnsi="ＭＳ 明朝" w:hint="eastAsia"/>
          <w:b w:val="0"/>
          <w:sz w:val="21"/>
          <w:szCs w:val="21"/>
          <w:lang w:eastAsia="ja-JP"/>
        </w:rPr>
        <w:t>フュージング技法</w:t>
      </w:r>
    </w:p>
    <w:p w:rsidR="00C82182" w:rsidRPr="003B2D8A" w:rsidRDefault="00C82182" w:rsidP="00D226E4">
      <w:pPr>
        <w:rPr>
          <w:sz w:val="21"/>
          <w:szCs w:val="21"/>
          <w:lang w:eastAsia="ja-JP"/>
        </w:rPr>
      </w:pPr>
      <w:r>
        <w:rPr>
          <w:rFonts w:eastAsia="ＭＳ 明朝" w:hint="eastAsia"/>
          <w:sz w:val="21"/>
          <w:szCs w:val="21"/>
          <w:lang w:eastAsia="ja-JP"/>
        </w:rPr>
        <w:t>その頃の</w:t>
      </w:r>
      <w:r w:rsidRPr="003B2D8A">
        <w:rPr>
          <w:rFonts w:hint="eastAsia"/>
          <w:sz w:val="21"/>
          <w:szCs w:val="21"/>
          <w:lang w:eastAsia="ja-JP"/>
        </w:rPr>
        <w:t>フュージング技法は、キルンワーク</w:t>
      </w:r>
      <w:r>
        <w:rPr>
          <w:rFonts w:ascii="ＭＳ 明朝" w:eastAsia="ＭＳ 明朝" w:hAnsi="ＭＳ 明朝" w:hint="eastAsia"/>
          <w:sz w:val="21"/>
          <w:szCs w:val="21"/>
          <w:lang w:eastAsia="ja-JP"/>
        </w:rPr>
        <w:t>技法</w:t>
      </w:r>
      <w:r w:rsidRPr="003B2D8A">
        <w:rPr>
          <w:rFonts w:hint="eastAsia"/>
          <w:sz w:val="21"/>
          <w:szCs w:val="21"/>
          <w:lang w:eastAsia="ja-JP"/>
        </w:rPr>
        <w:t>の中でも比較的新しい分野であるため、指導者や情報がほとんどなかった。そのためほぼ独学で技術を高めるしか方法はなく、唯一指導を受けたのは、1999年に福井県のエズラグラススタジオで受講した</w:t>
      </w:r>
      <w:r>
        <w:rPr>
          <w:rFonts w:ascii="ＭＳ 明朝" w:eastAsia="ＭＳ 明朝" w:hAnsi="ＭＳ 明朝" w:hint="eastAsia"/>
          <w:sz w:val="21"/>
          <w:szCs w:val="21"/>
          <w:lang w:eastAsia="ja-JP"/>
        </w:rPr>
        <w:t>ワークショップに講師として来日していた</w:t>
      </w:r>
      <w:r>
        <w:rPr>
          <w:rFonts w:hint="eastAsia"/>
          <w:sz w:val="21"/>
          <w:szCs w:val="21"/>
          <w:lang w:eastAsia="ja-JP"/>
        </w:rPr>
        <w:t>クラウス・モイエ</w:t>
      </w:r>
      <w:r w:rsidRPr="003B2D8A">
        <w:rPr>
          <w:rFonts w:hint="eastAsia"/>
          <w:sz w:val="21"/>
          <w:szCs w:val="21"/>
          <w:lang w:eastAsia="ja-JP"/>
        </w:rPr>
        <w:t>だった。</w:t>
      </w:r>
    </w:p>
    <w:p w:rsidR="00C82182" w:rsidRPr="003B2D8A" w:rsidRDefault="00C82182" w:rsidP="00D226E4">
      <w:pPr>
        <w:pStyle w:val="5"/>
        <w:ind w:left="1760"/>
        <w:rPr>
          <w:sz w:val="21"/>
          <w:szCs w:val="21"/>
          <w:lang w:eastAsia="ja-JP"/>
        </w:rPr>
        <w:pPrChange w:id="162" w:author="ちかおか れい" w:date="2018-06-20T20:03:00Z">
          <w:pPr/>
        </w:pPrChange>
      </w:pPr>
      <w:r w:rsidRPr="003B2D8A">
        <w:rPr>
          <w:rFonts w:hint="eastAsia"/>
          <w:sz w:val="21"/>
          <w:szCs w:val="21"/>
          <w:lang w:eastAsia="ja-JP"/>
        </w:rPr>
        <w:t>クラウス・モイエについて</w:t>
      </w:r>
    </w:p>
    <w:p w:rsidR="00C82182" w:rsidRPr="006648AE" w:rsidRDefault="00C82182" w:rsidP="00D226E4">
      <w:pPr>
        <w:rPr>
          <w:rFonts w:eastAsia="ＭＳ 明朝"/>
          <w:color w:val="FF0000"/>
          <w:sz w:val="21"/>
          <w:szCs w:val="21"/>
          <w:lang w:eastAsia="ja-JP"/>
        </w:rPr>
      </w:pPr>
      <w:r w:rsidRPr="003B2D8A">
        <w:rPr>
          <w:rFonts w:hint="eastAsia"/>
          <w:sz w:val="21"/>
          <w:szCs w:val="21"/>
          <w:lang w:eastAsia="ja-JP"/>
        </w:rPr>
        <w:t>彼に受けた指導や新しい色の板ガラスとの出会いは、フュージング技法を深めることにな</w:t>
      </w:r>
      <w:r w:rsidRPr="006648AE">
        <w:rPr>
          <w:rFonts w:hint="eastAsia"/>
          <w:color w:val="FF0000"/>
          <w:sz w:val="21"/>
          <w:szCs w:val="21"/>
          <w:lang w:eastAsia="ja-JP"/>
        </w:rPr>
        <w:t>った。</w:t>
      </w:r>
    </w:p>
    <w:p w:rsidR="00C82182" w:rsidRPr="006648AE" w:rsidRDefault="00C82182" w:rsidP="00D226E4">
      <w:pPr>
        <w:rPr>
          <w:rFonts w:eastAsia="ＭＳ 明朝"/>
          <w:color w:val="FF0000"/>
          <w:sz w:val="21"/>
          <w:szCs w:val="21"/>
          <w:lang w:eastAsia="ja-JP"/>
        </w:rPr>
      </w:pPr>
      <w:r w:rsidRPr="006648AE">
        <w:rPr>
          <w:rFonts w:eastAsia="ＭＳ 明朝" w:hint="eastAsia"/>
          <w:color w:val="FF0000"/>
          <w:sz w:val="21"/>
          <w:szCs w:val="21"/>
          <w:lang w:eastAsia="ja-JP"/>
        </w:rPr>
        <w:t>クラウスモイエはドイツ人のガラス作家である。彼はカットガラス作家として活動していたが、ある時期からフュージング技法へ切り替えて作品制作を始めた。</w:t>
      </w:r>
    </w:p>
    <w:p w:rsidR="00C82182" w:rsidRPr="006648AE" w:rsidRDefault="00C82182" w:rsidP="00D226E4">
      <w:pPr>
        <w:rPr>
          <w:rFonts w:eastAsia="ＭＳ 明朝"/>
          <w:color w:val="FF0000"/>
          <w:sz w:val="21"/>
          <w:szCs w:val="21"/>
          <w:lang w:eastAsia="ja-JP"/>
        </w:rPr>
        <w:pPrChange w:id="163" w:author="ちかおか れい" w:date="2018-06-20T20:02:00Z">
          <w:pPr/>
        </w:pPrChange>
      </w:pPr>
      <w:r w:rsidRPr="006648AE">
        <w:rPr>
          <w:rFonts w:eastAsia="ＭＳ 明朝" w:hint="eastAsia"/>
          <w:color w:val="FF0000"/>
          <w:sz w:val="21"/>
          <w:szCs w:val="21"/>
          <w:lang w:eastAsia="ja-JP"/>
        </w:rPr>
        <w:t>吹きガラスで作ったパーツを熔着していた時期を経て、板ガラスメーカーと共にフュージング技</w:t>
      </w:r>
      <w:r w:rsidRPr="006648AE">
        <w:rPr>
          <w:rFonts w:eastAsia="ＭＳ 明朝" w:hint="eastAsia"/>
          <w:color w:val="FF0000"/>
          <w:sz w:val="21"/>
          <w:szCs w:val="21"/>
          <w:lang w:eastAsia="ja-JP"/>
        </w:rPr>
        <w:lastRenderedPageBreak/>
        <w:t>法を研究していった。技法と素材の両方を作っていったのだ。そしてオーストラリアに渡り、フュージング技法をベースにガラスアートカルチャーを広める主導者となる。</w:t>
      </w:r>
    </w:p>
    <w:p w:rsidR="00C82182" w:rsidRPr="006648AE" w:rsidRDefault="00C82182" w:rsidP="00D226E4">
      <w:pPr>
        <w:rPr>
          <w:rFonts w:eastAsia="ＭＳ 明朝"/>
          <w:color w:val="FF0000"/>
          <w:sz w:val="21"/>
          <w:szCs w:val="21"/>
          <w:lang w:eastAsia="ja-JP"/>
        </w:rPr>
        <w:pPrChange w:id="164" w:author="ちかおか れい" w:date="2018-06-20T20:02:00Z">
          <w:pPr/>
        </w:pPrChange>
      </w:pPr>
      <w:r w:rsidRPr="006648AE">
        <w:rPr>
          <w:rFonts w:eastAsia="ＭＳ 明朝" w:hint="eastAsia"/>
          <w:color w:val="FF0000"/>
          <w:sz w:val="21"/>
          <w:szCs w:val="21"/>
          <w:lang w:eastAsia="ja-JP"/>
        </w:rPr>
        <w:t>キャンベラのオーストラリア国立大学にガラスアートコースを設立し、これまでに多くのオーストラリアを代表するガラスアーティストを生み出した。</w:t>
      </w:r>
    </w:p>
    <w:p w:rsidR="00C82182" w:rsidRDefault="00C82182" w:rsidP="00D226E4">
      <w:pPr>
        <w:rPr>
          <w:rFonts w:eastAsia="ＭＳ 明朝"/>
          <w:color w:val="FF0000"/>
          <w:sz w:val="21"/>
          <w:szCs w:val="21"/>
          <w:lang w:eastAsia="ja-JP"/>
        </w:rPr>
        <w:pPrChange w:id="165" w:author="ちかおか れい" w:date="2018-06-20T20:02:00Z">
          <w:pPr/>
        </w:pPrChange>
      </w:pPr>
      <w:r w:rsidRPr="006648AE">
        <w:rPr>
          <w:rFonts w:eastAsia="ＭＳ 明朝" w:hint="eastAsia"/>
          <w:color w:val="FF0000"/>
          <w:sz w:val="21"/>
          <w:szCs w:val="21"/>
          <w:lang w:eastAsia="ja-JP"/>
        </w:rPr>
        <w:t>彼がフュージングを作り上げたといってもいい。</w:t>
      </w:r>
    </w:p>
    <w:p w:rsidR="00C82182" w:rsidRDefault="00C82182" w:rsidP="00D226E4">
      <w:pPr>
        <w:rPr>
          <w:rFonts w:eastAsia="ＭＳ 明朝"/>
          <w:color w:val="FF0000"/>
          <w:sz w:val="21"/>
          <w:szCs w:val="21"/>
          <w:lang w:eastAsia="ja-JP"/>
        </w:rPr>
        <w:pPrChange w:id="166" w:author="ちかおか れい" w:date="2018-06-20T20:02:00Z">
          <w:pPr/>
        </w:pPrChange>
      </w:pPr>
      <w:r>
        <w:rPr>
          <w:rFonts w:eastAsia="ＭＳ 明朝" w:hint="eastAsia"/>
          <w:color w:val="FF0000"/>
          <w:sz w:val="21"/>
          <w:szCs w:val="21"/>
          <w:lang w:eastAsia="ja-JP"/>
        </w:rPr>
        <w:t>鮮やかな色と構成は、それまで見たことのない作風で、ガラス造形表現の新しいカテゴリーを作り出した。透明性よりも色彩の組み合わせの美しさが際立ち、板ガラスで作ることができるストライプが特徴だった。</w:t>
      </w:r>
    </w:p>
    <w:p w:rsidR="00C82182" w:rsidRDefault="00C82182" w:rsidP="00D226E4">
      <w:pPr>
        <w:rPr>
          <w:rFonts w:eastAsia="ＭＳ 明朝"/>
          <w:color w:val="FF0000"/>
          <w:sz w:val="21"/>
          <w:szCs w:val="21"/>
          <w:lang w:eastAsia="ja-JP"/>
        </w:rPr>
        <w:pPrChange w:id="167" w:author="ちかおか れい" w:date="2018-06-20T20:02:00Z">
          <w:pPr/>
        </w:pPrChange>
      </w:pPr>
      <w:r>
        <w:rPr>
          <w:rFonts w:eastAsia="ＭＳ 明朝" w:hint="eastAsia"/>
          <w:color w:val="FF0000"/>
          <w:sz w:val="21"/>
          <w:szCs w:val="21"/>
          <w:lang w:eastAsia="ja-JP"/>
        </w:rPr>
        <w:t>クラウスと板ガラスメーカーが作りだした板ガラスは、加熱熔着しても変色や変質を起こさず、温度管理を正確に行うことで、冷めたときに割れることがないものだ。</w:t>
      </w:r>
    </w:p>
    <w:p w:rsidR="00C82182" w:rsidRDefault="00C82182" w:rsidP="00D226E4">
      <w:pPr>
        <w:rPr>
          <w:rFonts w:eastAsia="ＭＳ 明朝"/>
          <w:color w:val="FF0000"/>
          <w:sz w:val="21"/>
          <w:szCs w:val="21"/>
          <w:lang w:eastAsia="ja-JP"/>
        </w:rPr>
        <w:pPrChange w:id="168" w:author="ちかおか れい" w:date="2018-06-20T20:02:00Z">
          <w:pPr/>
        </w:pPrChange>
      </w:pPr>
      <w:r>
        <w:rPr>
          <w:rFonts w:eastAsia="ＭＳ 明朝" w:hint="eastAsia"/>
          <w:color w:val="FF0000"/>
          <w:sz w:val="21"/>
          <w:szCs w:val="21"/>
          <w:lang w:eastAsia="ja-JP"/>
        </w:rPr>
        <w:t>メーカーではテストを一枚ずつ行い出荷している。</w:t>
      </w:r>
    </w:p>
    <w:p w:rsidR="00C82182" w:rsidRDefault="00C82182" w:rsidP="00D226E4">
      <w:pPr>
        <w:rPr>
          <w:rFonts w:eastAsia="ＭＳ 明朝"/>
          <w:color w:val="FF0000"/>
          <w:sz w:val="21"/>
          <w:szCs w:val="21"/>
          <w:lang w:eastAsia="ja-JP"/>
        </w:rPr>
        <w:pPrChange w:id="169" w:author="ちかおか れい" w:date="2018-06-20T20:02:00Z">
          <w:pPr/>
        </w:pPrChange>
      </w:pPr>
      <w:r>
        <w:rPr>
          <w:rFonts w:eastAsia="ＭＳ 明朝" w:hint="eastAsia"/>
          <w:color w:val="FF0000"/>
          <w:sz w:val="21"/>
          <w:szCs w:val="21"/>
          <w:lang w:eastAsia="ja-JP"/>
        </w:rPr>
        <w:t>また、ガラスの色は表面だけではなくすべてが同じ色であるため、重ねると色のブロックが生まれ、砕くとその色の粒や粉が作り出せる特徴を持っていた。</w:t>
      </w:r>
    </w:p>
    <w:p w:rsidR="00C82182" w:rsidRPr="006648AE" w:rsidRDefault="00C82182" w:rsidP="00D226E4">
      <w:pPr>
        <w:rPr>
          <w:rFonts w:eastAsia="ＭＳ 明朝"/>
          <w:color w:val="FF0000"/>
          <w:sz w:val="21"/>
          <w:szCs w:val="21"/>
          <w:lang w:eastAsia="ja-JP"/>
        </w:rPr>
        <w:pPrChange w:id="170" w:author="ちかおか れい" w:date="2018-06-20T20:02:00Z">
          <w:pPr/>
        </w:pPrChange>
      </w:pPr>
    </w:p>
    <w:p w:rsidR="00C82182" w:rsidRPr="006648AE" w:rsidRDefault="00C82182" w:rsidP="00D226E4">
      <w:pPr>
        <w:rPr>
          <w:rFonts w:eastAsia="ＭＳ 明朝"/>
          <w:sz w:val="21"/>
          <w:szCs w:val="21"/>
          <w:lang w:eastAsia="ja-JP"/>
        </w:rPr>
        <w:pPrChange w:id="171" w:author="ちかおか れい" w:date="2018-06-20T20:02:00Z">
          <w:pPr/>
        </w:pPrChange>
      </w:pPr>
    </w:p>
    <w:p w:rsidR="00C82182" w:rsidRPr="003B2D8A" w:rsidRDefault="00C82182" w:rsidP="00D226E4">
      <w:pPr>
        <w:rPr>
          <w:sz w:val="21"/>
          <w:szCs w:val="21"/>
          <w:lang w:eastAsia="ja-JP"/>
        </w:rPr>
        <w:pPrChange w:id="172" w:author="ちかおか れい" w:date="2018-06-20T20:02:00Z">
          <w:pPr/>
        </w:pPrChange>
      </w:pPr>
      <w:r>
        <w:rPr>
          <w:rFonts w:ascii="ＭＳ 明朝" w:eastAsia="ＭＳ 明朝" w:hAnsi="ＭＳ 明朝" w:hint="eastAsia"/>
          <w:sz w:val="21"/>
          <w:szCs w:val="21"/>
          <w:lang w:eastAsia="ja-JP"/>
        </w:rPr>
        <w:t>私は、とにかく</w:t>
      </w:r>
      <w:r w:rsidRPr="003B2D8A">
        <w:rPr>
          <w:rFonts w:hint="eastAsia"/>
          <w:sz w:val="21"/>
          <w:szCs w:val="21"/>
          <w:lang w:eastAsia="ja-JP"/>
        </w:rPr>
        <w:t>ガラスを</w:t>
      </w:r>
      <w:r>
        <w:rPr>
          <w:rFonts w:ascii="ＭＳ 明朝" w:eastAsia="ＭＳ 明朝" w:hAnsi="ＭＳ 明朝" w:hint="eastAsia"/>
          <w:sz w:val="21"/>
          <w:szCs w:val="21"/>
          <w:lang w:eastAsia="ja-JP"/>
        </w:rPr>
        <w:t>熔かしてみたい</w:t>
      </w:r>
      <w:r w:rsidRPr="003B2D8A">
        <w:rPr>
          <w:rFonts w:hint="eastAsia"/>
          <w:sz w:val="21"/>
          <w:szCs w:val="21"/>
          <w:lang w:eastAsia="ja-JP"/>
        </w:rPr>
        <w:t>という気持ちだけで、身近にある窓板ガラスを使って</w:t>
      </w:r>
      <w:r>
        <w:rPr>
          <w:rFonts w:hint="eastAsia"/>
          <w:sz w:val="21"/>
          <w:szCs w:val="21"/>
          <w:lang w:eastAsia="ja-JP"/>
        </w:rPr>
        <w:t>制作していた</w:t>
      </w:r>
      <w:r>
        <w:rPr>
          <w:rFonts w:ascii="ＭＳ 明朝" w:eastAsia="ＭＳ 明朝" w:hAnsi="ＭＳ 明朝" w:hint="eastAsia"/>
          <w:sz w:val="21"/>
          <w:szCs w:val="21"/>
          <w:lang w:eastAsia="ja-JP"/>
        </w:rPr>
        <w:t>ため</w:t>
      </w:r>
      <w:r w:rsidRPr="003B2D8A">
        <w:rPr>
          <w:rFonts w:hint="eastAsia"/>
          <w:sz w:val="21"/>
          <w:szCs w:val="21"/>
          <w:lang w:eastAsia="ja-JP"/>
        </w:rPr>
        <w:t>、技法は自然とフュージング技法が主体となっていた。その時は、</w:t>
      </w:r>
      <w:r>
        <w:rPr>
          <w:rFonts w:hint="eastAsia"/>
          <w:sz w:val="21"/>
          <w:szCs w:val="21"/>
          <w:lang w:eastAsia="ja-JP"/>
        </w:rPr>
        <w:t>技法</w:t>
      </w:r>
      <w:r>
        <w:rPr>
          <w:rFonts w:ascii="ＭＳ 明朝" w:eastAsia="ＭＳ 明朝" w:hAnsi="ＭＳ 明朝" w:hint="eastAsia"/>
          <w:sz w:val="21"/>
          <w:szCs w:val="21"/>
          <w:lang w:eastAsia="ja-JP"/>
        </w:rPr>
        <w:t>を</w:t>
      </w:r>
      <w:r w:rsidRPr="003B2D8A">
        <w:rPr>
          <w:rFonts w:hint="eastAsia"/>
          <w:sz w:val="21"/>
          <w:szCs w:val="21"/>
          <w:lang w:eastAsia="ja-JP"/>
        </w:rPr>
        <w:t>選択</w:t>
      </w:r>
      <w:r>
        <w:rPr>
          <w:rFonts w:ascii="ＭＳ 明朝" w:eastAsia="ＭＳ 明朝" w:hAnsi="ＭＳ 明朝" w:hint="eastAsia"/>
          <w:sz w:val="21"/>
          <w:szCs w:val="21"/>
          <w:lang w:eastAsia="ja-JP"/>
        </w:rPr>
        <w:t>した</w:t>
      </w:r>
      <w:r w:rsidRPr="003B2D8A">
        <w:rPr>
          <w:rFonts w:hint="eastAsia"/>
          <w:sz w:val="21"/>
          <w:szCs w:val="21"/>
          <w:lang w:eastAsia="ja-JP"/>
        </w:rPr>
        <w:t>意識はなく、板ガラスを扱うための技法として必然に用いたものだった。</w:t>
      </w:r>
      <w:r>
        <w:rPr>
          <w:rFonts w:ascii="ＭＳ 明朝" w:eastAsia="ＭＳ 明朝" w:hAnsi="ＭＳ 明朝" w:hint="eastAsia"/>
          <w:sz w:val="21"/>
          <w:szCs w:val="21"/>
          <w:lang w:eastAsia="ja-JP"/>
        </w:rPr>
        <w:t>フュージング用の</w:t>
      </w:r>
      <w:r w:rsidRPr="003B2D8A">
        <w:rPr>
          <w:rFonts w:hint="eastAsia"/>
          <w:sz w:val="21"/>
          <w:szCs w:val="21"/>
          <w:lang w:eastAsia="ja-JP"/>
        </w:rPr>
        <w:t>色板ガラスの存在を知ってからは、色による表現も加わり、形と色を合わせてイメージするようになった。</w:t>
      </w:r>
    </w:p>
    <w:p w:rsidR="00C82182" w:rsidRPr="003B2D8A" w:rsidRDefault="00C82182" w:rsidP="00D226E4">
      <w:pPr>
        <w:rPr>
          <w:sz w:val="21"/>
          <w:szCs w:val="21"/>
          <w:lang w:eastAsia="ja-JP"/>
        </w:rPr>
        <w:pPrChange w:id="173" w:author="ちかおか れい" w:date="2018-06-20T20:02:00Z">
          <w:pPr/>
        </w:pPrChange>
      </w:pPr>
      <w:r w:rsidRPr="003B2D8A">
        <w:rPr>
          <w:rFonts w:hint="eastAsia"/>
          <w:sz w:val="21"/>
          <w:szCs w:val="21"/>
          <w:lang w:eastAsia="ja-JP"/>
        </w:rPr>
        <w:t>板ガラスをガラスカッターで切り、棚板の上に並べて、電気炉で加熱して熔かし融合させていく、というフュージング技法の流れの中で、まず私は、ガラスを思い通りに熔かす技法を習得しようと考えた。加熱するスピード、最高温度、割れないようにするための温度管理など、トライアンドエラーを重ねてデータを集め、的確にコントロールしようとした。</w:t>
      </w:r>
    </w:p>
    <w:p w:rsidR="00C82182" w:rsidRPr="003B2D8A" w:rsidRDefault="00C82182" w:rsidP="00D226E4">
      <w:pPr>
        <w:rPr>
          <w:sz w:val="21"/>
          <w:szCs w:val="21"/>
          <w:lang w:eastAsia="ja-JP"/>
        </w:rPr>
        <w:pPrChange w:id="174" w:author="ちかおか れい" w:date="2018-06-20T20:02:00Z">
          <w:pPr/>
        </w:pPrChange>
      </w:pPr>
      <w:r w:rsidRPr="003B2D8A">
        <w:rPr>
          <w:rFonts w:hint="eastAsia"/>
          <w:sz w:val="21"/>
          <w:szCs w:val="21"/>
          <w:lang w:eastAsia="ja-JP"/>
        </w:rPr>
        <w:t>使用するガラスのメーカーによって、ガラスの組成が違うために焼成データは変わってきた。制作するガラスの大きさ、色、形によってもデータは変わってくる。毎回違う条件で制作するために、予測とテストが必須となった。</w:t>
      </w:r>
    </w:p>
    <w:p w:rsidR="00C82182" w:rsidRPr="003B2D8A" w:rsidRDefault="00C82182" w:rsidP="00D226E4">
      <w:pPr>
        <w:rPr>
          <w:sz w:val="21"/>
          <w:szCs w:val="21"/>
          <w:lang w:eastAsia="ja-JP"/>
        </w:rPr>
        <w:pPrChange w:id="175" w:author="ちかおか れい" w:date="2018-06-20T20:02:00Z">
          <w:pPr/>
        </w:pPrChange>
      </w:pPr>
      <w:r w:rsidRPr="003B2D8A">
        <w:rPr>
          <w:rFonts w:hint="eastAsia"/>
          <w:sz w:val="21"/>
          <w:szCs w:val="21"/>
          <w:lang w:eastAsia="ja-JP"/>
        </w:rPr>
        <w:t>そして、フュージング技法はガラスを熔かす最高温度を調節することでガラスの表情を自在にコントロールできる特徴を持つことを知った。</w:t>
      </w:r>
    </w:p>
    <w:p w:rsidR="00C82182" w:rsidRDefault="00C82182" w:rsidP="00D226E4">
      <w:pPr>
        <w:rPr>
          <w:rFonts w:ascii="ＭＳ 明朝" w:eastAsia="ＭＳ 明朝" w:hAnsi="ＭＳ 明朝"/>
          <w:sz w:val="21"/>
          <w:szCs w:val="21"/>
          <w:lang w:eastAsia="ja-JP"/>
        </w:rPr>
        <w:pPrChange w:id="176" w:author="ちかおか れい" w:date="2018-06-20T20:02:00Z">
          <w:pPr/>
        </w:pPrChange>
      </w:pPr>
      <w:r w:rsidRPr="003B2D8A">
        <w:rPr>
          <w:rFonts w:hint="eastAsia"/>
          <w:sz w:val="21"/>
          <w:szCs w:val="21"/>
          <w:lang w:eastAsia="ja-JP"/>
        </w:rPr>
        <w:t>ガラスを自在に熔かす、という技術を知るにつれて、フュージング技法に対する興味は大きくなっていった。</w:t>
      </w:r>
      <w:r>
        <w:rPr>
          <w:rFonts w:ascii="ＭＳ 明朝" w:eastAsia="ＭＳ 明朝" w:hAnsi="ＭＳ 明朝" w:hint="eastAsia"/>
          <w:sz w:val="21"/>
          <w:szCs w:val="21"/>
          <w:lang w:eastAsia="ja-JP"/>
        </w:rPr>
        <w:t>それは、</w:t>
      </w:r>
      <w:r w:rsidRPr="003B2D8A">
        <w:rPr>
          <w:rFonts w:hint="eastAsia"/>
          <w:sz w:val="21"/>
          <w:szCs w:val="21"/>
          <w:lang w:eastAsia="ja-JP"/>
        </w:rPr>
        <w:t>素材の熔け具合を造形に利用するという</w:t>
      </w:r>
      <w:r>
        <w:rPr>
          <w:rFonts w:hint="eastAsia"/>
          <w:sz w:val="21"/>
          <w:szCs w:val="21"/>
          <w:lang w:eastAsia="ja-JP"/>
        </w:rPr>
        <w:t>こと</w:t>
      </w:r>
      <w:r>
        <w:rPr>
          <w:rFonts w:ascii="ＭＳ 明朝" w:eastAsia="ＭＳ 明朝" w:hAnsi="ＭＳ 明朝" w:hint="eastAsia"/>
          <w:sz w:val="21"/>
          <w:szCs w:val="21"/>
          <w:lang w:eastAsia="ja-JP"/>
        </w:rPr>
        <w:t>が</w:t>
      </w:r>
      <w:r w:rsidRPr="003B2D8A">
        <w:rPr>
          <w:rFonts w:hint="eastAsia"/>
          <w:sz w:val="21"/>
          <w:szCs w:val="21"/>
          <w:lang w:eastAsia="ja-JP"/>
        </w:rPr>
        <w:t>、他の素材にはない、ガラス独自の</w:t>
      </w:r>
      <w:r>
        <w:rPr>
          <w:rFonts w:hint="eastAsia"/>
          <w:sz w:val="21"/>
          <w:szCs w:val="21"/>
          <w:lang w:eastAsia="ja-JP"/>
        </w:rPr>
        <w:t>表現アプローチだと考え</w:t>
      </w:r>
      <w:r>
        <w:rPr>
          <w:rFonts w:ascii="ＭＳ 明朝" w:eastAsia="ＭＳ 明朝" w:hAnsi="ＭＳ 明朝" w:hint="eastAsia"/>
          <w:sz w:val="21"/>
          <w:szCs w:val="21"/>
          <w:lang w:eastAsia="ja-JP"/>
        </w:rPr>
        <w:t>たからだ</w:t>
      </w:r>
      <w:r w:rsidRPr="003B2D8A">
        <w:rPr>
          <w:rFonts w:hint="eastAsia"/>
          <w:sz w:val="21"/>
          <w:szCs w:val="21"/>
          <w:lang w:eastAsia="ja-JP"/>
        </w:rPr>
        <w:t>。またガラス造形技法の中でも、ガラスの熱による変化を表現に生かすことができる技法だと考えた。</w:t>
      </w:r>
      <w:r>
        <w:rPr>
          <w:rFonts w:ascii="ＭＳ 明朝" w:eastAsia="ＭＳ 明朝" w:hAnsi="ＭＳ 明朝" w:hint="eastAsia"/>
          <w:sz w:val="21"/>
          <w:szCs w:val="21"/>
          <w:lang w:eastAsia="ja-JP"/>
        </w:rPr>
        <w:t>電気炉を使用するキルンワークと呼ばれるガラス造形技法の中で、ガラスが炉内に露出した状態で加熱成型されるのはフュージング技法のみである。硬いエッジのあるガラスが炉内で加熱され、徐々に熔けていく様は、ガラスを熔かす、ということを実感できた。そして熔けたガラスが熱や重力によってどのように変化するのかを知ることができた。</w:t>
      </w:r>
    </w:p>
    <w:p w:rsidR="00C82182" w:rsidRPr="003B2D8A" w:rsidRDefault="00C82182" w:rsidP="00D226E4">
      <w:pPr>
        <w:rPr>
          <w:sz w:val="21"/>
          <w:szCs w:val="21"/>
          <w:lang w:eastAsia="ja-JP"/>
        </w:rPr>
        <w:pPrChange w:id="177" w:author="ちかおか れい" w:date="2018-06-20T20:02:00Z">
          <w:pPr/>
        </w:pPrChange>
      </w:pPr>
    </w:p>
    <w:p w:rsidR="00C82182" w:rsidRDefault="00C82182" w:rsidP="00D226E4">
      <w:pPr>
        <w:rPr>
          <w:rFonts w:eastAsia="ＭＳ 明朝"/>
          <w:sz w:val="21"/>
          <w:szCs w:val="21"/>
          <w:lang w:eastAsia="ja-JP"/>
        </w:rPr>
        <w:pPrChange w:id="178" w:author="ちかおか れい" w:date="2018-06-20T20:02:00Z">
          <w:pPr/>
        </w:pPrChange>
      </w:pPr>
      <w:r>
        <w:rPr>
          <w:rFonts w:ascii="ＭＳ 明朝" w:eastAsia="ＭＳ 明朝" w:hAnsi="ＭＳ 明朝" w:hint="eastAsia"/>
          <w:sz w:val="21"/>
          <w:szCs w:val="21"/>
          <w:lang w:eastAsia="ja-JP"/>
        </w:rPr>
        <w:t>同時に</w:t>
      </w:r>
      <w:r w:rsidRPr="003B2D8A">
        <w:rPr>
          <w:rFonts w:hint="eastAsia"/>
          <w:sz w:val="21"/>
          <w:szCs w:val="21"/>
          <w:lang w:eastAsia="ja-JP"/>
        </w:rPr>
        <w:t>、</w:t>
      </w:r>
      <w:r>
        <w:rPr>
          <w:rFonts w:ascii="ＭＳ 明朝" w:eastAsia="ＭＳ 明朝" w:hAnsi="ＭＳ 明朝" w:hint="eastAsia"/>
          <w:sz w:val="21"/>
          <w:szCs w:val="21"/>
          <w:lang w:eastAsia="ja-JP"/>
        </w:rPr>
        <w:t>板</w:t>
      </w:r>
      <w:r w:rsidRPr="003B2D8A">
        <w:rPr>
          <w:rFonts w:hint="eastAsia"/>
          <w:sz w:val="21"/>
          <w:szCs w:val="21"/>
          <w:lang w:eastAsia="ja-JP"/>
        </w:rPr>
        <w:t>ガラスを切って形を変えることを習得した。ガラスカッターで板ガラスに傷を入れ、その傷に合わせて割っていく。</w:t>
      </w:r>
      <w:r>
        <w:rPr>
          <w:rFonts w:ascii="ＭＳ 明朝" w:eastAsia="ＭＳ 明朝" w:hAnsi="ＭＳ 明朝" w:hint="eastAsia"/>
          <w:sz w:val="21"/>
          <w:szCs w:val="21"/>
          <w:lang w:eastAsia="ja-JP"/>
        </w:rPr>
        <w:t>これは</w:t>
      </w:r>
      <w:r w:rsidRPr="003B2D8A">
        <w:rPr>
          <w:rFonts w:hint="eastAsia"/>
          <w:sz w:val="21"/>
          <w:szCs w:val="21"/>
          <w:lang w:eastAsia="ja-JP"/>
        </w:rPr>
        <w:t>色紙とカッターナイフの関係と似ているが、ガラスのヒビは直線的に進む性質を持っているため、途中で鋭角に曲がるような線は割ることができない。力加減を適切にしなければ、断面は</w:t>
      </w:r>
      <w:r>
        <w:rPr>
          <w:rFonts w:hint="eastAsia"/>
          <w:sz w:val="21"/>
          <w:szCs w:val="21"/>
          <w:lang w:eastAsia="ja-JP"/>
        </w:rPr>
        <w:t>荒</w:t>
      </w:r>
      <w:r>
        <w:rPr>
          <w:rFonts w:ascii="ＭＳ 明朝" w:eastAsia="ＭＳ 明朝" w:hAnsi="ＭＳ 明朝" w:hint="eastAsia"/>
          <w:sz w:val="21"/>
          <w:szCs w:val="21"/>
          <w:lang w:eastAsia="ja-JP"/>
        </w:rPr>
        <w:t>れる。</w:t>
      </w:r>
      <w:r>
        <w:rPr>
          <w:rFonts w:hint="eastAsia"/>
          <w:sz w:val="21"/>
          <w:szCs w:val="21"/>
          <w:lang w:eastAsia="ja-JP"/>
        </w:rPr>
        <w:t>ガラスにガラスカッターを当てる角度は一定でなければ</w:t>
      </w:r>
      <w:r>
        <w:rPr>
          <w:rFonts w:ascii="ＭＳ 明朝" w:eastAsia="ＭＳ 明朝" w:hAnsi="ＭＳ 明朝" w:hint="eastAsia"/>
          <w:sz w:val="21"/>
          <w:szCs w:val="21"/>
          <w:lang w:eastAsia="ja-JP"/>
        </w:rPr>
        <w:t>断面は斜めに割れる</w:t>
      </w:r>
      <w:r w:rsidRPr="003B2D8A">
        <w:rPr>
          <w:rFonts w:hint="eastAsia"/>
          <w:sz w:val="21"/>
          <w:szCs w:val="21"/>
          <w:lang w:eastAsia="ja-JP"/>
        </w:rPr>
        <w:t>。</w:t>
      </w:r>
    </w:p>
    <w:p w:rsidR="00C82182" w:rsidRPr="003B2D8A" w:rsidRDefault="00C82182" w:rsidP="00D226E4">
      <w:pPr>
        <w:rPr>
          <w:sz w:val="21"/>
          <w:szCs w:val="21"/>
          <w:lang w:eastAsia="ja-JP"/>
        </w:rPr>
        <w:pPrChange w:id="179" w:author="ちかおか れい" w:date="2018-06-20T20:02:00Z">
          <w:pPr/>
        </w:pPrChange>
      </w:pPr>
      <w:r>
        <w:rPr>
          <w:rFonts w:eastAsia="ＭＳ 明朝" w:hint="eastAsia"/>
          <w:sz w:val="21"/>
          <w:szCs w:val="21"/>
          <w:lang w:eastAsia="ja-JP"/>
        </w:rPr>
        <w:t>私は、反復練習の中で、</w:t>
      </w:r>
      <w:r>
        <w:rPr>
          <w:rFonts w:hint="eastAsia"/>
          <w:sz w:val="21"/>
          <w:szCs w:val="21"/>
          <w:lang w:eastAsia="ja-JP"/>
        </w:rPr>
        <w:t>手元ではなく</w:t>
      </w:r>
      <w:r w:rsidRPr="003B2D8A">
        <w:rPr>
          <w:rFonts w:hint="eastAsia"/>
          <w:sz w:val="21"/>
          <w:szCs w:val="21"/>
          <w:lang w:eastAsia="ja-JP"/>
        </w:rPr>
        <w:t>体の姿勢と体重移動という、スポーツからヒントを得た動きの制御を</w:t>
      </w:r>
      <w:r>
        <w:rPr>
          <w:rFonts w:ascii="ＭＳ 明朝" w:eastAsia="ＭＳ 明朝" w:hAnsi="ＭＳ 明朝" w:hint="eastAsia"/>
          <w:sz w:val="21"/>
          <w:szCs w:val="21"/>
          <w:lang w:eastAsia="ja-JP"/>
        </w:rPr>
        <w:t>もちいることに気が付き、これ</w:t>
      </w:r>
      <w:proofErr w:type="gramStart"/>
      <w:r>
        <w:rPr>
          <w:rFonts w:ascii="ＭＳ 明朝" w:eastAsia="ＭＳ 明朝" w:hAnsi="ＭＳ 明朝" w:hint="eastAsia"/>
          <w:sz w:val="21"/>
          <w:szCs w:val="21"/>
          <w:lang w:eastAsia="ja-JP"/>
        </w:rPr>
        <w:t>を</w:t>
      </w:r>
      <w:proofErr w:type="gramEnd"/>
      <w:r>
        <w:rPr>
          <w:rFonts w:ascii="ＭＳ 明朝" w:eastAsia="ＭＳ 明朝" w:hAnsi="ＭＳ 明朝" w:hint="eastAsia"/>
          <w:sz w:val="21"/>
          <w:szCs w:val="21"/>
          <w:lang w:eastAsia="ja-JP"/>
        </w:rPr>
        <w:t>ガラス</w:t>
      </w:r>
      <w:proofErr w:type="gramStart"/>
      <w:r>
        <w:rPr>
          <w:rFonts w:ascii="ＭＳ 明朝" w:eastAsia="ＭＳ 明朝" w:hAnsi="ＭＳ 明朝" w:hint="eastAsia"/>
          <w:sz w:val="21"/>
          <w:szCs w:val="21"/>
          <w:lang w:eastAsia="ja-JP"/>
        </w:rPr>
        <w:t>を</w:t>
      </w:r>
      <w:proofErr w:type="gramEnd"/>
      <w:r>
        <w:rPr>
          <w:rFonts w:ascii="ＭＳ 明朝" w:eastAsia="ＭＳ 明朝" w:hAnsi="ＭＳ 明朝" w:hint="eastAsia"/>
          <w:sz w:val="21"/>
          <w:szCs w:val="21"/>
          <w:lang w:eastAsia="ja-JP"/>
        </w:rPr>
        <w:t>切る技術として習得した</w:t>
      </w:r>
      <w:r w:rsidRPr="003B2D8A">
        <w:rPr>
          <w:rFonts w:hint="eastAsia"/>
          <w:sz w:val="21"/>
          <w:szCs w:val="21"/>
          <w:lang w:eastAsia="ja-JP"/>
        </w:rPr>
        <w:t>。</w:t>
      </w:r>
    </w:p>
    <w:p w:rsidR="00C82182" w:rsidRDefault="00C82182" w:rsidP="00D226E4">
      <w:pPr>
        <w:rPr>
          <w:rFonts w:eastAsia="ＭＳ 明朝"/>
          <w:color w:val="FF0000"/>
          <w:sz w:val="21"/>
          <w:szCs w:val="21"/>
          <w:lang w:eastAsia="ja-JP"/>
        </w:rPr>
        <w:pPrChange w:id="180" w:author="ちかおか れい" w:date="2018-06-20T20:02:00Z">
          <w:pPr/>
        </w:pPrChange>
      </w:pPr>
    </w:p>
    <w:p w:rsidR="00C82182" w:rsidRPr="00901E57" w:rsidRDefault="00C82182" w:rsidP="00D226E4">
      <w:pPr>
        <w:pStyle w:val="4"/>
        <w:ind w:left="880"/>
        <w:rPr>
          <w:rFonts w:eastAsia="ＭＳ 明朝"/>
          <w:color w:val="FF0000"/>
          <w:sz w:val="21"/>
          <w:szCs w:val="21"/>
          <w:lang w:eastAsia="ja-JP"/>
        </w:rPr>
        <w:pPrChange w:id="181" w:author="ちかおか れい" w:date="2018-06-20T20:02:00Z">
          <w:pPr/>
        </w:pPrChange>
      </w:pPr>
      <w:r w:rsidRPr="00901E57">
        <w:rPr>
          <w:rFonts w:eastAsia="ＭＳ 明朝" w:hint="eastAsia"/>
          <w:color w:val="FF0000"/>
          <w:sz w:val="21"/>
          <w:szCs w:val="21"/>
          <w:lang w:eastAsia="ja-JP"/>
        </w:rPr>
        <w:t>キャスティング技法</w:t>
      </w:r>
    </w:p>
    <w:p w:rsidR="00C82182" w:rsidRPr="00901E57" w:rsidRDefault="00C82182" w:rsidP="00D226E4">
      <w:pPr>
        <w:rPr>
          <w:rFonts w:eastAsia="ＭＳ 明朝"/>
          <w:color w:val="FF0000"/>
          <w:sz w:val="21"/>
          <w:szCs w:val="21"/>
          <w:lang w:eastAsia="ja-JP"/>
        </w:rPr>
      </w:pPr>
      <w:r w:rsidRPr="00901E57">
        <w:rPr>
          <w:rFonts w:eastAsia="ＭＳ 明朝" w:hint="eastAsia"/>
          <w:color w:val="FF0000"/>
          <w:sz w:val="21"/>
          <w:szCs w:val="21"/>
          <w:lang w:eastAsia="ja-JP"/>
        </w:rPr>
        <w:t>ガラスを電気炉で造形する時、かならず熔けたガラスを支えるものが必要になる。フュージングの場合には棚板が主になるが、これは平面的な素材で平面的なものを作る場合に用いられる。一方、立体的な造形をするときには「型」と呼んでいる耐火石膏の雌型が必要になることが一般的だ。</w:t>
      </w:r>
    </w:p>
    <w:p w:rsidR="00C82182" w:rsidRPr="00901E57" w:rsidRDefault="00C82182" w:rsidP="00D226E4">
      <w:pPr>
        <w:rPr>
          <w:rFonts w:eastAsia="ＭＳ 明朝"/>
          <w:color w:val="FF0000"/>
          <w:sz w:val="21"/>
          <w:szCs w:val="21"/>
          <w:lang w:eastAsia="ja-JP"/>
        </w:rPr>
      </w:pPr>
      <w:r w:rsidRPr="00901E57">
        <w:rPr>
          <w:rFonts w:eastAsia="ＭＳ 明朝" w:hint="eastAsia"/>
          <w:color w:val="FF0000"/>
          <w:sz w:val="21"/>
          <w:szCs w:val="21"/>
          <w:lang w:eastAsia="ja-JP"/>
        </w:rPr>
        <w:t>その雌型を作るために、一旦作りたい形態（雄型）を粘土やワックスで作り、そこへ耐火石膏をかけて雌型をとる。陶芸や金属鋳造でも見られるような、鋳造技法である。</w:t>
      </w:r>
    </w:p>
    <w:p w:rsidR="00C82182" w:rsidRPr="00901E57" w:rsidRDefault="00C82182" w:rsidP="00D226E4">
      <w:pPr>
        <w:rPr>
          <w:rFonts w:eastAsia="ＭＳ 明朝"/>
          <w:color w:val="FF0000"/>
          <w:sz w:val="21"/>
          <w:szCs w:val="21"/>
          <w:lang w:eastAsia="ja-JP"/>
        </w:rPr>
        <w:pPrChange w:id="182" w:author="ちかおか れい" w:date="2018-06-20T20:02:00Z">
          <w:pPr/>
        </w:pPrChange>
      </w:pPr>
      <w:r w:rsidRPr="00901E57">
        <w:rPr>
          <w:rFonts w:eastAsia="ＭＳ 明朝" w:hint="eastAsia"/>
          <w:color w:val="FF0000"/>
          <w:sz w:val="21"/>
          <w:szCs w:val="21"/>
          <w:lang w:eastAsia="ja-JP"/>
        </w:rPr>
        <w:t>ガラスは熔けた状態で型に入れなければならないため、必ず鋳造型は電気炉の中でガラスと共に加熱、冷却される。</w:t>
      </w:r>
    </w:p>
    <w:p w:rsidR="00C82182" w:rsidRPr="00901E57" w:rsidRDefault="00C82182" w:rsidP="00D226E4">
      <w:pPr>
        <w:rPr>
          <w:rFonts w:eastAsia="ＭＳ 明朝"/>
          <w:color w:val="FF0000"/>
          <w:sz w:val="21"/>
          <w:szCs w:val="21"/>
          <w:lang w:eastAsia="ja-JP"/>
        </w:rPr>
        <w:pPrChange w:id="183" w:author="ちかおか れい" w:date="2018-06-20T20:02:00Z">
          <w:pPr/>
        </w:pPrChange>
      </w:pPr>
      <w:r w:rsidRPr="00901E57">
        <w:rPr>
          <w:rFonts w:eastAsia="ＭＳ 明朝" w:hint="eastAsia"/>
          <w:color w:val="FF0000"/>
          <w:sz w:val="21"/>
          <w:szCs w:val="21"/>
          <w:lang w:eastAsia="ja-JP"/>
        </w:rPr>
        <w:lastRenderedPageBreak/>
        <w:t>私はこの技法を用いて、迷路の作品を作っていた。</w:t>
      </w:r>
    </w:p>
    <w:p w:rsidR="00C82182" w:rsidRPr="00901E57" w:rsidRDefault="00C82182" w:rsidP="00D226E4">
      <w:pPr>
        <w:rPr>
          <w:rFonts w:eastAsia="ＭＳ 明朝"/>
          <w:color w:val="FF0000"/>
          <w:sz w:val="21"/>
          <w:szCs w:val="21"/>
          <w:lang w:eastAsia="ja-JP"/>
        </w:rPr>
        <w:pPrChange w:id="184" w:author="ちかおか れい" w:date="2018-06-20T20:02:00Z">
          <w:pPr/>
        </w:pPrChange>
      </w:pPr>
      <w:r w:rsidRPr="00901E57">
        <w:rPr>
          <w:rFonts w:eastAsia="ＭＳ 明朝" w:hint="eastAsia"/>
          <w:color w:val="FF0000"/>
          <w:sz w:val="21"/>
          <w:szCs w:val="21"/>
          <w:lang w:eastAsia="ja-JP"/>
        </w:rPr>
        <w:t>ただ、迷路という細かな造形を作るためには、加工性がよく適度な平面と直線がつくることができ、石膏からの脱型が容易であることが求められた。一般的に使用する粘土は、直線や平面を作ることが難しく、また柔らかすぎるために角が落ちてしまった。</w:t>
      </w:r>
    </w:p>
    <w:p w:rsidR="00C82182" w:rsidRPr="00901E57" w:rsidRDefault="00C82182" w:rsidP="00D226E4">
      <w:pPr>
        <w:rPr>
          <w:rFonts w:eastAsia="ＭＳ 明朝"/>
          <w:color w:val="FF0000"/>
          <w:sz w:val="21"/>
          <w:szCs w:val="21"/>
          <w:lang w:eastAsia="ja-JP"/>
        </w:rPr>
        <w:pPrChange w:id="185" w:author="ちかおか れい" w:date="2018-06-20T20:02:00Z">
          <w:pPr/>
        </w:pPrChange>
      </w:pPr>
      <w:r w:rsidRPr="00901E57">
        <w:rPr>
          <w:rFonts w:eastAsia="ＭＳ 明朝" w:hint="eastAsia"/>
          <w:color w:val="FF0000"/>
          <w:sz w:val="21"/>
          <w:szCs w:val="21"/>
          <w:lang w:eastAsia="ja-JP"/>
        </w:rPr>
        <w:t>そこで私は発泡スチロールのボードを用いて原型を組み立てた。固く、角も作れるがカッターナイフで加工することができた。また、石膏型からの脱型は有機溶剤で溶かし出す方法をとった。この方法で人工的で硬い表情を作ることができるようになった。</w:t>
      </w:r>
    </w:p>
    <w:p w:rsidR="00C82182" w:rsidRPr="00901E57" w:rsidRDefault="00C82182" w:rsidP="00D226E4">
      <w:pPr>
        <w:rPr>
          <w:rFonts w:eastAsia="ＭＳ 明朝"/>
          <w:color w:val="FF0000"/>
          <w:sz w:val="21"/>
          <w:szCs w:val="21"/>
          <w:highlight w:val="lightGray"/>
          <w:lang w:eastAsia="ja-JP"/>
        </w:rPr>
        <w:pPrChange w:id="186" w:author="ちかおか れい" w:date="2018-06-20T20:02:00Z">
          <w:pPr/>
        </w:pPrChange>
      </w:pPr>
      <w:r w:rsidRPr="00901E57">
        <w:rPr>
          <w:rFonts w:eastAsia="ＭＳ 明朝" w:hint="eastAsia"/>
          <w:color w:val="FF0000"/>
          <w:sz w:val="21"/>
          <w:szCs w:val="21"/>
          <w:lang w:eastAsia="ja-JP"/>
        </w:rPr>
        <w:t>この制作で、私はガラスの技法がガラス独自のものだけではなく、他の素材を扱う技法を応用したものがあることに気づいた。キルンワーク技法には、金属鋳造や陶芸などと電気炉を使用する共通点がある。そしてガラスのキルンワーク技法はそれらと比較しても発達した歴史は浅い。</w:t>
      </w:r>
      <w:r w:rsidRPr="00901E57">
        <w:rPr>
          <w:rFonts w:eastAsia="ＭＳ 明朝" w:hint="eastAsia"/>
          <w:color w:val="FF0000"/>
          <w:sz w:val="21"/>
          <w:szCs w:val="21"/>
          <w:highlight w:val="lightGray"/>
          <w:lang w:eastAsia="ja-JP"/>
        </w:rPr>
        <w:t>おそらくキルンワーク技法は他素材の窯業技法を参考に発達してきたものと思われる。残されている資料や作品も少数であるが、ガラスを型に入れて窯で熔かすという方法を確立したのはセラミックメーカーだったことがそれを示している。</w:t>
      </w:r>
    </w:p>
    <w:p w:rsidR="00C82182" w:rsidRPr="00607363" w:rsidRDefault="00C82182" w:rsidP="00D226E4">
      <w:pPr>
        <w:rPr>
          <w:rFonts w:eastAsia="ＭＳ 明朝"/>
          <w:color w:val="FF0000"/>
          <w:sz w:val="21"/>
          <w:szCs w:val="21"/>
          <w:highlight w:val="lightGray"/>
          <w:lang w:eastAsia="ja-JP"/>
        </w:rPr>
        <w:pPrChange w:id="187" w:author="ちかおか れい" w:date="2018-06-20T20:02:00Z">
          <w:pPr/>
        </w:pPrChange>
      </w:pPr>
      <w:r w:rsidRPr="00607363">
        <w:rPr>
          <w:rFonts w:eastAsia="ＭＳ 明朝" w:hint="eastAsia"/>
          <w:color w:val="FF0000"/>
          <w:sz w:val="21"/>
          <w:szCs w:val="21"/>
          <w:highlight w:val="lightGray"/>
          <w:lang w:eastAsia="ja-JP"/>
        </w:rPr>
        <w:t>メソポタミア文明の出土品からは、すでにこの方法で作られたと思われるガラス器が発見されている。</w:t>
      </w:r>
    </w:p>
    <w:p w:rsidR="00C82182" w:rsidRDefault="00C82182" w:rsidP="00D226E4">
      <w:pPr>
        <w:rPr>
          <w:rFonts w:eastAsia="ＭＳ 明朝"/>
          <w:color w:val="FF0000"/>
          <w:sz w:val="21"/>
          <w:szCs w:val="21"/>
          <w:lang w:eastAsia="ja-JP"/>
        </w:rPr>
        <w:pPrChange w:id="188" w:author="ちかおか れい" w:date="2018-06-20T20:02:00Z">
          <w:pPr/>
        </w:pPrChange>
      </w:pPr>
      <w:r w:rsidRPr="00607363">
        <w:rPr>
          <w:rFonts w:eastAsia="ＭＳ 明朝" w:hint="eastAsia"/>
          <w:color w:val="FF0000"/>
          <w:sz w:val="21"/>
          <w:szCs w:val="21"/>
          <w:highlight w:val="lightGray"/>
          <w:lang w:eastAsia="ja-JP"/>
        </w:rPr>
        <w:t>伝統的な技法であり、美しい作品は多々存在する。しかし、この方法が確立されてから</w:t>
      </w:r>
      <w:r w:rsidRPr="00607363">
        <w:rPr>
          <w:rFonts w:eastAsia="ＭＳ 明朝" w:hint="eastAsia"/>
          <w:color w:val="FF0000"/>
          <w:sz w:val="21"/>
          <w:szCs w:val="21"/>
          <w:highlight w:val="lightGray"/>
          <w:lang w:eastAsia="ja-JP"/>
        </w:rPr>
        <w:t>130</w:t>
      </w:r>
      <w:r w:rsidRPr="00607363">
        <w:rPr>
          <w:rFonts w:eastAsia="ＭＳ 明朝" w:hint="eastAsia"/>
          <w:color w:val="FF0000"/>
          <w:sz w:val="21"/>
          <w:szCs w:val="21"/>
          <w:highlight w:val="lightGray"/>
          <w:lang w:eastAsia="ja-JP"/>
        </w:rPr>
        <w:t>年以上経過した現在、ガラス素材や設備は格段に進化している。その当時には無かった素材も生まれ、スチロールを原型に使い、有機溶剤で脱型するような方法も考えられるような時代である。</w:t>
      </w:r>
    </w:p>
    <w:p w:rsidR="00C82182" w:rsidRDefault="00C82182" w:rsidP="00D226E4">
      <w:pPr>
        <w:rPr>
          <w:rFonts w:eastAsia="ＭＳ 明朝"/>
          <w:color w:val="FF0000"/>
          <w:sz w:val="21"/>
          <w:szCs w:val="21"/>
          <w:lang w:eastAsia="ja-JP"/>
        </w:rPr>
        <w:pPrChange w:id="189" w:author="ちかおか れい" w:date="2018-06-20T20:02:00Z">
          <w:pPr/>
        </w:pPrChange>
      </w:pPr>
      <w:r>
        <w:rPr>
          <w:rFonts w:eastAsia="ＭＳ 明朝" w:hint="eastAsia"/>
          <w:color w:val="FF0000"/>
          <w:sz w:val="21"/>
          <w:szCs w:val="21"/>
          <w:lang w:eastAsia="ja-JP"/>
        </w:rPr>
        <w:t>そろそろガラス由来、ガラス独自のキルンワーク技法が増え始めていいのではないか。</w:t>
      </w:r>
    </w:p>
    <w:p w:rsidR="00C82182" w:rsidRDefault="00C82182" w:rsidP="00D226E4">
      <w:pPr>
        <w:rPr>
          <w:rFonts w:eastAsia="ＭＳ 明朝"/>
          <w:color w:val="FF0000"/>
          <w:sz w:val="21"/>
          <w:szCs w:val="21"/>
          <w:lang w:eastAsia="ja-JP"/>
        </w:rPr>
        <w:pPrChange w:id="190" w:author="ちかおか れい" w:date="2018-06-20T20:02:00Z">
          <w:pPr/>
        </w:pPrChange>
      </w:pPr>
      <w:r>
        <w:rPr>
          <w:rFonts w:eastAsia="ＭＳ 明朝" w:hint="eastAsia"/>
          <w:color w:val="FF0000"/>
          <w:sz w:val="21"/>
          <w:szCs w:val="21"/>
          <w:lang w:eastAsia="ja-JP"/>
        </w:rPr>
        <w:t>フュージング技法はその一端と考える。これはガ</w:t>
      </w:r>
      <w:r w:rsidRPr="00607363">
        <w:rPr>
          <w:rFonts w:eastAsia="ＭＳ 明朝" w:hint="eastAsia"/>
          <w:color w:val="FF0000"/>
          <w:sz w:val="21"/>
          <w:szCs w:val="21"/>
          <w:highlight w:val="lightGray"/>
          <w:lang w:eastAsia="ja-JP"/>
        </w:rPr>
        <w:t>ラス素材に焦点を当て</w:t>
      </w:r>
      <w:r>
        <w:rPr>
          <w:rFonts w:eastAsia="ＭＳ 明朝" w:hint="eastAsia"/>
          <w:color w:val="FF0000"/>
          <w:sz w:val="21"/>
          <w:szCs w:val="21"/>
          <w:lang w:eastAsia="ja-JP"/>
        </w:rPr>
        <w:t>、生み出したキルンワーク技法である。</w:t>
      </w:r>
    </w:p>
    <w:p w:rsidR="00C82182" w:rsidRDefault="00C82182" w:rsidP="00D226E4">
      <w:pPr>
        <w:rPr>
          <w:rFonts w:eastAsia="ＭＳ 明朝"/>
          <w:color w:val="FF0000"/>
          <w:sz w:val="21"/>
          <w:szCs w:val="21"/>
          <w:lang w:eastAsia="ja-JP"/>
        </w:rPr>
        <w:pPrChange w:id="191" w:author="ちかおか れい" w:date="2018-06-20T20:02:00Z">
          <w:pPr/>
        </w:pPrChange>
      </w:pPr>
      <w:r>
        <w:rPr>
          <w:rFonts w:eastAsia="ＭＳ 明朝" w:hint="eastAsia"/>
          <w:color w:val="FF0000"/>
          <w:sz w:val="21"/>
          <w:szCs w:val="21"/>
          <w:lang w:eastAsia="ja-JP"/>
        </w:rPr>
        <w:t>ならば、キャスティング技法について、ガラス独自の技法が作れるのではないかと考えた。</w:t>
      </w:r>
    </w:p>
    <w:p w:rsidR="00C82182" w:rsidRPr="003D21ED" w:rsidRDefault="00C82182" w:rsidP="00D226E4">
      <w:pPr>
        <w:rPr>
          <w:rFonts w:eastAsia="ＭＳ 明朝"/>
          <w:color w:val="FF0000"/>
          <w:sz w:val="21"/>
          <w:szCs w:val="21"/>
          <w:lang w:eastAsia="ja-JP"/>
        </w:rPr>
        <w:pPrChange w:id="192" w:author="ちかおか れい" w:date="2018-06-20T20:02:00Z">
          <w:pPr/>
        </w:pPrChange>
      </w:pPr>
      <w:r>
        <w:rPr>
          <w:rFonts w:eastAsia="ＭＳ 明朝" w:hint="eastAsia"/>
          <w:color w:val="FF0000"/>
          <w:sz w:val="21"/>
          <w:szCs w:val="21"/>
          <w:lang w:eastAsia="ja-JP"/>
        </w:rPr>
        <w:t>キャスティング技法の主になる「型」を新たに考えることで、ガラスの特徴をもっと捉えることができるのではないか。</w:t>
      </w:r>
    </w:p>
    <w:p w:rsidR="00C82182" w:rsidRDefault="00C82182" w:rsidP="00D226E4">
      <w:pPr>
        <w:rPr>
          <w:rFonts w:eastAsia="ＭＳ 明朝"/>
          <w:color w:val="FF0000"/>
          <w:sz w:val="21"/>
          <w:szCs w:val="21"/>
          <w:lang w:eastAsia="ja-JP"/>
        </w:rPr>
        <w:pPrChange w:id="193" w:author="ちかおか れい" w:date="2018-06-20T20:02:00Z">
          <w:pPr/>
        </w:pPrChange>
      </w:pPr>
    </w:p>
    <w:p w:rsidR="00C82182" w:rsidRDefault="00C82182" w:rsidP="00D226E4">
      <w:pPr>
        <w:rPr>
          <w:rFonts w:eastAsia="ＭＳ 明朝"/>
          <w:color w:val="FF0000"/>
          <w:sz w:val="21"/>
          <w:szCs w:val="21"/>
          <w:lang w:eastAsia="ja-JP"/>
        </w:rPr>
        <w:pPrChange w:id="194" w:author="ちかおか れい" w:date="2018-06-20T20:02:00Z">
          <w:pPr/>
        </w:pPrChange>
      </w:pPr>
      <w:r>
        <w:rPr>
          <w:rFonts w:eastAsia="ＭＳ 明朝" w:hint="eastAsia"/>
          <w:color w:val="FF0000"/>
          <w:sz w:val="21"/>
          <w:szCs w:val="21"/>
          <w:lang w:eastAsia="ja-JP"/>
        </w:rPr>
        <w:t>この着想は、私がアートワークを中心に制作するきっかけになった。</w:t>
      </w:r>
    </w:p>
    <w:p w:rsidR="00C82182" w:rsidRDefault="00C82182" w:rsidP="00D226E4">
      <w:pPr>
        <w:rPr>
          <w:rFonts w:eastAsia="ＭＳ 明朝"/>
          <w:color w:val="FF0000"/>
          <w:sz w:val="21"/>
          <w:szCs w:val="21"/>
          <w:lang w:eastAsia="ja-JP"/>
        </w:rPr>
        <w:pPrChange w:id="195" w:author="ちかおか れい" w:date="2018-06-20T20:02:00Z">
          <w:pPr/>
        </w:pPrChange>
      </w:pPr>
      <w:r>
        <w:rPr>
          <w:rFonts w:eastAsia="ＭＳ 明朝" w:hint="eastAsia"/>
          <w:color w:val="FF0000"/>
          <w:sz w:val="21"/>
          <w:szCs w:val="21"/>
          <w:lang w:eastAsia="ja-JP"/>
        </w:rPr>
        <w:t>技法を生み出すことは新しい造形表現を可能にする。</w:t>
      </w:r>
      <w:r w:rsidRPr="00607363">
        <w:rPr>
          <w:rFonts w:eastAsia="ＭＳ 明朝" w:hint="eastAsia"/>
          <w:color w:val="FF0000"/>
          <w:sz w:val="21"/>
          <w:szCs w:val="21"/>
          <w:highlight w:val="lightGray"/>
          <w:lang w:eastAsia="ja-JP"/>
        </w:rPr>
        <w:t>これを工芸分野で進めていくには他に考えていかなければならないことが多かった。</w:t>
      </w:r>
      <w:r>
        <w:rPr>
          <w:rFonts w:eastAsia="ＭＳ 明朝" w:hint="eastAsia"/>
          <w:color w:val="FF0000"/>
          <w:sz w:val="21"/>
          <w:szCs w:val="21"/>
          <w:lang w:eastAsia="ja-JP"/>
        </w:rPr>
        <w:t>純粋に新しいガラスの姿を見たいという気持ちが強くなった。</w:t>
      </w:r>
    </w:p>
    <w:p w:rsidR="00C82182" w:rsidRDefault="00C82182" w:rsidP="00D226E4">
      <w:pPr>
        <w:rPr>
          <w:rFonts w:eastAsia="ＭＳ 明朝"/>
          <w:color w:val="FF0000"/>
          <w:sz w:val="21"/>
          <w:szCs w:val="21"/>
          <w:lang w:eastAsia="ja-JP"/>
        </w:rPr>
        <w:pPrChange w:id="196" w:author="ちかおか れい" w:date="2018-06-20T20:02:00Z">
          <w:pPr/>
        </w:pPrChange>
      </w:pPr>
    </w:p>
    <w:p w:rsidR="00C82182" w:rsidRDefault="00C82182" w:rsidP="00D226E4">
      <w:pPr>
        <w:rPr>
          <w:rFonts w:eastAsia="ＭＳ 明朝"/>
          <w:color w:val="FF0000"/>
          <w:sz w:val="21"/>
          <w:szCs w:val="21"/>
          <w:lang w:eastAsia="ja-JP"/>
        </w:rPr>
        <w:pPrChange w:id="197" w:author="ちかおか れい" w:date="2018-06-20T20:02:00Z">
          <w:pPr/>
        </w:pPrChange>
      </w:pPr>
    </w:p>
    <w:p w:rsidR="00C82182" w:rsidRDefault="00C82182" w:rsidP="00D226E4">
      <w:pPr>
        <w:pStyle w:val="3"/>
        <w:ind w:left="880"/>
        <w:rPr>
          <w:rFonts w:eastAsia="ＭＳ 明朝"/>
          <w:color w:val="FF0000"/>
          <w:sz w:val="21"/>
          <w:szCs w:val="21"/>
          <w:lang w:eastAsia="ja-JP"/>
        </w:rPr>
        <w:pPrChange w:id="198" w:author="ちかおか れい" w:date="2018-06-20T20:03:00Z">
          <w:pPr/>
        </w:pPrChange>
      </w:pPr>
      <w:r>
        <w:rPr>
          <w:rFonts w:eastAsia="ＭＳ 明朝" w:hint="eastAsia"/>
          <w:color w:val="FF0000"/>
          <w:sz w:val="21"/>
          <w:szCs w:val="21"/>
          <w:lang w:eastAsia="ja-JP"/>
        </w:rPr>
        <w:t>環境について</w:t>
      </w:r>
    </w:p>
    <w:p w:rsidR="00C82182" w:rsidRDefault="00C82182" w:rsidP="00D226E4">
      <w:pPr>
        <w:rPr>
          <w:rFonts w:eastAsia="ＭＳ 明朝"/>
          <w:sz w:val="21"/>
          <w:szCs w:val="21"/>
          <w:lang w:eastAsia="ja-JP"/>
        </w:rPr>
      </w:pPr>
      <w:r w:rsidRPr="003B2D8A">
        <w:rPr>
          <w:rFonts w:hint="eastAsia"/>
          <w:sz w:val="21"/>
          <w:szCs w:val="21"/>
          <w:lang w:eastAsia="ja-JP"/>
        </w:rPr>
        <w:t>大学の職を離れてから、すぐに自分のための制作場所を確保した。4畳半に自作の</w:t>
      </w:r>
      <w:r>
        <w:rPr>
          <w:rFonts w:ascii="ＭＳ 明朝" w:eastAsia="ＭＳ 明朝" w:hAnsi="ＭＳ 明朝" w:hint="eastAsia"/>
          <w:sz w:val="21"/>
          <w:szCs w:val="21"/>
          <w:lang w:eastAsia="ja-JP"/>
        </w:rPr>
        <w:t>小さな</w:t>
      </w:r>
      <w:r w:rsidRPr="003B2D8A">
        <w:rPr>
          <w:rFonts w:hint="eastAsia"/>
          <w:sz w:val="21"/>
          <w:szCs w:val="21"/>
          <w:lang w:eastAsia="ja-JP"/>
        </w:rPr>
        <w:t>キルンだけだったが、ガラスを熔かすことができるだけで嬉しかった。そこから少し</w:t>
      </w:r>
      <w:r>
        <w:rPr>
          <w:rFonts w:ascii="ＭＳ 明朝" w:eastAsia="ＭＳ 明朝" w:hAnsi="ＭＳ 明朝" w:hint="eastAsia"/>
          <w:sz w:val="21"/>
          <w:szCs w:val="21"/>
          <w:lang w:eastAsia="ja-JP"/>
        </w:rPr>
        <w:t>ずつ</w:t>
      </w:r>
      <w:r w:rsidRPr="003B2D8A">
        <w:rPr>
          <w:rFonts w:hint="eastAsia"/>
          <w:sz w:val="21"/>
          <w:szCs w:val="21"/>
          <w:lang w:eastAsia="ja-JP"/>
        </w:rPr>
        <w:t>部屋を大きくし、加工機材を増やしていったが、</w:t>
      </w:r>
      <w:r>
        <w:rPr>
          <w:rFonts w:ascii="ＭＳ 明朝" w:eastAsia="ＭＳ 明朝" w:hAnsi="ＭＳ 明朝" w:hint="eastAsia"/>
          <w:sz w:val="21"/>
          <w:szCs w:val="21"/>
          <w:lang w:eastAsia="ja-JP"/>
        </w:rPr>
        <w:t>広さと経済的な理由で、導入したものは</w:t>
      </w:r>
      <w:r w:rsidRPr="003B2D8A">
        <w:rPr>
          <w:rFonts w:hint="eastAsia"/>
          <w:sz w:val="21"/>
          <w:szCs w:val="21"/>
          <w:lang w:eastAsia="ja-JP"/>
        </w:rPr>
        <w:t>最低限の機材</w:t>
      </w:r>
      <w:r>
        <w:rPr>
          <w:rFonts w:ascii="ＭＳ 明朝" w:eastAsia="ＭＳ 明朝" w:hAnsi="ＭＳ 明朝" w:hint="eastAsia"/>
          <w:sz w:val="21"/>
          <w:szCs w:val="21"/>
          <w:lang w:eastAsia="ja-JP"/>
        </w:rPr>
        <w:t>のみ</w:t>
      </w:r>
      <w:r w:rsidRPr="003B2D8A">
        <w:rPr>
          <w:rFonts w:hint="eastAsia"/>
          <w:sz w:val="21"/>
          <w:szCs w:val="21"/>
          <w:lang w:eastAsia="ja-JP"/>
        </w:rPr>
        <w:t>だった。技法はフュージングに絞り、そ</w:t>
      </w:r>
      <w:r>
        <w:rPr>
          <w:rFonts w:ascii="ＭＳ 明朝" w:eastAsia="ＭＳ 明朝" w:hAnsi="ＭＳ 明朝" w:hint="eastAsia"/>
          <w:sz w:val="21"/>
          <w:szCs w:val="21"/>
          <w:lang w:eastAsia="ja-JP"/>
        </w:rPr>
        <w:t>の制作を自己</w:t>
      </w:r>
      <w:r w:rsidRPr="003B2D8A">
        <w:rPr>
          <w:rFonts w:hint="eastAsia"/>
          <w:sz w:val="21"/>
          <w:szCs w:val="21"/>
          <w:lang w:eastAsia="ja-JP"/>
        </w:rPr>
        <w:t>完結させる設備を整えていった。</w:t>
      </w:r>
    </w:p>
    <w:p w:rsidR="00C82182" w:rsidRDefault="00C82182" w:rsidP="00D226E4">
      <w:pPr>
        <w:rPr>
          <w:rFonts w:eastAsia="ＭＳ 明朝"/>
          <w:color w:val="FF0000"/>
          <w:sz w:val="21"/>
          <w:szCs w:val="21"/>
          <w:lang w:eastAsia="ja-JP"/>
        </w:rPr>
      </w:pPr>
      <w:r>
        <w:rPr>
          <w:rFonts w:eastAsia="ＭＳ 明朝" w:hint="eastAsia"/>
          <w:color w:val="FF0000"/>
          <w:sz w:val="21"/>
          <w:szCs w:val="21"/>
          <w:lang w:eastAsia="ja-JP"/>
        </w:rPr>
        <w:t>ガラス造形をするためには、技法それぞれに適した設備を必要とする。キルンワーク技法を主体にするならば電気炉の確保は必須である。また、ガラスを削って形を</w:t>
      </w:r>
      <w:proofErr w:type="gramStart"/>
      <w:r>
        <w:rPr>
          <w:rFonts w:eastAsia="ＭＳ 明朝" w:hint="eastAsia"/>
          <w:color w:val="FF0000"/>
          <w:sz w:val="21"/>
          <w:szCs w:val="21"/>
          <w:lang w:eastAsia="ja-JP"/>
        </w:rPr>
        <w:t>整えたり</w:t>
      </w:r>
      <w:proofErr w:type="gramEnd"/>
      <w:r>
        <w:rPr>
          <w:rFonts w:eastAsia="ＭＳ 明朝" w:hint="eastAsia"/>
          <w:color w:val="FF0000"/>
          <w:sz w:val="21"/>
          <w:szCs w:val="21"/>
          <w:lang w:eastAsia="ja-JP"/>
        </w:rPr>
        <w:t>、艶を戻していくためのコールドワーク技法は、熱ではない方法でガラスを成型する方法であり、これも必要である。</w:t>
      </w:r>
    </w:p>
    <w:p w:rsidR="00C82182" w:rsidRDefault="00C82182" w:rsidP="00D226E4">
      <w:pPr>
        <w:rPr>
          <w:rFonts w:eastAsia="ＭＳ 明朝"/>
          <w:color w:val="FF0000"/>
          <w:sz w:val="21"/>
          <w:szCs w:val="21"/>
          <w:lang w:eastAsia="ja-JP"/>
        </w:rPr>
      </w:pPr>
      <w:r>
        <w:rPr>
          <w:rFonts w:eastAsia="ＭＳ 明朝" w:hint="eastAsia"/>
          <w:color w:val="FF0000"/>
          <w:sz w:val="21"/>
          <w:szCs w:val="21"/>
          <w:lang w:eastAsia="ja-JP"/>
        </w:rPr>
        <w:t>しかし、個人工房でこれらを十分に準備するには資金やスペース、音や匂いなどの周辺環境への配慮など非常に難しい事柄が山積する。</w:t>
      </w:r>
    </w:p>
    <w:p w:rsidR="00C82182" w:rsidRDefault="00C82182" w:rsidP="00D226E4">
      <w:pPr>
        <w:rPr>
          <w:rFonts w:eastAsia="ＭＳ 明朝"/>
          <w:color w:val="FF0000"/>
          <w:sz w:val="21"/>
          <w:szCs w:val="21"/>
          <w:lang w:eastAsia="ja-JP"/>
        </w:rPr>
        <w:pPrChange w:id="199" w:author="ちかおか れい" w:date="2018-06-20T20:02:00Z">
          <w:pPr/>
        </w:pPrChange>
      </w:pPr>
      <w:r>
        <w:rPr>
          <w:rFonts w:eastAsia="ＭＳ 明朝" w:hint="eastAsia"/>
          <w:color w:val="FF0000"/>
          <w:sz w:val="21"/>
          <w:szCs w:val="21"/>
          <w:lang w:eastAsia="ja-JP"/>
        </w:rPr>
        <w:t>私は、いろいろな作家の工房や工場を見学しながら、必要なものを考え、キルンワークのフュージング技法に特化させた工房を作った。</w:t>
      </w:r>
    </w:p>
    <w:p w:rsidR="00C82182" w:rsidRDefault="00C82182" w:rsidP="00D226E4">
      <w:pPr>
        <w:rPr>
          <w:rFonts w:eastAsia="ＭＳ 明朝"/>
          <w:color w:val="FF0000"/>
          <w:sz w:val="21"/>
          <w:szCs w:val="21"/>
          <w:lang w:eastAsia="ja-JP"/>
        </w:rPr>
        <w:pPrChange w:id="200" w:author="ちかおか れい" w:date="2018-06-20T20:02:00Z">
          <w:pPr/>
        </w:pPrChange>
      </w:pPr>
      <w:r>
        <w:rPr>
          <w:rFonts w:eastAsia="ＭＳ 明朝" w:hint="eastAsia"/>
          <w:color w:val="FF0000"/>
          <w:sz w:val="21"/>
          <w:szCs w:val="21"/>
          <w:lang w:eastAsia="ja-JP"/>
        </w:rPr>
        <w:t>その結果、フュージング技法を使ってアートと工芸の作品を制作することができるようになった。</w:t>
      </w:r>
    </w:p>
    <w:p w:rsidR="00C82182" w:rsidRDefault="00C82182" w:rsidP="00D226E4">
      <w:pPr>
        <w:rPr>
          <w:rFonts w:eastAsia="ＭＳ 明朝"/>
          <w:color w:val="FF0000"/>
          <w:sz w:val="21"/>
          <w:szCs w:val="21"/>
          <w:lang w:eastAsia="ja-JP"/>
        </w:rPr>
        <w:pPrChange w:id="201" w:author="ちかおか れい" w:date="2018-06-20T20:02:00Z">
          <w:pPr/>
        </w:pPrChange>
      </w:pPr>
      <w:r>
        <w:rPr>
          <w:rFonts w:eastAsia="ＭＳ 明朝" w:hint="eastAsia"/>
          <w:color w:val="FF0000"/>
          <w:sz w:val="21"/>
          <w:szCs w:val="21"/>
          <w:lang w:eastAsia="ja-JP"/>
        </w:rPr>
        <w:t>しかし、私が制作にジレンマを感じ始めたとき、この工房の特化したスタイルに原因の一つがあるのではないかと考えた。</w:t>
      </w:r>
    </w:p>
    <w:p w:rsidR="00C82182" w:rsidRDefault="00C82182" w:rsidP="00D226E4">
      <w:pPr>
        <w:rPr>
          <w:rFonts w:eastAsia="ＭＳ 明朝"/>
          <w:color w:val="FF0000"/>
          <w:sz w:val="21"/>
          <w:szCs w:val="21"/>
          <w:lang w:eastAsia="ja-JP"/>
        </w:rPr>
        <w:pPrChange w:id="202" w:author="ちかおか れい" w:date="2018-06-20T20:02:00Z">
          <w:pPr/>
        </w:pPrChange>
      </w:pPr>
      <w:r>
        <w:rPr>
          <w:rFonts w:eastAsia="ＭＳ 明朝" w:hint="eastAsia"/>
          <w:color w:val="FF0000"/>
          <w:sz w:val="21"/>
          <w:szCs w:val="21"/>
          <w:lang w:eastAsia="ja-JP"/>
        </w:rPr>
        <w:t>私はフュージング技法を十分に使えるように自分の工房を作ってきたが、それがフュージング技法から私自身が縛られることになっていた。その時の工房で考えること自体がフュージング技法ありきだったのだ。</w:t>
      </w:r>
    </w:p>
    <w:p w:rsidR="00C82182" w:rsidRDefault="00C82182" w:rsidP="00D226E4">
      <w:pPr>
        <w:rPr>
          <w:rFonts w:eastAsia="ＭＳ 明朝"/>
          <w:color w:val="FF0000"/>
          <w:sz w:val="21"/>
          <w:szCs w:val="21"/>
          <w:lang w:eastAsia="ja-JP"/>
        </w:rPr>
        <w:pPrChange w:id="203" w:author="ちかおか れい" w:date="2018-06-20T20:02:00Z">
          <w:pPr/>
        </w:pPrChange>
      </w:pPr>
      <w:r>
        <w:rPr>
          <w:rFonts w:eastAsia="ＭＳ 明朝" w:hint="eastAsia"/>
          <w:color w:val="FF0000"/>
          <w:sz w:val="21"/>
          <w:szCs w:val="21"/>
          <w:lang w:eastAsia="ja-JP"/>
        </w:rPr>
        <w:t>迷路のアート作品を制作した時、その違いに気がついた。迷路はスチロール原型を使い、耐火石膏を使う。そして石膏型に触れていた部分を磨く工程が必要だった。</w:t>
      </w:r>
    </w:p>
    <w:p w:rsidR="00C82182" w:rsidRDefault="00C82182" w:rsidP="00D226E4">
      <w:pPr>
        <w:rPr>
          <w:rFonts w:eastAsia="ＭＳ 明朝"/>
          <w:color w:val="FF0000"/>
          <w:sz w:val="21"/>
          <w:szCs w:val="21"/>
          <w:lang w:eastAsia="ja-JP"/>
        </w:rPr>
        <w:pPrChange w:id="204" w:author="ちかおか れい" w:date="2018-06-20T20:02:00Z">
          <w:pPr/>
        </w:pPrChange>
      </w:pPr>
      <w:r>
        <w:rPr>
          <w:rFonts w:eastAsia="ＭＳ 明朝" w:hint="eastAsia"/>
          <w:color w:val="FF0000"/>
          <w:sz w:val="21"/>
          <w:szCs w:val="21"/>
          <w:lang w:eastAsia="ja-JP"/>
        </w:rPr>
        <w:t>フュージング技法にはない工程と素材を新たに自分の工房へ導入した時、同じキルンワーク技法の中でもこれほどやらなければならないことが違うのかと驚いた。</w:t>
      </w:r>
    </w:p>
    <w:p w:rsidR="00C82182" w:rsidRPr="00607363" w:rsidRDefault="00C82182" w:rsidP="00D226E4">
      <w:pPr>
        <w:rPr>
          <w:rFonts w:eastAsia="ＭＳ 明朝"/>
          <w:color w:val="0070C0"/>
          <w:sz w:val="21"/>
          <w:szCs w:val="21"/>
          <w:lang w:eastAsia="ja-JP"/>
        </w:rPr>
        <w:pPrChange w:id="205" w:author="ちかおか れい" w:date="2018-06-20T20:02:00Z">
          <w:pPr/>
        </w:pPrChange>
      </w:pPr>
      <w:r>
        <w:rPr>
          <w:rFonts w:eastAsia="ＭＳ 明朝" w:hint="eastAsia"/>
          <w:color w:val="FF0000"/>
          <w:sz w:val="21"/>
          <w:szCs w:val="21"/>
          <w:lang w:eastAsia="ja-JP"/>
        </w:rPr>
        <w:lastRenderedPageBreak/>
        <w:t>そして、</w:t>
      </w:r>
      <w:r w:rsidRPr="00607363">
        <w:rPr>
          <w:rFonts w:eastAsia="ＭＳ 明朝" w:hint="eastAsia"/>
          <w:color w:val="0070C0"/>
          <w:sz w:val="21"/>
          <w:szCs w:val="21"/>
          <w:lang w:eastAsia="ja-JP"/>
        </w:rPr>
        <w:t>もしキルンワーク技法を使わない作品を作ろうとしたら、この工房はどうなるだろうと考えた。また、そのような作品を私はここで考えられるのか、不安に襲われた。</w:t>
      </w:r>
    </w:p>
    <w:p w:rsidR="00C82182" w:rsidRPr="00607363" w:rsidRDefault="00C82182" w:rsidP="00D226E4">
      <w:pPr>
        <w:rPr>
          <w:rFonts w:eastAsia="ＭＳ 明朝"/>
          <w:color w:val="0070C0"/>
          <w:sz w:val="21"/>
          <w:szCs w:val="21"/>
          <w:lang w:eastAsia="ja-JP"/>
        </w:rPr>
        <w:pPrChange w:id="206" w:author="ちかおか れい" w:date="2018-06-20T20:02:00Z">
          <w:pPr/>
        </w:pPrChange>
      </w:pPr>
      <w:r w:rsidRPr="00607363">
        <w:rPr>
          <w:rFonts w:eastAsia="ＭＳ 明朝" w:hint="eastAsia"/>
          <w:color w:val="0070C0"/>
          <w:sz w:val="21"/>
          <w:szCs w:val="21"/>
          <w:lang w:eastAsia="ja-JP"/>
        </w:rPr>
        <w:t>新しい技法に興味を持ち、作品を作ってきたにもかかわらず、自分が習得してきた技法に縛られて動けなくなってしまう、これはとても驚きだった。</w:t>
      </w:r>
    </w:p>
    <w:p w:rsidR="00C82182" w:rsidRDefault="00C82182" w:rsidP="00D226E4">
      <w:pPr>
        <w:rPr>
          <w:rFonts w:eastAsia="ＭＳ 明朝"/>
          <w:color w:val="FF0000"/>
          <w:sz w:val="21"/>
          <w:szCs w:val="21"/>
          <w:lang w:eastAsia="ja-JP"/>
        </w:rPr>
        <w:pPrChange w:id="207" w:author="ちかおか れい" w:date="2018-06-20T20:02:00Z">
          <w:pPr/>
        </w:pPrChange>
      </w:pPr>
      <w:r>
        <w:rPr>
          <w:rFonts w:eastAsia="ＭＳ 明朝" w:hint="eastAsia"/>
          <w:color w:val="FF0000"/>
          <w:sz w:val="21"/>
          <w:szCs w:val="21"/>
          <w:lang w:eastAsia="ja-JP"/>
        </w:rPr>
        <w:t>そして、変化を求めるために、自分の工房で制作するという日常を変える行動をおこした。</w:t>
      </w:r>
    </w:p>
    <w:p w:rsidR="00C82182" w:rsidRPr="009763BE" w:rsidRDefault="00C82182" w:rsidP="00D226E4">
      <w:pPr>
        <w:rPr>
          <w:rFonts w:eastAsia="ＭＳ 明朝"/>
          <w:color w:val="FF0000"/>
          <w:sz w:val="21"/>
          <w:szCs w:val="21"/>
          <w:lang w:eastAsia="ja-JP"/>
        </w:rPr>
        <w:pPrChange w:id="208" w:author="ちかおか れい" w:date="2018-06-20T20:02:00Z">
          <w:pPr/>
        </w:pPrChange>
      </w:pPr>
      <w:r>
        <w:rPr>
          <w:rFonts w:eastAsia="ＭＳ 明朝" w:hint="eastAsia"/>
          <w:color w:val="FF0000"/>
          <w:sz w:val="21"/>
          <w:szCs w:val="21"/>
          <w:lang w:eastAsia="ja-JP"/>
        </w:rPr>
        <w:t>違う場所で制作することを求めたのだ。自分の工房には積み重ねてきた技法と情報があるので、それを安易に壊すことはできなかった。</w:t>
      </w:r>
    </w:p>
    <w:p w:rsidR="00C82182" w:rsidRPr="00655BC1" w:rsidRDefault="00C82182" w:rsidP="00D226E4">
      <w:pPr>
        <w:rPr>
          <w:rFonts w:eastAsia="ＭＳ 明朝"/>
          <w:color w:val="FF0000"/>
          <w:sz w:val="21"/>
          <w:szCs w:val="21"/>
          <w:lang w:eastAsia="ja-JP"/>
        </w:rPr>
        <w:pPrChange w:id="209" w:author="ちかおか れい" w:date="2018-06-20T20:02:00Z">
          <w:pPr/>
        </w:pPrChange>
      </w:pPr>
    </w:p>
    <w:p w:rsidR="00C82182" w:rsidRPr="002A2DCA" w:rsidRDefault="00C82182" w:rsidP="00D226E4">
      <w:pPr>
        <w:rPr>
          <w:rFonts w:eastAsia="ＭＳ 明朝"/>
          <w:color w:val="FF0000"/>
          <w:sz w:val="21"/>
          <w:szCs w:val="21"/>
          <w:lang w:eastAsia="ja-JP"/>
        </w:rPr>
        <w:pPrChange w:id="210" w:author="ちかおか れい" w:date="2018-06-20T20:02:00Z">
          <w:pPr/>
        </w:pPrChange>
      </w:pPr>
    </w:p>
    <w:p w:rsidR="00C82182" w:rsidRPr="003B2D8A" w:rsidRDefault="00C82182" w:rsidP="00D226E4">
      <w:pPr>
        <w:rPr>
          <w:sz w:val="21"/>
          <w:szCs w:val="21"/>
          <w:lang w:eastAsia="ja-JP"/>
        </w:rPr>
        <w:pPrChange w:id="211" w:author="ちかおか れい" w:date="2018-06-20T20:02:00Z">
          <w:pPr/>
        </w:pPrChange>
      </w:pPr>
    </w:p>
    <w:p w:rsidR="00C82182" w:rsidRPr="00A7439A" w:rsidRDefault="00C82182" w:rsidP="00D226E4">
      <w:pPr>
        <w:pStyle w:val="2"/>
        <w:rPr>
          <w:sz w:val="21"/>
          <w:szCs w:val="21"/>
          <w:lang w:eastAsia="ja-JP"/>
        </w:rPr>
        <w:pPrChange w:id="212" w:author="ちかおか れい" w:date="2018-06-20T20:03:00Z">
          <w:pPr/>
        </w:pPrChange>
      </w:pPr>
      <w:r w:rsidRPr="00A7439A">
        <w:rPr>
          <w:sz w:val="21"/>
          <w:szCs w:val="21"/>
          <w:lang w:eastAsia="ja-JP"/>
        </w:rPr>
        <w:t>1-3</w:t>
      </w:r>
      <w:r w:rsidRPr="00A7439A">
        <w:rPr>
          <w:rFonts w:hint="eastAsia"/>
          <w:sz w:val="21"/>
          <w:szCs w:val="21"/>
          <w:lang w:eastAsia="ja-JP"/>
        </w:rPr>
        <w:t xml:space="preserve"> 日常を変える</w:t>
      </w:r>
    </w:p>
    <w:p w:rsidR="00C82182" w:rsidRPr="00A7439A" w:rsidRDefault="00C82182" w:rsidP="00D226E4">
      <w:pPr>
        <w:rPr>
          <w:sz w:val="21"/>
          <w:szCs w:val="21"/>
          <w:lang w:eastAsia="ja-JP"/>
        </w:rPr>
      </w:pPr>
    </w:p>
    <w:p w:rsidR="00C82182" w:rsidRPr="00A7439A" w:rsidDel="00D226E4" w:rsidRDefault="00C82182" w:rsidP="00D226E4">
      <w:pPr>
        <w:pStyle w:val="2"/>
        <w:rPr>
          <w:del w:id="213" w:author="ちかおか れい" w:date="2018-06-20T20:04:00Z"/>
          <w:rFonts w:ascii="ＭＳ 明朝" w:eastAsia="ＭＳ 明朝" w:hAnsi="ＭＳ 明朝"/>
          <w:sz w:val="21"/>
          <w:szCs w:val="21"/>
          <w:lang w:eastAsia="ja-JP"/>
        </w:rPr>
        <w:pPrChange w:id="214" w:author="ちかおか れい" w:date="2018-06-20T20:04:00Z">
          <w:pPr>
            <w:ind w:firstLine="960"/>
          </w:pPr>
        </w:pPrChange>
      </w:pPr>
      <w:r w:rsidRPr="00A7439A">
        <w:rPr>
          <w:rFonts w:ascii="ＭＳ 明朝" w:eastAsia="ＭＳ 明朝" w:hAnsi="ＭＳ 明朝" w:hint="eastAsia"/>
          <w:sz w:val="21"/>
          <w:szCs w:val="21"/>
          <w:lang w:eastAsia="ja-JP"/>
        </w:rPr>
        <w:t>第三節　日常を変える</w:t>
      </w:r>
    </w:p>
    <w:p w:rsidR="00C82182" w:rsidRPr="00D226E4" w:rsidRDefault="00C82182" w:rsidP="00D226E4">
      <w:pPr>
        <w:pStyle w:val="3"/>
        <w:ind w:left="880"/>
        <w:pPrChange w:id="215" w:author="ちかおか れい" w:date="2018-06-20T20:04:00Z">
          <w:pPr>
            <w:pStyle w:val="a6"/>
            <w:numPr>
              <w:numId w:val="1"/>
            </w:numPr>
            <w:ind w:leftChars="0" w:left="3720" w:hanging="840"/>
          </w:pPr>
        </w:pPrChange>
      </w:pPr>
      <w:proofErr w:type="spellStart"/>
      <w:r w:rsidRPr="00D226E4">
        <w:rPr>
          <w:rFonts w:hint="eastAsia"/>
        </w:rPr>
        <w:t>学ぶ時間</w:t>
      </w:r>
      <w:proofErr w:type="spellEnd"/>
    </w:p>
    <w:p w:rsidR="00C82182" w:rsidRPr="00A7439A" w:rsidRDefault="00C82182" w:rsidP="00D226E4">
      <w:pPr>
        <w:rPr>
          <w:sz w:val="21"/>
          <w:szCs w:val="21"/>
          <w:lang w:eastAsia="ja-JP"/>
        </w:rPr>
      </w:pPr>
      <w:r w:rsidRPr="00A7439A">
        <w:rPr>
          <w:rFonts w:hint="eastAsia"/>
          <w:sz w:val="21"/>
          <w:szCs w:val="21"/>
          <w:lang w:eastAsia="ja-JP"/>
        </w:rPr>
        <w:t>自宅の工房で制作していること、</w:t>
      </w:r>
      <w:r>
        <w:rPr>
          <w:rFonts w:ascii="ＭＳ 明朝" w:eastAsia="ＭＳ 明朝" w:hAnsi="ＭＳ 明朝" w:hint="eastAsia"/>
          <w:sz w:val="21"/>
          <w:szCs w:val="21"/>
          <w:lang w:eastAsia="ja-JP"/>
        </w:rPr>
        <w:t>そして時々</w:t>
      </w:r>
      <w:r w:rsidRPr="00A7439A">
        <w:rPr>
          <w:rFonts w:hint="eastAsia"/>
          <w:sz w:val="21"/>
          <w:szCs w:val="21"/>
          <w:lang w:eastAsia="ja-JP"/>
        </w:rPr>
        <w:t>大学</w:t>
      </w:r>
      <w:r>
        <w:rPr>
          <w:rFonts w:ascii="ＭＳ 明朝" w:eastAsia="ＭＳ 明朝" w:hAnsi="ＭＳ 明朝" w:hint="eastAsia"/>
          <w:sz w:val="21"/>
          <w:szCs w:val="21"/>
          <w:lang w:eastAsia="ja-JP"/>
        </w:rPr>
        <w:t>の非常勤講師として学生へ</w:t>
      </w:r>
      <w:r w:rsidRPr="00A7439A">
        <w:rPr>
          <w:rFonts w:hint="eastAsia"/>
          <w:sz w:val="21"/>
          <w:szCs w:val="21"/>
          <w:lang w:eastAsia="ja-JP"/>
        </w:rPr>
        <w:t>指導することがガラスに触れている日常だった。</w:t>
      </w:r>
    </w:p>
    <w:p w:rsidR="00C82182" w:rsidRPr="00235AAA" w:rsidRDefault="00C82182" w:rsidP="00D226E4">
      <w:pPr>
        <w:rPr>
          <w:rFonts w:eastAsia="ＭＳ 明朝"/>
          <w:sz w:val="21"/>
          <w:szCs w:val="21"/>
          <w:lang w:eastAsia="ja-JP"/>
        </w:rPr>
      </w:pPr>
      <w:r>
        <w:rPr>
          <w:rFonts w:ascii="ＭＳ 明朝" w:eastAsia="ＭＳ 明朝" w:hAnsi="ＭＳ 明朝" w:hint="eastAsia"/>
          <w:sz w:val="21"/>
          <w:szCs w:val="21"/>
          <w:lang w:eastAsia="ja-JP"/>
        </w:rPr>
        <w:t>私はガラスに関わる日常に変化を求め、本学</w:t>
      </w:r>
      <w:r>
        <w:rPr>
          <w:rFonts w:hint="eastAsia"/>
          <w:sz w:val="21"/>
          <w:szCs w:val="21"/>
          <w:lang w:eastAsia="ja-JP"/>
        </w:rPr>
        <w:t>大学院</w:t>
      </w:r>
      <w:r>
        <w:rPr>
          <w:rFonts w:ascii="ＭＳ 明朝" w:eastAsia="ＭＳ 明朝" w:hAnsi="ＭＳ 明朝" w:hint="eastAsia"/>
          <w:sz w:val="21"/>
          <w:szCs w:val="21"/>
          <w:lang w:eastAsia="ja-JP"/>
        </w:rPr>
        <w:t>へ進んだ。仕事として学ぶスタンスに加えて、教育機関で</w:t>
      </w:r>
      <w:r>
        <w:rPr>
          <w:rFonts w:hint="eastAsia"/>
          <w:sz w:val="21"/>
          <w:szCs w:val="21"/>
          <w:lang w:eastAsia="ja-JP"/>
        </w:rPr>
        <w:t>研究して学ぶ時間を</w:t>
      </w:r>
      <w:r>
        <w:rPr>
          <w:rFonts w:ascii="ＭＳ 明朝" w:eastAsia="ＭＳ 明朝" w:hAnsi="ＭＳ 明朝" w:hint="eastAsia"/>
          <w:sz w:val="21"/>
          <w:szCs w:val="21"/>
          <w:lang w:eastAsia="ja-JP"/>
        </w:rPr>
        <w:t>求めた。</w:t>
      </w:r>
    </w:p>
    <w:p w:rsidR="00C82182" w:rsidRDefault="00C82182" w:rsidP="00D226E4">
      <w:pPr>
        <w:rPr>
          <w:rFonts w:eastAsia="ＭＳ 明朝"/>
          <w:sz w:val="21"/>
          <w:szCs w:val="21"/>
          <w:lang w:eastAsia="ja-JP"/>
        </w:rPr>
      </w:pPr>
      <w:r>
        <w:rPr>
          <w:rFonts w:ascii="ＭＳ 明朝" w:eastAsia="ＭＳ 明朝" w:hAnsi="ＭＳ 明朝" w:hint="eastAsia"/>
          <w:sz w:val="21"/>
          <w:szCs w:val="21"/>
          <w:lang w:eastAsia="ja-JP"/>
        </w:rPr>
        <w:t>この結果、様々な変化とともに制作過程や思考に対する刺激が劇的に増えた。初めての経験には抵抗感を伴った。しかし、それを感じるたびに自分が作ってきたセオリーを振り返ることになり、意識するきっかけになっていた。</w:t>
      </w:r>
    </w:p>
    <w:p w:rsidR="00C82182" w:rsidRDefault="00C82182" w:rsidP="00D226E4">
      <w:pPr>
        <w:rPr>
          <w:rFonts w:eastAsia="ＭＳ 明朝"/>
          <w:sz w:val="21"/>
          <w:szCs w:val="21"/>
          <w:lang w:eastAsia="ja-JP"/>
        </w:rPr>
      </w:pPr>
      <w:r>
        <w:rPr>
          <w:rFonts w:hint="eastAsia"/>
          <w:sz w:val="21"/>
          <w:szCs w:val="21"/>
          <w:lang w:eastAsia="ja-JP"/>
        </w:rPr>
        <w:t>今まで続けてきた</w:t>
      </w:r>
      <w:r>
        <w:rPr>
          <w:rFonts w:ascii="ＭＳ 明朝" w:eastAsia="ＭＳ 明朝" w:hAnsi="ＭＳ 明朝" w:hint="eastAsia"/>
          <w:sz w:val="21"/>
          <w:szCs w:val="21"/>
          <w:lang w:eastAsia="ja-JP"/>
        </w:rPr>
        <w:t>制作過程や思考パターン</w:t>
      </w:r>
      <w:r w:rsidRPr="00A7439A">
        <w:rPr>
          <w:rFonts w:hint="eastAsia"/>
          <w:sz w:val="21"/>
          <w:szCs w:val="21"/>
          <w:lang w:eastAsia="ja-JP"/>
        </w:rPr>
        <w:t>は、自分にとって動きやすい、考えやすい状況に情報が整理され、合理化されている。</w:t>
      </w:r>
    </w:p>
    <w:p w:rsidR="00C82182" w:rsidRPr="00A7439A" w:rsidRDefault="00C82182" w:rsidP="00D226E4">
      <w:pPr>
        <w:rPr>
          <w:sz w:val="21"/>
          <w:szCs w:val="21"/>
          <w:lang w:eastAsia="ja-JP"/>
        </w:rPr>
      </w:pPr>
      <w:r>
        <w:rPr>
          <w:rFonts w:eastAsia="ＭＳ 明朝" w:hint="eastAsia"/>
          <w:sz w:val="21"/>
          <w:szCs w:val="21"/>
          <w:lang w:eastAsia="ja-JP"/>
        </w:rPr>
        <w:t>その合理化の目的は、同じ行動を繰り返して安定していくためのものであり、</w:t>
      </w:r>
      <w:r w:rsidRPr="00A7439A">
        <w:rPr>
          <w:rFonts w:hint="eastAsia"/>
          <w:sz w:val="21"/>
          <w:szCs w:val="21"/>
          <w:lang w:eastAsia="ja-JP"/>
        </w:rPr>
        <w:t>それ以外の要素に変化のヒントを求めていくべきだと考えた。</w:t>
      </w:r>
    </w:p>
    <w:p w:rsidR="00C82182" w:rsidRPr="00A7439A" w:rsidRDefault="00C82182" w:rsidP="00D226E4">
      <w:pPr>
        <w:rPr>
          <w:sz w:val="21"/>
          <w:szCs w:val="21"/>
          <w:lang w:eastAsia="ja-JP"/>
        </w:rPr>
      </w:pPr>
      <w:r>
        <w:rPr>
          <w:rFonts w:hint="eastAsia"/>
          <w:sz w:val="21"/>
          <w:szCs w:val="21"/>
          <w:lang w:eastAsia="ja-JP"/>
        </w:rPr>
        <w:t>仕事はクライアント</w:t>
      </w:r>
      <w:r>
        <w:rPr>
          <w:rFonts w:ascii="ＭＳ 明朝" w:eastAsia="ＭＳ 明朝" w:hAnsi="ＭＳ 明朝" w:hint="eastAsia"/>
          <w:sz w:val="21"/>
          <w:szCs w:val="21"/>
          <w:lang w:eastAsia="ja-JP"/>
        </w:rPr>
        <w:t>の意見や販売の諸条件が</w:t>
      </w:r>
      <w:r>
        <w:rPr>
          <w:rFonts w:hint="eastAsia"/>
          <w:sz w:val="21"/>
          <w:szCs w:val="21"/>
          <w:lang w:eastAsia="ja-JP"/>
        </w:rPr>
        <w:t>影響</w:t>
      </w:r>
      <w:r>
        <w:rPr>
          <w:rFonts w:ascii="ＭＳ 明朝" w:eastAsia="ＭＳ 明朝" w:hAnsi="ＭＳ 明朝" w:hint="eastAsia"/>
          <w:sz w:val="21"/>
          <w:szCs w:val="21"/>
          <w:lang w:eastAsia="ja-JP"/>
        </w:rPr>
        <w:t>する</w:t>
      </w:r>
      <w:r w:rsidRPr="00A7439A">
        <w:rPr>
          <w:rFonts w:hint="eastAsia"/>
          <w:sz w:val="21"/>
          <w:szCs w:val="21"/>
          <w:lang w:eastAsia="ja-JP"/>
        </w:rPr>
        <w:t>。</w:t>
      </w:r>
      <w:r>
        <w:rPr>
          <w:rFonts w:ascii="ＭＳ 明朝" w:eastAsia="ＭＳ 明朝" w:hAnsi="ＭＳ 明朝" w:hint="eastAsia"/>
          <w:sz w:val="21"/>
          <w:szCs w:val="21"/>
          <w:lang w:eastAsia="ja-JP"/>
        </w:rPr>
        <w:t>私と他者のバランス</w:t>
      </w:r>
      <w:r>
        <w:rPr>
          <w:rFonts w:hint="eastAsia"/>
          <w:sz w:val="21"/>
          <w:szCs w:val="21"/>
          <w:lang w:eastAsia="ja-JP"/>
        </w:rPr>
        <w:t>で判断される</w:t>
      </w:r>
      <w:r w:rsidRPr="00A7439A">
        <w:rPr>
          <w:rFonts w:hint="eastAsia"/>
          <w:sz w:val="21"/>
          <w:szCs w:val="21"/>
          <w:lang w:eastAsia="ja-JP"/>
        </w:rPr>
        <w:t>。新しい制作への取り組みを考えるには、仕事から離れたところで考え、</w:t>
      </w:r>
      <w:r>
        <w:rPr>
          <w:rFonts w:ascii="ＭＳ 明朝" w:eastAsia="ＭＳ 明朝" w:hAnsi="ＭＳ 明朝" w:hint="eastAsia"/>
          <w:sz w:val="21"/>
          <w:szCs w:val="21"/>
          <w:lang w:eastAsia="ja-JP"/>
        </w:rPr>
        <w:t>自分だけの意思で</w:t>
      </w:r>
      <w:r w:rsidRPr="00A7439A">
        <w:rPr>
          <w:rFonts w:hint="eastAsia"/>
          <w:sz w:val="21"/>
          <w:szCs w:val="21"/>
          <w:lang w:eastAsia="ja-JP"/>
        </w:rPr>
        <w:t>作ることが必要</w:t>
      </w:r>
      <w:r>
        <w:rPr>
          <w:rFonts w:ascii="ＭＳ 明朝" w:eastAsia="ＭＳ 明朝" w:hAnsi="ＭＳ 明朝" w:hint="eastAsia"/>
          <w:sz w:val="21"/>
          <w:szCs w:val="21"/>
          <w:lang w:eastAsia="ja-JP"/>
        </w:rPr>
        <w:t>だ</w:t>
      </w:r>
      <w:r w:rsidRPr="00A7439A">
        <w:rPr>
          <w:rFonts w:hint="eastAsia"/>
          <w:sz w:val="21"/>
          <w:szCs w:val="21"/>
          <w:lang w:eastAsia="ja-JP"/>
        </w:rPr>
        <w:t>と思った。</w:t>
      </w:r>
    </w:p>
    <w:p w:rsidR="00C82182" w:rsidRPr="00A7439A" w:rsidRDefault="00C82182" w:rsidP="00D226E4">
      <w:pPr>
        <w:rPr>
          <w:sz w:val="21"/>
          <w:szCs w:val="21"/>
          <w:lang w:eastAsia="ja-JP"/>
        </w:rPr>
      </w:pPr>
      <w:r>
        <w:rPr>
          <w:rFonts w:ascii="ＭＳ 明朝" w:eastAsia="ＭＳ 明朝" w:hAnsi="ＭＳ 明朝" w:hint="eastAsia"/>
          <w:sz w:val="21"/>
          <w:szCs w:val="21"/>
          <w:lang w:eastAsia="ja-JP"/>
        </w:rPr>
        <w:t>自宅から</w:t>
      </w:r>
      <w:r w:rsidRPr="00A7439A">
        <w:rPr>
          <w:rFonts w:hint="eastAsia"/>
          <w:sz w:val="21"/>
          <w:szCs w:val="21"/>
          <w:lang w:eastAsia="ja-JP"/>
        </w:rPr>
        <w:t>取手まで片道３時間を電車で通学した。長時間の移動だが、普段の日常から違う日常へ気持ちをスイッチするためには都合が良かった。</w:t>
      </w:r>
      <w:r>
        <w:rPr>
          <w:rFonts w:ascii="ＭＳ 明朝" w:eastAsia="ＭＳ 明朝" w:hAnsi="ＭＳ 明朝" w:hint="eastAsia"/>
          <w:sz w:val="21"/>
          <w:szCs w:val="21"/>
          <w:lang w:eastAsia="ja-JP"/>
        </w:rPr>
        <w:t>この時間内ではできるだけ本を読み、これまで興味を持っていたことを知り、そして考えることができた。</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大学で学ぶという立場に自分を置き、研究をするために思考の流れを変えることに苦労した。自宅工房での制作は</w:t>
      </w:r>
      <w:r>
        <w:rPr>
          <w:rFonts w:hint="eastAsia"/>
          <w:sz w:val="21"/>
          <w:szCs w:val="21"/>
          <w:lang w:eastAsia="ja-JP"/>
        </w:rPr>
        <w:t>「作れるものを作る」</w:t>
      </w:r>
      <w:r>
        <w:rPr>
          <w:rFonts w:ascii="ＭＳ 明朝" w:eastAsia="ＭＳ 明朝" w:hAnsi="ＭＳ 明朝" w:hint="eastAsia"/>
          <w:sz w:val="21"/>
          <w:szCs w:val="21"/>
          <w:lang w:eastAsia="ja-JP"/>
        </w:rPr>
        <w:t>でありそこで進めた研究は制作における技術の拡張が主目的だった。そして大学院での研究は、制作における思考の拡張に目的を定めた。作りたいものを作る、ということがまず大きな疑問を私に与えた。</w:t>
      </w:r>
    </w:p>
    <w:p w:rsidR="00C82182" w:rsidRPr="00EF1A45" w:rsidRDefault="00C82182" w:rsidP="00D226E4">
      <w:pPr>
        <w:rPr>
          <w:sz w:val="21"/>
          <w:szCs w:val="21"/>
          <w:lang w:eastAsia="ja-JP"/>
        </w:rPr>
      </w:pPr>
      <w:r>
        <w:rPr>
          <w:rFonts w:ascii="ＭＳ 明朝" w:eastAsia="ＭＳ 明朝" w:hAnsi="ＭＳ 明朝" w:hint="eastAsia"/>
          <w:sz w:val="21"/>
          <w:szCs w:val="21"/>
          <w:lang w:eastAsia="ja-JP"/>
        </w:rPr>
        <w:t>作りたいものは何かということは、わかっているつもりだった。しかし実際にそれを念頭に置くと、制作していた目的がそれではなかったことが浮き出してきたのである。</w:t>
      </w:r>
    </w:p>
    <w:p w:rsidR="00C82182" w:rsidRDefault="00C82182" w:rsidP="00D226E4">
      <w:pPr>
        <w:rPr>
          <w:rFonts w:eastAsia="ＭＳ 明朝"/>
          <w:sz w:val="21"/>
          <w:szCs w:val="21"/>
          <w:lang w:eastAsia="ja-JP"/>
        </w:rPr>
        <w:pPrChange w:id="216" w:author="ちかおか れい" w:date="2018-06-20T20:02:00Z">
          <w:pPr/>
        </w:pPrChange>
      </w:pPr>
      <w:r w:rsidRPr="00A7439A">
        <w:rPr>
          <w:rFonts w:hint="eastAsia"/>
          <w:sz w:val="21"/>
          <w:szCs w:val="21"/>
          <w:lang w:eastAsia="ja-JP"/>
        </w:rPr>
        <w:t>何を作りたいのか、何に興味を持っているのか、ガラスで作る意味は何か、を考えながら、スケッチをして資料を集め、必要な技法を探し、テストを続けた。</w:t>
      </w:r>
    </w:p>
    <w:p w:rsidR="00C82182" w:rsidRPr="00EF1A45" w:rsidRDefault="00C82182" w:rsidP="00D226E4">
      <w:pPr>
        <w:rPr>
          <w:rFonts w:eastAsia="ＭＳ 明朝"/>
          <w:sz w:val="21"/>
          <w:szCs w:val="21"/>
          <w:lang w:eastAsia="ja-JP"/>
        </w:rPr>
        <w:pPrChange w:id="217" w:author="ちかおか れい" w:date="2018-06-20T20:02:00Z">
          <w:pPr/>
        </w:pPrChange>
      </w:pPr>
      <w:r>
        <w:rPr>
          <w:rFonts w:eastAsia="ＭＳ 明朝" w:hint="eastAsia"/>
          <w:sz w:val="21"/>
          <w:szCs w:val="21"/>
          <w:lang w:eastAsia="ja-JP"/>
        </w:rPr>
        <w:t>作りたいことがないはずはないと考えていたが、すぐそれが作品という完成形に繋がるイメージは生まれなかった。</w:t>
      </w:r>
    </w:p>
    <w:p w:rsidR="00C82182" w:rsidRPr="00A7439A" w:rsidRDefault="00C82182" w:rsidP="00D226E4">
      <w:pPr>
        <w:rPr>
          <w:sz w:val="21"/>
          <w:szCs w:val="21"/>
          <w:lang w:eastAsia="ja-JP"/>
        </w:rPr>
        <w:pPrChange w:id="218" w:author="ちかおか れい" w:date="2018-06-20T20:02:00Z">
          <w:pPr/>
        </w:pPrChange>
      </w:pPr>
      <w:r w:rsidRPr="00A7439A">
        <w:rPr>
          <w:rFonts w:hint="eastAsia"/>
          <w:sz w:val="21"/>
          <w:szCs w:val="21"/>
          <w:lang w:eastAsia="ja-JP"/>
        </w:rPr>
        <w:t>技法から何か作れるものを探すというプロセスから、作りたいものから技法を探すプロセスへ変えること、これは思考パターンの再構築であり、非常に困難な作業だった。なぜなら、今まで続けてきた行為の無意識な部分を意識しなければならず、制作の成功パターンを意識的に避けて考えなければならなかったからだ。</w:t>
      </w:r>
    </w:p>
    <w:p w:rsidR="00C82182" w:rsidRDefault="00C82182" w:rsidP="00D226E4">
      <w:pPr>
        <w:rPr>
          <w:rFonts w:eastAsia="ＭＳ 明朝"/>
          <w:sz w:val="21"/>
          <w:szCs w:val="21"/>
          <w:lang w:eastAsia="ja-JP"/>
        </w:rPr>
        <w:pPrChange w:id="219" w:author="ちかおか れい" w:date="2018-06-20T20:02:00Z">
          <w:pPr/>
        </w:pPrChange>
      </w:pPr>
      <w:r w:rsidRPr="00A7439A">
        <w:rPr>
          <w:rFonts w:hint="eastAsia"/>
          <w:sz w:val="21"/>
          <w:szCs w:val="21"/>
          <w:lang w:eastAsia="ja-JP"/>
        </w:rPr>
        <w:t>自分の工房、領域では作れるものに限界を感じていた。今はむしろ限界を作っていたと考えているが、自分が制作可能な領域で、どれだけクオリティを上げられるかを常に考えていた。その思考パターンは、制作の条件が工房設備や材料、技法から決められた。自然とその条件に合わないアイデアは除外されていくことになった。</w:t>
      </w:r>
    </w:p>
    <w:p w:rsidR="00C82182" w:rsidRPr="00054C84" w:rsidRDefault="00C82182" w:rsidP="00D226E4">
      <w:pPr>
        <w:rPr>
          <w:rFonts w:eastAsia="ＭＳ 明朝"/>
          <w:sz w:val="21"/>
          <w:szCs w:val="21"/>
          <w:lang w:eastAsia="ja-JP"/>
        </w:rPr>
        <w:pPrChange w:id="220" w:author="ちかおか れい" w:date="2018-06-20T20:02:00Z">
          <w:pPr/>
        </w:pPrChange>
      </w:pPr>
      <w:r>
        <w:rPr>
          <w:rFonts w:eastAsia="ＭＳ 明朝" w:hint="eastAsia"/>
          <w:sz w:val="21"/>
          <w:szCs w:val="21"/>
          <w:lang w:eastAsia="ja-JP"/>
        </w:rPr>
        <w:t>学ぶ場に入り、研究自体を見直そうとした時に予想以上の思考変化が必要なことがわかった。意識していない部分を見直す方法を見つけるため、意識できていることで思考することを制限することに努めた。</w:t>
      </w:r>
    </w:p>
    <w:p w:rsidR="00C82182" w:rsidRPr="00A7439A" w:rsidRDefault="00C82182" w:rsidP="00D226E4">
      <w:pPr>
        <w:rPr>
          <w:rFonts w:ascii="ＭＳ 明朝" w:eastAsia="ＭＳ 明朝" w:hAnsi="ＭＳ 明朝"/>
          <w:sz w:val="21"/>
          <w:szCs w:val="21"/>
          <w:lang w:eastAsia="ja-JP"/>
        </w:rPr>
        <w:pPrChange w:id="221" w:author="ちかおか れい" w:date="2018-06-20T20:02:00Z">
          <w:pPr/>
        </w:pPrChange>
      </w:pPr>
    </w:p>
    <w:p w:rsidR="00C82182" w:rsidRPr="00A7439A" w:rsidRDefault="00C82182" w:rsidP="00D226E4">
      <w:pPr>
        <w:pStyle w:val="3"/>
        <w:ind w:left="880"/>
        <w:rPr>
          <w:rFonts w:ascii="ＭＳ 明朝" w:eastAsia="ＭＳ 明朝" w:hAnsi="ＭＳ 明朝"/>
          <w:sz w:val="21"/>
          <w:szCs w:val="21"/>
        </w:rPr>
        <w:pPrChange w:id="222" w:author="ちかおか れい" w:date="2018-06-20T20:05:00Z">
          <w:pPr>
            <w:pStyle w:val="a6"/>
            <w:numPr>
              <w:numId w:val="1"/>
            </w:numPr>
            <w:ind w:leftChars="0" w:left="3720" w:hanging="840"/>
          </w:pPr>
        </w:pPrChange>
      </w:pPr>
      <w:proofErr w:type="spellStart"/>
      <w:r w:rsidRPr="00A7439A">
        <w:rPr>
          <w:rFonts w:ascii="ＭＳ 明朝" w:eastAsia="ＭＳ 明朝" w:hAnsi="ＭＳ 明朝" w:hint="eastAsia"/>
          <w:sz w:val="21"/>
          <w:szCs w:val="21"/>
        </w:rPr>
        <w:t>縛りを作る</w:t>
      </w:r>
      <w:proofErr w:type="spellEnd"/>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私は大学院で研究するにあたり、</w:t>
      </w:r>
      <w:r>
        <w:rPr>
          <w:rFonts w:hint="eastAsia"/>
          <w:sz w:val="21"/>
          <w:szCs w:val="21"/>
          <w:lang w:eastAsia="ja-JP"/>
        </w:rPr>
        <w:t>今まで使っていた材料、技法、そして</w:t>
      </w:r>
      <w:r>
        <w:rPr>
          <w:rFonts w:ascii="ＭＳ 明朝" w:eastAsia="ＭＳ 明朝" w:hAnsi="ＭＳ 明朝" w:hint="eastAsia"/>
          <w:sz w:val="21"/>
          <w:szCs w:val="21"/>
          <w:lang w:eastAsia="ja-JP"/>
        </w:rPr>
        <w:t>好きな色を使わないこと</w:t>
      </w:r>
      <w:r>
        <w:rPr>
          <w:rFonts w:ascii="ＭＳ 明朝" w:eastAsia="ＭＳ 明朝" w:hAnsi="ＭＳ 明朝" w:hint="eastAsia"/>
          <w:sz w:val="21"/>
          <w:szCs w:val="21"/>
          <w:lang w:eastAsia="ja-JP"/>
        </w:rPr>
        <w:lastRenderedPageBreak/>
        <w:t>にした。共通することは、自分とガラスだけである。</w:t>
      </w:r>
    </w:p>
    <w:p w:rsidR="00C82182" w:rsidRPr="0084616A" w:rsidRDefault="00C82182" w:rsidP="00D226E4">
      <w:pPr>
        <w:rPr>
          <w:rFonts w:eastAsia="ＭＳ 明朝"/>
          <w:sz w:val="21"/>
          <w:szCs w:val="21"/>
          <w:lang w:eastAsia="ja-JP"/>
        </w:rPr>
      </w:pPr>
      <w:r>
        <w:rPr>
          <w:rFonts w:ascii="ＭＳ 明朝" w:eastAsia="ＭＳ 明朝" w:hAnsi="ＭＳ 明朝" w:hint="eastAsia"/>
          <w:sz w:val="21"/>
          <w:szCs w:val="21"/>
          <w:lang w:eastAsia="ja-JP"/>
        </w:rPr>
        <w:t>ガラスについては、フュージング技法で使用してきた板ガラスを使わずに制作することにした。平面形状の素材から始まる制作行為は、平面を使って制作するという、素材形状から決められた条件であり、素材に自分の意思が及ぶ以前から決定されている。それを除外することによって、ガラス素材を選択する自分の思考の意識できていない部分を意識できるのではないかと考えた。</w:t>
      </w:r>
    </w:p>
    <w:p w:rsidR="00C82182" w:rsidRDefault="00C82182" w:rsidP="00D226E4">
      <w:pPr>
        <w:rPr>
          <w:rFonts w:ascii="ＭＳ 明朝" w:eastAsia="ＭＳ 明朝" w:hAnsi="ＭＳ 明朝"/>
          <w:sz w:val="21"/>
          <w:szCs w:val="21"/>
          <w:lang w:eastAsia="ja-JP"/>
        </w:rPr>
        <w:pPrChange w:id="223" w:author="ちかおか れい" w:date="2018-06-20T20:02:00Z">
          <w:pPr/>
        </w:pPrChange>
      </w:pPr>
      <w:r>
        <w:rPr>
          <w:rFonts w:ascii="ＭＳ 明朝" w:eastAsia="ＭＳ 明朝" w:hAnsi="ＭＳ 明朝" w:hint="eastAsia"/>
          <w:sz w:val="21"/>
          <w:szCs w:val="21"/>
          <w:lang w:eastAsia="ja-JP"/>
        </w:rPr>
        <w:t>そして、</w:t>
      </w:r>
      <w:r w:rsidRPr="00A7439A">
        <w:rPr>
          <w:rFonts w:ascii="ＭＳ 明朝" w:eastAsia="ＭＳ 明朝" w:hAnsi="ＭＳ 明朝" w:hint="eastAsia"/>
          <w:sz w:val="21"/>
          <w:szCs w:val="21"/>
          <w:lang w:eastAsia="ja-JP"/>
        </w:rPr>
        <w:t>板ガラスを溶着して制作する</w:t>
      </w:r>
      <w:r>
        <w:rPr>
          <w:rFonts w:ascii="ＭＳ 明朝" w:eastAsia="ＭＳ 明朝" w:hAnsi="ＭＳ 明朝" w:hint="eastAsia"/>
          <w:sz w:val="21"/>
          <w:szCs w:val="21"/>
          <w:lang w:eastAsia="ja-JP"/>
        </w:rPr>
        <w:t>フュージング技法を、自分の制作過程から一旦除外することにした。この板ガラスを扱うための技法に頼るということは、素材形状に対する条件を緩めていくことを阻害する恐れがあり、自分の思考をそこで閉じてしまうことにもなると考えた。</w:t>
      </w:r>
    </w:p>
    <w:p w:rsidR="00C82182" w:rsidRPr="00A7439A" w:rsidRDefault="00C82182" w:rsidP="00D226E4">
      <w:pPr>
        <w:rPr>
          <w:rFonts w:ascii="ＭＳ 明朝" w:eastAsia="ＭＳ 明朝" w:hAnsi="ＭＳ 明朝"/>
          <w:sz w:val="21"/>
          <w:szCs w:val="21"/>
          <w:lang w:eastAsia="ja-JP"/>
        </w:rPr>
        <w:pPrChange w:id="224" w:author="ちかおか れい" w:date="2018-06-20T20:02:00Z">
          <w:pPr/>
        </w:pPrChange>
      </w:pPr>
    </w:p>
    <w:p w:rsidR="00C82182" w:rsidRPr="00A7439A" w:rsidRDefault="00C82182" w:rsidP="00D226E4">
      <w:pPr>
        <w:rPr>
          <w:rFonts w:ascii="ＭＳ 明朝" w:eastAsia="ＭＳ 明朝" w:hAnsi="ＭＳ 明朝"/>
          <w:sz w:val="21"/>
          <w:szCs w:val="21"/>
          <w:lang w:eastAsia="ja-JP"/>
        </w:rPr>
        <w:pPrChange w:id="225" w:author="ちかおか れい" w:date="2018-06-20T20:02:00Z">
          <w:pPr/>
        </w:pPrChange>
      </w:pPr>
      <w:r>
        <w:rPr>
          <w:rFonts w:ascii="ＭＳ 明朝" w:eastAsia="ＭＳ 明朝" w:hAnsi="ＭＳ 明朝" w:hint="eastAsia"/>
          <w:sz w:val="21"/>
          <w:szCs w:val="21"/>
          <w:lang w:eastAsia="ja-JP"/>
        </w:rPr>
        <w:t>また、私は</w:t>
      </w:r>
      <w:r w:rsidRPr="00A7439A">
        <w:rPr>
          <w:rFonts w:ascii="ＭＳ 明朝" w:eastAsia="ＭＳ 明朝" w:hAnsi="ＭＳ 明朝" w:hint="eastAsia"/>
          <w:sz w:val="21"/>
          <w:szCs w:val="21"/>
          <w:lang w:eastAsia="ja-JP"/>
        </w:rPr>
        <w:t>板ガラスで</w:t>
      </w:r>
      <w:r>
        <w:rPr>
          <w:rFonts w:ascii="ＭＳ 明朝" w:eastAsia="ＭＳ 明朝" w:hAnsi="ＭＳ 明朝" w:hint="eastAsia"/>
          <w:sz w:val="21"/>
          <w:szCs w:val="21"/>
          <w:lang w:eastAsia="ja-JP"/>
        </w:rPr>
        <w:t>多くの色を使用していた。色板ガラスの特徴でもあり強みでもあった。色にはそれ自体が持つイメージがある。そのイメージを板ガラスの色として使用していたが、それから距離を置くことにした。色のイメージは作品にとって重要だが、板ガラスを使ったフュージング技法では、その色のイメージが作品の大部分を支配してしまうことが多い。自分の思考を客観的に知るために、</w:t>
      </w:r>
      <w:r w:rsidRPr="00A7439A">
        <w:rPr>
          <w:rFonts w:ascii="ＭＳ 明朝" w:eastAsia="ＭＳ 明朝" w:hAnsi="ＭＳ 明朝" w:hint="eastAsia"/>
          <w:sz w:val="21"/>
          <w:szCs w:val="21"/>
          <w:lang w:eastAsia="ja-JP"/>
        </w:rPr>
        <w:t>透明クリア、白</w:t>
      </w:r>
      <w:r>
        <w:rPr>
          <w:rFonts w:ascii="ＭＳ 明朝" w:eastAsia="ＭＳ 明朝" w:hAnsi="ＭＳ 明朝" w:hint="eastAsia"/>
          <w:sz w:val="21"/>
          <w:szCs w:val="21"/>
          <w:lang w:eastAsia="ja-JP"/>
        </w:rPr>
        <w:t>、黒、または単色で作ることにした。色を使う理由を再確認するためだったが、</w:t>
      </w:r>
      <w:r w:rsidRPr="00A7439A">
        <w:rPr>
          <w:rFonts w:ascii="ＭＳ 明朝" w:eastAsia="ＭＳ 明朝" w:hAnsi="ＭＳ 明朝" w:hint="eastAsia"/>
          <w:sz w:val="21"/>
          <w:szCs w:val="21"/>
          <w:lang w:eastAsia="ja-JP"/>
        </w:rPr>
        <w:t>色抜きで造形を考えるこ</w:t>
      </w:r>
      <w:r>
        <w:rPr>
          <w:rFonts w:ascii="ＭＳ 明朝" w:eastAsia="ＭＳ 明朝" w:hAnsi="ＭＳ 明朝" w:hint="eastAsia"/>
          <w:sz w:val="21"/>
          <w:szCs w:val="21"/>
          <w:lang w:eastAsia="ja-JP"/>
        </w:rPr>
        <w:t>とは自分の造形意図を明解にすると同時に、板ガラスを用いるフュージング技法では制限が多くあった立体のフォルムを考えることが可能になると考えたからである。</w:t>
      </w:r>
    </w:p>
    <w:p w:rsidR="00C82182" w:rsidRPr="00A7439A" w:rsidRDefault="00C82182" w:rsidP="00D226E4">
      <w:pPr>
        <w:rPr>
          <w:rFonts w:ascii="ＭＳ 明朝" w:eastAsia="ＭＳ 明朝" w:hAnsi="ＭＳ 明朝"/>
          <w:sz w:val="21"/>
          <w:szCs w:val="21"/>
          <w:lang w:eastAsia="ja-JP"/>
        </w:rPr>
        <w:pPrChange w:id="226" w:author="ちかおか れい" w:date="2018-06-20T20:02:00Z">
          <w:pPr/>
        </w:pPrChange>
      </w:pPr>
      <w:r w:rsidRPr="00A7439A">
        <w:rPr>
          <w:rFonts w:ascii="ＭＳ 明朝" w:eastAsia="ＭＳ 明朝" w:hAnsi="ＭＳ 明朝" w:hint="eastAsia"/>
          <w:sz w:val="21"/>
          <w:szCs w:val="21"/>
          <w:lang w:eastAsia="ja-JP"/>
        </w:rPr>
        <w:t>なぜフォルム重視にしたかったのか。今までは板ガラスを主材料として作品制作してきた。そのため、フォルムは板状に作りやすかった。反面、塊や細かな造形を作ることは難しく、発想から除外してきたからだ。外されたアイデ</w:t>
      </w:r>
      <w:r>
        <w:rPr>
          <w:rFonts w:ascii="ＭＳ 明朝" w:eastAsia="ＭＳ 明朝" w:hAnsi="ＭＳ 明朝" w:hint="eastAsia"/>
          <w:sz w:val="21"/>
          <w:szCs w:val="21"/>
          <w:lang w:eastAsia="ja-JP"/>
        </w:rPr>
        <w:t>アの方が今回はより重要で、想像するフォルムに自由を与えたかったのである。</w:t>
      </w:r>
    </w:p>
    <w:p w:rsidR="00C82182" w:rsidRDefault="00C82182" w:rsidP="00D226E4">
      <w:pPr>
        <w:rPr>
          <w:rFonts w:ascii="ＭＳ 明朝" w:eastAsia="ＭＳ 明朝" w:hAnsi="ＭＳ 明朝"/>
          <w:sz w:val="21"/>
          <w:szCs w:val="21"/>
          <w:lang w:eastAsia="ja-JP"/>
        </w:rPr>
        <w:pPrChange w:id="227" w:author="ちかおか れい" w:date="2018-06-20T20:02:00Z">
          <w:pPr/>
        </w:pPrChange>
      </w:pPr>
      <w:r>
        <w:rPr>
          <w:rFonts w:ascii="ＭＳ 明朝" w:eastAsia="ＭＳ 明朝" w:hAnsi="ＭＳ 明朝" w:hint="eastAsia"/>
          <w:sz w:val="21"/>
          <w:szCs w:val="21"/>
          <w:lang w:eastAsia="ja-JP"/>
        </w:rPr>
        <w:t>ガラスには幅広い質感表現がある。それを色よりも優先して意識して制作したいと考えていた。熔かす、砕く、割る、削る、磨くなど、質感を求めていくときには様々な方法を使いガラスに手を加えていく。これは技法の幅と相関関係にあり、うまく質感を扱うことができるようになるということは、技法を使い分けることができると言える。</w:t>
      </w:r>
    </w:p>
    <w:p w:rsidR="00C82182" w:rsidRPr="00A7439A" w:rsidRDefault="00C82182" w:rsidP="00D226E4">
      <w:pPr>
        <w:rPr>
          <w:rFonts w:ascii="ＭＳ 明朝" w:eastAsia="ＭＳ 明朝" w:hAnsi="ＭＳ 明朝"/>
          <w:sz w:val="21"/>
          <w:szCs w:val="21"/>
          <w:lang w:eastAsia="ja-JP"/>
        </w:rPr>
        <w:pPrChange w:id="228" w:author="ちかおか れい" w:date="2018-06-20T20:02:00Z">
          <w:pPr/>
        </w:pPrChange>
      </w:pPr>
      <w:r>
        <w:rPr>
          <w:rFonts w:ascii="ＭＳ 明朝" w:eastAsia="ＭＳ 明朝" w:hAnsi="ＭＳ 明朝" w:hint="eastAsia"/>
          <w:sz w:val="21"/>
          <w:szCs w:val="21"/>
          <w:lang w:eastAsia="ja-JP"/>
        </w:rPr>
        <w:t>キルンワークという技法の大きな括りも取り払い、ホットワークやコールドワークを用いて研究を進めることにした。</w:t>
      </w:r>
    </w:p>
    <w:p w:rsidR="00C82182" w:rsidRPr="00A7439A" w:rsidRDefault="00C82182" w:rsidP="00D226E4">
      <w:pPr>
        <w:rPr>
          <w:rFonts w:ascii="ＭＳ 明朝" w:eastAsia="ＭＳ 明朝" w:hAnsi="ＭＳ 明朝"/>
          <w:sz w:val="21"/>
          <w:szCs w:val="21"/>
          <w:lang w:eastAsia="ja-JP"/>
        </w:rPr>
        <w:pPrChange w:id="229" w:author="ちかおか れい" w:date="2018-06-20T20:02:00Z">
          <w:pPr/>
        </w:pPrChange>
      </w:pPr>
    </w:p>
    <w:p w:rsidR="00C82182" w:rsidRPr="00D226E4" w:rsidRDefault="00C82182" w:rsidP="00D226E4">
      <w:pPr>
        <w:pStyle w:val="3"/>
        <w:ind w:left="880"/>
        <w:rPr>
          <w:rFonts w:ascii="ＭＳ 明朝" w:eastAsia="ＭＳ 明朝" w:hAnsi="ＭＳ 明朝"/>
          <w:sz w:val="21"/>
          <w:szCs w:val="21"/>
          <w:rPrChange w:id="230" w:author="ちかおか れい" w:date="2018-06-20T20:05:00Z">
            <w:rPr/>
          </w:rPrChange>
        </w:rPr>
        <w:pPrChange w:id="231" w:author="ちかおか れい" w:date="2018-06-20T20:05:00Z">
          <w:pPr>
            <w:pStyle w:val="a6"/>
            <w:numPr>
              <w:numId w:val="1"/>
            </w:numPr>
            <w:ind w:leftChars="0" w:left="3720" w:hanging="840"/>
          </w:pPr>
        </w:pPrChange>
      </w:pPr>
      <w:proofErr w:type="spellStart"/>
      <w:r w:rsidRPr="00D226E4">
        <w:rPr>
          <w:rFonts w:ascii="ＭＳ 明朝" w:eastAsia="ＭＳ 明朝" w:hAnsi="ＭＳ 明朝" w:hint="eastAsia"/>
          <w:sz w:val="21"/>
          <w:szCs w:val="21"/>
          <w:rPrChange w:id="232" w:author="ちかおか れい" w:date="2018-06-20T20:05:00Z">
            <w:rPr>
              <w:rFonts w:hint="eastAsia"/>
            </w:rPr>
          </w:rPrChange>
        </w:rPr>
        <w:t>場を変える</w:t>
      </w:r>
      <w:proofErr w:type="spellEnd"/>
    </w:p>
    <w:p w:rsidR="00C82182" w:rsidRPr="00F266AA" w:rsidRDefault="00C82182" w:rsidP="00D226E4">
      <w:pPr>
        <w:rPr>
          <w:rFonts w:ascii="ＭＳ 明朝" w:eastAsia="ＭＳ 明朝" w:hAnsi="ＭＳ 明朝"/>
          <w:sz w:val="21"/>
          <w:szCs w:val="21"/>
          <w:highlight w:val="lightGray"/>
          <w:lang w:eastAsia="ja-JP"/>
        </w:rPr>
      </w:pPr>
      <w:r w:rsidRPr="00F266AA">
        <w:rPr>
          <w:rFonts w:ascii="ＭＳ 明朝" w:eastAsia="ＭＳ 明朝" w:hAnsi="ＭＳ 明朝" w:hint="eastAsia"/>
          <w:sz w:val="21"/>
          <w:szCs w:val="21"/>
          <w:highlight w:val="lightGray"/>
          <w:lang w:eastAsia="ja-JP"/>
        </w:rPr>
        <w:t>自分のために設計した工房は、当然とても使いやすい。しかし、それは自分が決まった動きをして、決まったものを作ることが前提になっている。それは制作技法や制作物を限定して作るということでもある。私はある技法領域のスペシャリストとして仕事をしていくべきであると考えていた。それが制作物のクオリティを向上させ、外部から見た私の特徴に見えると考えていたからだ。</w:t>
      </w:r>
    </w:p>
    <w:p w:rsidR="00C82182" w:rsidRPr="00F266AA" w:rsidRDefault="00C82182" w:rsidP="00D226E4">
      <w:pPr>
        <w:rPr>
          <w:rFonts w:ascii="ＭＳ 明朝" w:eastAsia="ＭＳ 明朝" w:hAnsi="ＭＳ 明朝"/>
          <w:sz w:val="21"/>
          <w:szCs w:val="21"/>
          <w:highlight w:val="lightGray"/>
          <w:lang w:eastAsia="ja-JP"/>
        </w:rPr>
      </w:pPr>
      <w:r w:rsidRPr="00F266AA">
        <w:rPr>
          <w:rFonts w:ascii="ＭＳ 明朝" w:eastAsia="ＭＳ 明朝" w:hAnsi="ＭＳ 明朝" w:hint="eastAsia"/>
          <w:sz w:val="21"/>
          <w:szCs w:val="21"/>
          <w:highlight w:val="lightGray"/>
          <w:lang w:eastAsia="ja-JP"/>
        </w:rPr>
        <w:t>しかし、私は自分の制作思考に疑問を感じた時、スペシャリストの領域に窮屈さを感じ、そういった制作を支えている工房環境に疑問を持つようになった。そこにある設備で制作できるものを考えることが多くなっていたことに気がついたからである。設備は制作に条件を作っていき、思考の枠組みを作り出していたのである。</w:t>
      </w:r>
    </w:p>
    <w:p w:rsidR="00C82182" w:rsidRPr="00F266AA" w:rsidRDefault="00C82182" w:rsidP="00D226E4">
      <w:pPr>
        <w:rPr>
          <w:rFonts w:ascii="ＭＳ 明朝" w:eastAsia="ＭＳ 明朝" w:hAnsi="ＭＳ 明朝"/>
          <w:sz w:val="21"/>
          <w:szCs w:val="21"/>
          <w:highlight w:val="lightGray"/>
          <w:lang w:eastAsia="ja-JP"/>
        </w:rPr>
        <w:pPrChange w:id="233" w:author="ちかおか れい" w:date="2018-06-20T20:02:00Z">
          <w:pPr/>
        </w:pPrChange>
      </w:pPr>
      <w:r w:rsidRPr="00F266AA">
        <w:rPr>
          <w:rFonts w:ascii="ＭＳ 明朝" w:eastAsia="ＭＳ 明朝" w:hAnsi="ＭＳ 明朝" w:hint="eastAsia"/>
          <w:sz w:val="21"/>
          <w:szCs w:val="21"/>
          <w:highlight w:val="lightGray"/>
          <w:lang w:eastAsia="ja-JP"/>
        </w:rPr>
        <w:t>「違う場所で制作してみたい」と考え始めたのはこの時からで、これはその後の留学、そして</w:t>
      </w:r>
      <w:proofErr w:type="spellStart"/>
      <w:r w:rsidRPr="00F266AA">
        <w:rPr>
          <w:rFonts w:ascii="ＭＳ 明朝" w:eastAsia="ＭＳ 明朝" w:hAnsi="ＭＳ 明朝"/>
          <w:sz w:val="21"/>
          <w:szCs w:val="21"/>
          <w:highlight w:val="lightGray"/>
          <w:lang w:eastAsia="ja-JP"/>
        </w:rPr>
        <w:t>AiR</w:t>
      </w:r>
      <w:proofErr w:type="spellEnd"/>
      <w:r w:rsidRPr="00F266AA">
        <w:rPr>
          <w:rFonts w:ascii="ＭＳ 明朝" w:eastAsia="ＭＳ 明朝" w:hAnsi="ＭＳ 明朝" w:hint="eastAsia"/>
          <w:sz w:val="21"/>
          <w:szCs w:val="21"/>
          <w:highlight w:val="lightGray"/>
          <w:lang w:eastAsia="ja-JP"/>
        </w:rPr>
        <w:t>へと活動は繋がっている。</w:t>
      </w:r>
    </w:p>
    <w:p w:rsidR="00C82182" w:rsidRDefault="00C82182" w:rsidP="00D226E4">
      <w:pPr>
        <w:rPr>
          <w:rFonts w:ascii="ＭＳ 明朝" w:eastAsia="ＭＳ 明朝" w:hAnsi="ＭＳ 明朝"/>
          <w:sz w:val="21"/>
          <w:szCs w:val="21"/>
          <w:lang w:eastAsia="ja-JP"/>
        </w:rPr>
        <w:pPrChange w:id="234" w:author="ちかおか れい" w:date="2018-06-20T20:02:00Z">
          <w:pPr/>
        </w:pPrChange>
      </w:pPr>
      <w:r w:rsidRPr="00F266AA">
        <w:rPr>
          <w:rFonts w:ascii="ＭＳ 明朝" w:eastAsia="ＭＳ 明朝" w:hAnsi="ＭＳ 明朝" w:hint="eastAsia"/>
          <w:sz w:val="21"/>
          <w:szCs w:val="21"/>
          <w:highlight w:val="lightGray"/>
          <w:lang w:eastAsia="ja-JP"/>
        </w:rPr>
        <w:t>本校では、そこには自分が用意したものではなく、複数の学生が共同で使用するガラス造形設備が揃っていた。ガラス造形教育をするための一般的な汎用性のある設備であり、アーティストが仕事で使用するような、ある一定の傾向を持った特殊性のあるものはなかった。</w:t>
      </w:r>
    </w:p>
    <w:p w:rsidR="00C82182" w:rsidRPr="00A7439A" w:rsidRDefault="00C82182" w:rsidP="00D226E4">
      <w:pPr>
        <w:rPr>
          <w:rFonts w:ascii="ＭＳ 明朝" w:eastAsia="ＭＳ 明朝" w:hAnsi="ＭＳ 明朝"/>
          <w:sz w:val="21"/>
          <w:szCs w:val="21"/>
          <w:lang w:eastAsia="ja-JP"/>
        </w:rPr>
        <w:pPrChange w:id="235" w:author="ちかおか れい" w:date="2018-06-20T20:02:00Z">
          <w:pPr/>
        </w:pPrChange>
      </w:pPr>
      <w:r w:rsidRPr="00F266AA">
        <w:rPr>
          <w:rFonts w:ascii="ＭＳ 明朝" w:eastAsia="ＭＳ 明朝" w:hAnsi="ＭＳ 明朝" w:hint="eastAsia"/>
          <w:sz w:val="21"/>
          <w:szCs w:val="21"/>
          <w:highlight w:val="yellow"/>
          <w:lang w:eastAsia="ja-JP"/>
        </w:rPr>
        <w:t>繰り返しになっている。</w:t>
      </w:r>
    </w:p>
    <w:p w:rsidR="00C82182" w:rsidRPr="00A7439A" w:rsidRDefault="00C82182" w:rsidP="00D226E4">
      <w:pPr>
        <w:rPr>
          <w:rFonts w:ascii="ＭＳ 明朝" w:eastAsia="ＭＳ 明朝" w:hAnsi="ＭＳ 明朝"/>
          <w:sz w:val="21"/>
          <w:szCs w:val="21"/>
          <w:lang w:eastAsia="ja-JP"/>
        </w:rPr>
        <w:pPrChange w:id="236" w:author="ちかおか れい" w:date="2018-06-20T20:02:00Z">
          <w:pPr/>
        </w:pPrChange>
      </w:pPr>
      <w:r w:rsidRPr="00A7439A">
        <w:rPr>
          <w:rFonts w:ascii="ＭＳ 明朝" w:eastAsia="ＭＳ 明朝" w:hAnsi="ＭＳ 明朝" w:hint="eastAsia"/>
          <w:sz w:val="21"/>
          <w:szCs w:val="21"/>
          <w:lang w:eastAsia="ja-JP"/>
        </w:rPr>
        <w:t>大学ではガラスの基本的な造形技法を学び、実践</w:t>
      </w:r>
      <w:r>
        <w:rPr>
          <w:rFonts w:ascii="ＭＳ 明朝" w:eastAsia="ＭＳ 明朝" w:hAnsi="ＭＳ 明朝" w:hint="eastAsia"/>
          <w:sz w:val="21"/>
          <w:szCs w:val="21"/>
          <w:lang w:eastAsia="ja-JP"/>
        </w:rPr>
        <w:t>制作</w:t>
      </w:r>
      <w:r w:rsidRPr="00A7439A">
        <w:rPr>
          <w:rFonts w:ascii="ＭＳ 明朝" w:eastAsia="ＭＳ 明朝" w:hAnsi="ＭＳ 明朝" w:hint="eastAsia"/>
          <w:sz w:val="21"/>
          <w:szCs w:val="21"/>
          <w:lang w:eastAsia="ja-JP"/>
        </w:rPr>
        <w:t>する。</w:t>
      </w:r>
      <w:r>
        <w:rPr>
          <w:rFonts w:ascii="ＭＳ 明朝" w:eastAsia="ＭＳ 明朝" w:hAnsi="ＭＳ 明朝" w:hint="eastAsia"/>
          <w:sz w:val="21"/>
          <w:szCs w:val="21"/>
          <w:lang w:eastAsia="ja-JP"/>
        </w:rPr>
        <w:t>ガラス造形技法を総合的に学ぶため、ほとんどの技法に向けた設備が整っている。</w:t>
      </w:r>
      <w:r w:rsidRPr="00A7439A">
        <w:rPr>
          <w:rFonts w:ascii="ＭＳ 明朝" w:eastAsia="ＭＳ 明朝" w:hAnsi="ＭＳ 明朝" w:hint="eastAsia"/>
          <w:sz w:val="21"/>
          <w:szCs w:val="21"/>
          <w:lang w:eastAsia="ja-JP"/>
        </w:rPr>
        <w:t>基本的技法は、ホットワーク、キルンワーク、コールドワーク、ランプワークが主なものである。</w:t>
      </w:r>
      <w:r>
        <w:rPr>
          <w:rFonts w:ascii="ＭＳ 明朝" w:eastAsia="ＭＳ 明朝" w:hAnsi="ＭＳ 明朝" w:hint="eastAsia"/>
          <w:sz w:val="21"/>
          <w:szCs w:val="21"/>
          <w:lang w:eastAsia="ja-JP"/>
        </w:rPr>
        <w:t>それを自由に選択して、制作に用いることができることは、</w:t>
      </w:r>
      <w:r w:rsidRPr="00A7439A">
        <w:rPr>
          <w:rFonts w:ascii="ＭＳ 明朝" w:eastAsia="ＭＳ 明朝" w:hAnsi="ＭＳ 明朝" w:hint="eastAsia"/>
          <w:sz w:val="21"/>
          <w:szCs w:val="21"/>
          <w:lang w:eastAsia="ja-JP"/>
        </w:rPr>
        <w:t>キルンワークを主体にする私にとって、</w:t>
      </w:r>
      <w:r>
        <w:rPr>
          <w:rFonts w:ascii="ＭＳ 明朝" w:eastAsia="ＭＳ 明朝" w:hAnsi="ＭＳ 明朝" w:hint="eastAsia"/>
          <w:sz w:val="21"/>
          <w:szCs w:val="21"/>
          <w:lang w:eastAsia="ja-JP"/>
        </w:rPr>
        <w:t>技法から受ける</w:t>
      </w:r>
      <w:r w:rsidRPr="00A7439A">
        <w:rPr>
          <w:rFonts w:ascii="ＭＳ 明朝" w:eastAsia="ＭＳ 明朝" w:hAnsi="ＭＳ 明朝" w:hint="eastAsia"/>
          <w:sz w:val="21"/>
          <w:szCs w:val="21"/>
          <w:lang w:eastAsia="ja-JP"/>
        </w:rPr>
        <w:t>新しい発想を期待させた。</w:t>
      </w:r>
      <w:r>
        <w:rPr>
          <w:rFonts w:ascii="ＭＳ 明朝" w:eastAsia="ＭＳ 明朝" w:hAnsi="ＭＳ 明朝" w:hint="eastAsia"/>
          <w:sz w:val="21"/>
          <w:szCs w:val="21"/>
          <w:lang w:eastAsia="ja-JP"/>
        </w:rPr>
        <w:t>そしてガラス溶解炉があり、熔けた状態のガラスを使って制作することが可能となった。</w:t>
      </w:r>
    </w:p>
    <w:p w:rsidR="00C82182" w:rsidRDefault="00C82182" w:rsidP="00D226E4">
      <w:pPr>
        <w:rPr>
          <w:rFonts w:ascii="ＭＳ 明朝" w:eastAsia="ＭＳ 明朝" w:hAnsi="ＭＳ 明朝"/>
          <w:sz w:val="21"/>
          <w:szCs w:val="21"/>
          <w:lang w:eastAsia="ja-JP"/>
        </w:rPr>
        <w:pPrChange w:id="237" w:author="ちかおか れい" w:date="2018-06-20T20:02:00Z">
          <w:pPr/>
        </w:pPrChange>
      </w:pPr>
      <w:r>
        <w:rPr>
          <w:rFonts w:ascii="ＭＳ 明朝" w:eastAsia="ＭＳ 明朝" w:hAnsi="ＭＳ 明朝" w:hint="eastAsia"/>
          <w:sz w:val="21"/>
          <w:szCs w:val="21"/>
          <w:lang w:eastAsia="ja-JP"/>
        </w:rPr>
        <w:t>熔けているガラスは</w:t>
      </w:r>
      <w:r w:rsidRPr="00A7439A">
        <w:rPr>
          <w:rFonts w:ascii="ＭＳ 明朝" w:eastAsia="ＭＳ 明朝" w:hAnsi="ＭＳ 明朝" w:hint="eastAsia"/>
          <w:sz w:val="21"/>
          <w:szCs w:val="21"/>
          <w:lang w:eastAsia="ja-JP"/>
        </w:rPr>
        <w:t>、</w:t>
      </w:r>
      <w:r>
        <w:rPr>
          <w:rFonts w:ascii="ＭＳ 明朝" w:eastAsia="ＭＳ 明朝" w:hAnsi="ＭＳ 明朝" w:hint="eastAsia"/>
          <w:sz w:val="21"/>
          <w:szCs w:val="21"/>
          <w:lang w:eastAsia="ja-JP"/>
        </w:rPr>
        <w:t>ホットワーク用の</w:t>
      </w:r>
      <w:r w:rsidRPr="00A7439A">
        <w:rPr>
          <w:rFonts w:ascii="ＭＳ 明朝" w:eastAsia="ＭＳ 明朝" w:hAnsi="ＭＳ 明朝" w:hint="eastAsia"/>
          <w:sz w:val="21"/>
          <w:szCs w:val="21"/>
          <w:lang w:eastAsia="ja-JP"/>
        </w:rPr>
        <w:t>透明</w:t>
      </w:r>
      <w:r>
        <w:rPr>
          <w:rFonts w:ascii="ＭＳ 明朝" w:eastAsia="ＭＳ 明朝" w:hAnsi="ＭＳ 明朝" w:hint="eastAsia"/>
          <w:sz w:val="21"/>
          <w:szCs w:val="21"/>
          <w:lang w:eastAsia="ja-JP"/>
        </w:rPr>
        <w:t>ソーダ</w:t>
      </w:r>
      <w:r w:rsidRPr="00A7439A">
        <w:rPr>
          <w:rFonts w:ascii="ＭＳ 明朝" w:eastAsia="ＭＳ 明朝" w:hAnsi="ＭＳ 明朝" w:hint="eastAsia"/>
          <w:sz w:val="21"/>
          <w:szCs w:val="21"/>
          <w:lang w:eastAsia="ja-JP"/>
        </w:rPr>
        <w:t>ガラス</w:t>
      </w:r>
      <w:r>
        <w:rPr>
          <w:rFonts w:ascii="ＭＳ 明朝" w:eastAsia="ＭＳ 明朝" w:hAnsi="ＭＳ 明朝" w:hint="eastAsia"/>
          <w:sz w:val="21"/>
          <w:szCs w:val="21"/>
          <w:lang w:eastAsia="ja-JP"/>
        </w:rPr>
        <w:t>であり</w:t>
      </w:r>
      <w:proofErr w:type="gramStart"/>
      <w:r>
        <w:rPr>
          <w:rFonts w:ascii="ＭＳ 明朝" w:eastAsia="ＭＳ 明朝" w:hAnsi="ＭＳ 明朝" w:hint="eastAsia"/>
          <w:sz w:val="21"/>
          <w:szCs w:val="21"/>
          <w:lang w:eastAsia="ja-JP"/>
        </w:rPr>
        <w:t>、</w:t>
      </w:r>
      <w:r w:rsidRPr="00A7439A">
        <w:rPr>
          <w:rFonts w:ascii="ＭＳ 明朝" w:eastAsia="ＭＳ 明朝" w:hAnsi="ＭＳ 明朝" w:hint="eastAsia"/>
          <w:sz w:val="21"/>
          <w:szCs w:val="21"/>
          <w:lang w:eastAsia="ja-JP"/>
        </w:rPr>
        <w:t>。</w:t>
      </w:r>
      <w:proofErr w:type="gramEnd"/>
      <w:r w:rsidRPr="00A7439A">
        <w:rPr>
          <w:rFonts w:ascii="ＭＳ 明朝" w:eastAsia="ＭＳ 明朝" w:hAnsi="ＭＳ 明朝" w:hint="eastAsia"/>
          <w:sz w:val="21"/>
          <w:szCs w:val="21"/>
          <w:lang w:eastAsia="ja-JP"/>
        </w:rPr>
        <w:t>それをそのまま吹きガラス技法で</w:t>
      </w:r>
      <w:proofErr w:type="gramStart"/>
      <w:r>
        <w:rPr>
          <w:rFonts w:ascii="ＭＳ 明朝" w:eastAsia="ＭＳ 明朝" w:hAnsi="ＭＳ 明朝" w:hint="eastAsia"/>
          <w:sz w:val="21"/>
          <w:szCs w:val="21"/>
          <w:lang w:eastAsia="ja-JP"/>
        </w:rPr>
        <w:t>用いたり</w:t>
      </w:r>
      <w:proofErr w:type="gramEnd"/>
      <w:r>
        <w:rPr>
          <w:rFonts w:ascii="ＭＳ 明朝" w:eastAsia="ＭＳ 明朝" w:hAnsi="ＭＳ 明朝" w:hint="eastAsia"/>
          <w:sz w:val="21"/>
          <w:szCs w:val="21"/>
          <w:lang w:eastAsia="ja-JP"/>
        </w:rPr>
        <w:t>、</w:t>
      </w:r>
      <w:r w:rsidRPr="00A7439A">
        <w:rPr>
          <w:rFonts w:ascii="ＭＳ 明朝" w:eastAsia="ＭＳ 明朝" w:hAnsi="ＭＳ 明朝" w:hint="eastAsia"/>
          <w:sz w:val="21"/>
          <w:szCs w:val="21"/>
          <w:lang w:eastAsia="ja-JP"/>
        </w:rPr>
        <w:t>取り出して一度冷やし、石膏型に詰めて塊を作ることができた。</w:t>
      </w:r>
    </w:p>
    <w:p w:rsidR="00C82182" w:rsidRPr="00A7439A" w:rsidRDefault="00C82182" w:rsidP="00D226E4">
      <w:pPr>
        <w:rPr>
          <w:rFonts w:ascii="ＭＳ 明朝" w:eastAsia="ＭＳ 明朝" w:hAnsi="ＭＳ 明朝"/>
          <w:sz w:val="21"/>
          <w:szCs w:val="21"/>
          <w:lang w:eastAsia="ja-JP"/>
        </w:rPr>
        <w:pPrChange w:id="238" w:author="ちかおか れい" w:date="2018-06-20T20:02:00Z">
          <w:pPr/>
        </w:pPrChange>
      </w:pPr>
      <w:r w:rsidRPr="00A7439A">
        <w:rPr>
          <w:rFonts w:ascii="ＭＳ 明朝" w:eastAsia="ＭＳ 明朝" w:hAnsi="ＭＳ 明朝" w:hint="eastAsia"/>
          <w:sz w:val="21"/>
          <w:szCs w:val="21"/>
          <w:lang w:eastAsia="ja-JP"/>
        </w:rPr>
        <w:t>ガラスを液体状態から扱うということは、板ガラスを使った制作とは全く違ったプロセスを踏むことになった。</w:t>
      </w:r>
    </w:p>
    <w:p w:rsidR="00C82182" w:rsidRPr="00A7439A" w:rsidRDefault="00C82182" w:rsidP="00D226E4">
      <w:pPr>
        <w:pStyle w:val="a6"/>
        <w:ind w:leftChars="0" w:left="2760"/>
        <w:rPr>
          <w:rFonts w:ascii="ＭＳ 明朝" w:eastAsia="ＭＳ 明朝" w:hAnsi="ＭＳ 明朝"/>
          <w:sz w:val="21"/>
          <w:szCs w:val="21"/>
        </w:rPr>
        <w:pPrChange w:id="239" w:author="ちかおか れい" w:date="2018-06-20T20:02:00Z">
          <w:pPr>
            <w:pStyle w:val="a6"/>
            <w:ind w:leftChars="0" w:left="2760"/>
          </w:pPr>
        </w:pPrChange>
      </w:pPr>
    </w:p>
    <w:p w:rsidR="00C82182" w:rsidRPr="00A7439A" w:rsidRDefault="00C82182" w:rsidP="00D226E4">
      <w:pPr>
        <w:pStyle w:val="a6"/>
        <w:ind w:leftChars="0" w:left="2760"/>
        <w:rPr>
          <w:rFonts w:ascii="ＭＳ 明朝" w:eastAsia="ＭＳ 明朝" w:hAnsi="ＭＳ 明朝"/>
          <w:sz w:val="21"/>
          <w:szCs w:val="21"/>
        </w:rPr>
        <w:pPrChange w:id="240" w:author="ちかおか れい" w:date="2018-06-20T20:02:00Z">
          <w:pPr>
            <w:pStyle w:val="a6"/>
            <w:ind w:leftChars="0" w:left="2760"/>
          </w:pPr>
        </w:pPrChange>
      </w:pPr>
    </w:p>
    <w:p w:rsidR="00C82182" w:rsidRPr="00D226E4" w:rsidRDefault="00C82182" w:rsidP="00D226E4">
      <w:pPr>
        <w:pStyle w:val="3"/>
        <w:ind w:left="880"/>
        <w:rPr>
          <w:rFonts w:ascii="ＭＳ 明朝" w:eastAsia="ＭＳ 明朝" w:hAnsi="ＭＳ 明朝"/>
          <w:sz w:val="21"/>
          <w:szCs w:val="21"/>
          <w:rPrChange w:id="241" w:author="ちかおか れい" w:date="2018-06-20T20:05:00Z">
            <w:rPr/>
          </w:rPrChange>
        </w:rPr>
        <w:pPrChange w:id="242" w:author="ちかおか れい" w:date="2018-06-20T20:05:00Z">
          <w:pPr>
            <w:pStyle w:val="a6"/>
            <w:numPr>
              <w:numId w:val="1"/>
            </w:numPr>
            <w:ind w:leftChars="0" w:left="3720" w:hanging="840"/>
          </w:pPr>
        </w:pPrChange>
      </w:pPr>
      <w:proofErr w:type="spellStart"/>
      <w:r w:rsidRPr="00D226E4">
        <w:rPr>
          <w:rFonts w:ascii="ＭＳ 明朝" w:eastAsia="ＭＳ 明朝" w:hAnsi="ＭＳ 明朝" w:hint="eastAsia"/>
          <w:sz w:val="21"/>
          <w:szCs w:val="21"/>
          <w:rPrChange w:id="243" w:author="ちかおか れい" w:date="2018-06-20T20:05:00Z">
            <w:rPr>
              <w:rFonts w:hint="eastAsia"/>
            </w:rPr>
          </w:rPrChange>
        </w:rPr>
        <w:lastRenderedPageBreak/>
        <w:t>プロセスを変える</w:t>
      </w:r>
      <w:proofErr w:type="spellEnd"/>
    </w:p>
    <w:p w:rsidR="00C82182" w:rsidRPr="00A7439A" w:rsidRDefault="00C82182" w:rsidP="00D226E4">
      <w:pPr>
        <w:pStyle w:val="a6"/>
        <w:ind w:leftChars="0" w:left="2760"/>
        <w:rPr>
          <w:rFonts w:ascii="ＭＳ 明朝" w:eastAsia="ＭＳ 明朝" w:hAnsi="ＭＳ 明朝"/>
          <w:sz w:val="21"/>
          <w:szCs w:val="21"/>
        </w:rPr>
      </w:pPr>
      <w:r>
        <w:rPr>
          <w:rFonts w:ascii="ＭＳ 明朝" w:eastAsia="ＭＳ 明朝" w:hAnsi="ＭＳ 明朝" w:hint="eastAsia"/>
          <w:sz w:val="21"/>
          <w:szCs w:val="21"/>
        </w:rPr>
        <w:t>私はここで、自分が</w:t>
      </w:r>
      <w:r w:rsidRPr="00A7439A">
        <w:rPr>
          <w:rFonts w:ascii="ＭＳ 明朝" w:eastAsia="ＭＳ 明朝" w:hAnsi="ＭＳ 明朝" w:hint="eastAsia"/>
          <w:sz w:val="21"/>
          <w:szCs w:val="21"/>
        </w:rPr>
        <w:t>作りたいイメージ</w:t>
      </w:r>
      <w:r>
        <w:rPr>
          <w:rFonts w:ascii="ＭＳ 明朝" w:eastAsia="ＭＳ 明朝" w:hAnsi="ＭＳ 明朝" w:hint="eastAsia"/>
          <w:sz w:val="21"/>
          <w:szCs w:val="21"/>
        </w:rPr>
        <w:t>を先に作り、それ</w:t>
      </w:r>
      <w:r w:rsidRPr="00A7439A">
        <w:rPr>
          <w:rFonts w:ascii="ＭＳ 明朝" w:eastAsia="ＭＳ 明朝" w:hAnsi="ＭＳ 明朝" w:hint="eastAsia"/>
          <w:sz w:val="21"/>
          <w:szCs w:val="21"/>
        </w:rPr>
        <w:t>から技法を決める</w:t>
      </w:r>
      <w:r>
        <w:rPr>
          <w:rFonts w:ascii="ＭＳ 明朝" w:eastAsia="ＭＳ 明朝" w:hAnsi="ＭＳ 明朝" w:hint="eastAsia"/>
          <w:sz w:val="21"/>
          <w:szCs w:val="21"/>
        </w:rPr>
        <w:t>ことを考えることにした。</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まず、</w:t>
      </w:r>
      <w:r w:rsidRPr="00A7439A">
        <w:rPr>
          <w:rFonts w:ascii="ＭＳ 明朝" w:eastAsia="ＭＳ 明朝" w:hAnsi="ＭＳ 明朝" w:hint="eastAsia"/>
          <w:sz w:val="21"/>
          <w:szCs w:val="21"/>
          <w:lang w:eastAsia="ja-JP"/>
        </w:rPr>
        <w:t>自分が何に興味を持っているのかを追い求めた。</w:t>
      </w:r>
      <w:r>
        <w:rPr>
          <w:rFonts w:ascii="ＭＳ 明朝" w:eastAsia="ＭＳ 明朝" w:hAnsi="ＭＳ 明朝" w:hint="eastAsia"/>
          <w:sz w:val="21"/>
          <w:szCs w:val="21"/>
          <w:lang w:eastAsia="ja-JP"/>
        </w:rPr>
        <w:t>自分が持つ欲求と興味、必要だと考えるものやことをできるだけ客観的に意識できるように努めた。これは、大学院で学ぶ以前にも望んでいたことだったが、工房や素材などに頼ることが多く、それだけに難しかった。</w:t>
      </w:r>
    </w:p>
    <w:p w:rsidR="00C82182" w:rsidRPr="00A7439A" w:rsidRDefault="00C82182" w:rsidP="00D226E4">
      <w:pPr>
        <w:rPr>
          <w:rFonts w:ascii="ＭＳ 明朝" w:eastAsia="ＭＳ 明朝" w:hAnsi="ＭＳ 明朝"/>
          <w:sz w:val="21"/>
          <w:szCs w:val="21"/>
          <w:lang w:eastAsia="ja-JP"/>
        </w:rPr>
        <w:pPrChange w:id="244" w:author="ちかおか れい" w:date="2018-06-20T20:02:00Z">
          <w:pPr/>
        </w:pPrChange>
      </w:pPr>
      <w:r w:rsidRPr="00A7439A">
        <w:rPr>
          <w:rFonts w:ascii="ＭＳ 明朝" w:eastAsia="ＭＳ 明朝" w:hAnsi="ＭＳ 明朝" w:hint="eastAsia"/>
          <w:sz w:val="21"/>
          <w:szCs w:val="21"/>
          <w:lang w:eastAsia="ja-JP"/>
        </w:rPr>
        <w:t>新しい技法を考えることには常に興味があったが、そのプロセスは、新しい技法を考え、それで作ることができるものを見つけて作品化するものだった。それを逆から進めようと考えた。興味があるものを作ろうとした時、それに必要な技法と素材を探すことにした。</w:t>
      </w:r>
    </w:p>
    <w:p w:rsidR="00C82182" w:rsidRPr="00A7439A" w:rsidRDefault="00C82182" w:rsidP="00D226E4">
      <w:pPr>
        <w:pStyle w:val="a6"/>
        <w:ind w:leftChars="0" w:left="2760"/>
        <w:rPr>
          <w:rFonts w:ascii="ＭＳ 明朝" w:eastAsia="ＭＳ 明朝" w:hAnsi="ＭＳ 明朝"/>
          <w:sz w:val="21"/>
          <w:szCs w:val="21"/>
        </w:rPr>
        <w:pPrChange w:id="245" w:author="ちかおか れい" w:date="2018-06-20T20:02:00Z">
          <w:pPr>
            <w:pStyle w:val="a6"/>
            <w:ind w:leftChars="0" w:left="2760"/>
          </w:pPr>
        </w:pPrChange>
      </w:pPr>
      <w:r w:rsidRPr="00A7439A">
        <w:rPr>
          <w:rFonts w:ascii="ＭＳ 明朝" w:eastAsia="ＭＳ 明朝" w:hAnsi="ＭＳ 明朝" w:hint="eastAsia"/>
          <w:sz w:val="21"/>
          <w:szCs w:val="21"/>
        </w:rPr>
        <w:t>技法に縛られない手順</w:t>
      </w:r>
    </w:p>
    <w:p w:rsidR="00C82182" w:rsidRPr="00A7439A" w:rsidRDefault="00C82182" w:rsidP="00D226E4">
      <w:pPr>
        <w:rPr>
          <w:rFonts w:ascii="ＭＳ 明朝" w:eastAsia="ＭＳ 明朝" w:hAnsi="ＭＳ 明朝"/>
          <w:sz w:val="21"/>
          <w:szCs w:val="21"/>
          <w:lang w:eastAsia="ja-JP"/>
        </w:rPr>
        <w:pPrChange w:id="246" w:author="ちかおか れい" w:date="2018-06-20T20:02:00Z">
          <w:pPr/>
        </w:pPrChange>
      </w:pPr>
      <w:r w:rsidRPr="00A7439A">
        <w:rPr>
          <w:rFonts w:ascii="ＭＳ 明朝" w:eastAsia="ＭＳ 明朝" w:hAnsi="ＭＳ 明朝" w:hint="eastAsia"/>
          <w:sz w:val="21"/>
          <w:szCs w:val="21"/>
          <w:lang w:eastAsia="ja-JP"/>
        </w:rPr>
        <w:t>ガラスなどキルンワークは加熱してガラスを溶かしていく制作、一方吹きガラスのようなホットワークは、加熱され熔けたガラスを冷ましていくことで造形していく技法だ。同じガラスだが、熱に対する真逆のアプローチであることに興味を感じた。</w:t>
      </w:r>
    </w:p>
    <w:p w:rsidR="00C82182" w:rsidRPr="00A7439A" w:rsidRDefault="00C82182" w:rsidP="00D226E4">
      <w:pPr>
        <w:rPr>
          <w:rFonts w:ascii="ＭＳ 明朝" w:eastAsia="ＭＳ 明朝" w:hAnsi="ＭＳ 明朝"/>
          <w:sz w:val="21"/>
          <w:szCs w:val="21"/>
          <w:lang w:eastAsia="ja-JP"/>
        </w:rPr>
        <w:pPrChange w:id="247" w:author="ちかおか れい" w:date="2018-06-20T20:02:00Z">
          <w:pPr/>
        </w:pPrChange>
      </w:pPr>
      <w:r w:rsidRPr="00A7439A">
        <w:rPr>
          <w:rFonts w:ascii="ＭＳ 明朝" w:eastAsia="ＭＳ 明朝" w:hAnsi="ＭＳ 明朝" w:hint="eastAsia"/>
          <w:sz w:val="21"/>
          <w:szCs w:val="21"/>
          <w:lang w:eastAsia="ja-JP"/>
        </w:rPr>
        <w:t>最初、ホットワークの領域で、キルンワークで作られた板や塊を扱うことを考えていたが、これはホットワークとキルンワークの融合ではなく、あくまでホットワークだと考えるようになった。ならば、ホットワークで作られたものをキルンワークへ持ち込み制作することもできるという事に気付き、実践することにした。</w:t>
      </w:r>
    </w:p>
    <w:p w:rsidR="00C82182" w:rsidRPr="00A7439A" w:rsidRDefault="00C82182" w:rsidP="00D226E4">
      <w:pPr>
        <w:rPr>
          <w:rFonts w:ascii="ＭＳ 明朝" w:eastAsia="ＭＳ 明朝" w:hAnsi="ＭＳ 明朝"/>
          <w:sz w:val="21"/>
          <w:szCs w:val="21"/>
          <w:lang w:eastAsia="ja-JP"/>
        </w:rPr>
        <w:pPrChange w:id="248" w:author="ちかおか れい" w:date="2018-06-20T20:02:00Z">
          <w:pPr/>
        </w:pPrChange>
      </w:pPr>
      <w:r w:rsidRPr="00A7439A">
        <w:rPr>
          <w:rFonts w:ascii="ＭＳ 明朝" w:eastAsia="ＭＳ 明朝" w:hAnsi="ＭＳ 明朝" w:hint="eastAsia"/>
          <w:sz w:val="21"/>
          <w:szCs w:val="21"/>
          <w:lang w:eastAsia="ja-JP"/>
        </w:rPr>
        <w:t>材料は板ガラスでなくてもよい。最初は戸惑いが大きく思考が止まることが多くあったが、目の前にある熔けたガラスには強い魅力を感じていたので、それに触れ続けた。吹きガラス技法は習得するために反復練習を必要とした。電気炉の中にあるガラスの動きをずっと想像してきた自分にとって、目の前で瞬時に形が変わっていくガラスは、全く別の素材に感じた。</w:t>
      </w:r>
    </w:p>
    <w:p w:rsidR="00C82182" w:rsidRPr="00A7439A" w:rsidRDefault="00C82182" w:rsidP="00D226E4">
      <w:pPr>
        <w:rPr>
          <w:rFonts w:ascii="ＭＳ 明朝" w:eastAsia="ＭＳ 明朝" w:hAnsi="ＭＳ 明朝"/>
          <w:sz w:val="21"/>
          <w:szCs w:val="21"/>
          <w:lang w:eastAsia="ja-JP"/>
        </w:rPr>
        <w:pPrChange w:id="249" w:author="ちかおか れい" w:date="2018-06-20T20:02:00Z">
          <w:pPr/>
        </w:pPrChange>
      </w:pPr>
      <w:r w:rsidRPr="00A7439A">
        <w:rPr>
          <w:rFonts w:ascii="ＭＳ 明朝" w:eastAsia="ＭＳ 明朝" w:hAnsi="ＭＳ 明朝" w:hint="eastAsia"/>
          <w:sz w:val="21"/>
          <w:szCs w:val="21"/>
          <w:lang w:eastAsia="ja-JP"/>
        </w:rPr>
        <w:t>同じガラスを使って、全く違ったプロセスを使って制作する経験は、無意識に作っていたガラス造形への既成概念をゆっくりと溶かしていった。</w:t>
      </w:r>
    </w:p>
    <w:p w:rsidR="00C82182" w:rsidRPr="00A7439A" w:rsidRDefault="00C82182" w:rsidP="00D226E4">
      <w:pPr>
        <w:rPr>
          <w:rFonts w:ascii="ＭＳ 明朝" w:eastAsia="ＭＳ 明朝" w:hAnsi="ＭＳ 明朝"/>
          <w:sz w:val="21"/>
          <w:szCs w:val="21"/>
          <w:lang w:eastAsia="ja-JP"/>
        </w:rPr>
        <w:pPrChange w:id="250" w:author="ちかおか れい" w:date="2018-06-20T20:02:00Z">
          <w:pPr/>
        </w:pPrChange>
      </w:pPr>
    </w:p>
    <w:p w:rsidR="00C82182" w:rsidRPr="00A7439A" w:rsidRDefault="00C82182" w:rsidP="00D226E4">
      <w:pPr>
        <w:rPr>
          <w:rFonts w:ascii="ＭＳ 明朝" w:eastAsia="ＭＳ 明朝" w:hAnsi="ＭＳ 明朝"/>
          <w:sz w:val="21"/>
          <w:szCs w:val="21"/>
          <w:lang w:eastAsia="ja-JP"/>
        </w:rPr>
        <w:pPrChange w:id="251" w:author="ちかおか れい" w:date="2018-06-20T20:02:00Z">
          <w:pPr/>
        </w:pPrChange>
      </w:pPr>
    </w:p>
    <w:p w:rsidR="00C82182" w:rsidRPr="00A7439A" w:rsidRDefault="00C82182" w:rsidP="00D226E4">
      <w:pPr>
        <w:pStyle w:val="a6"/>
        <w:ind w:leftChars="0" w:left="2760"/>
        <w:rPr>
          <w:rFonts w:ascii="ＭＳ 明朝" w:eastAsia="ＭＳ 明朝" w:hAnsi="ＭＳ 明朝"/>
          <w:sz w:val="21"/>
          <w:szCs w:val="21"/>
        </w:rPr>
        <w:pPrChange w:id="252" w:author="ちかおか れい" w:date="2018-06-20T20:02:00Z">
          <w:pPr>
            <w:pStyle w:val="a6"/>
            <w:ind w:leftChars="0" w:left="2760"/>
          </w:pPr>
        </w:pPrChange>
      </w:pPr>
      <w:r w:rsidRPr="00A7439A">
        <w:rPr>
          <w:rFonts w:ascii="ＭＳ 明朝" w:eastAsia="ＭＳ 明朝" w:hAnsi="ＭＳ 明朝" w:hint="eastAsia"/>
          <w:sz w:val="21"/>
          <w:szCs w:val="21"/>
        </w:rPr>
        <w:t xml:space="preserve">　</w:t>
      </w:r>
    </w:p>
    <w:p w:rsidR="00C82182" w:rsidRPr="00A7439A" w:rsidRDefault="00C82182" w:rsidP="00D226E4">
      <w:pPr>
        <w:pStyle w:val="a6"/>
        <w:ind w:leftChars="0" w:left="2760"/>
        <w:rPr>
          <w:rFonts w:ascii="ＭＳ 明朝" w:eastAsia="ＭＳ 明朝" w:hAnsi="ＭＳ 明朝"/>
          <w:sz w:val="21"/>
          <w:szCs w:val="21"/>
        </w:rPr>
        <w:pPrChange w:id="253" w:author="ちかおか れい" w:date="2018-06-20T20:02:00Z">
          <w:pPr>
            <w:pStyle w:val="a6"/>
            <w:ind w:leftChars="0" w:left="2760"/>
          </w:pPr>
        </w:pPrChange>
      </w:pPr>
    </w:p>
    <w:p w:rsidR="00C82182" w:rsidRPr="00D226E4" w:rsidRDefault="00C82182" w:rsidP="00D226E4">
      <w:pPr>
        <w:pStyle w:val="3"/>
        <w:ind w:left="880"/>
        <w:rPr>
          <w:rFonts w:ascii="ＭＳ 明朝" w:eastAsia="ＭＳ 明朝" w:hAnsi="ＭＳ 明朝"/>
          <w:sz w:val="21"/>
          <w:szCs w:val="21"/>
          <w:lang w:eastAsia="ja-JP"/>
          <w:rPrChange w:id="254" w:author="ちかおか れい" w:date="2018-06-20T20:05:00Z">
            <w:rPr/>
          </w:rPrChange>
        </w:rPr>
        <w:pPrChange w:id="255" w:author="ちかおか れい" w:date="2018-06-20T20:05:00Z">
          <w:pPr>
            <w:pStyle w:val="a6"/>
            <w:numPr>
              <w:numId w:val="1"/>
            </w:numPr>
            <w:ind w:leftChars="0" w:left="3720" w:hanging="840"/>
          </w:pPr>
        </w:pPrChange>
      </w:pPr>
      <w:r w:rsidRPr="00D226E4">
        <w:rPr>
          <w:rFonts w:ascii="ＭＳ 明朝" w:eastAsia="ＭＳ 明朝" w:hAnsi="ＭＳ 明朝" w:hint="eastAsia"/>
          <w:sz w:val="21"/>
          <w:szCs w:val="21"/>
          <w:lang w:eastAsia="ja-JP"/>
          <w:rPrChange w:id="256" w:author="ちかおか れい" w:date="2018-06-20T20:05:00Z">
            <w:rPr>
              <w:rFonts w:hint="eastAsia"/>
            </w:rPr>
          </w:rPrChange>
        </w:rPr>
        <w:t>気付き</w:t>
      </w:r>
    </w:p>
    <w:p w:rsidR="00C82182" w:rsidRPr="00A7439A" w:rsidRDefault="00C82182" w:rsidP="00D226E4">
      <w:pPr>
        <w:rPr>
          <w:rFonts w:ascii="ＭＳ 明朝" w:eastAsia="ＭＳ 明朝" w:hAnsi="ＭＳ 明朝"/>
          <w:sz w:val="21"/>
          <w:szCs w:val="21"/>
          <w:lang w:eastAsia="ja-JP"/>
        </w:rPr>
      </w:pPr>
    </w:p>
    <w:p w:rsidR="00C82182" w:rsidRPr="00A7439A" w:rsidRDefault="00C82182" w:rsidP="00D226E4">
      <w:pPr>
        <w:pStyle w:val="a6"/>
        <w:ind w:leftChars="0" w:left="2760"/>
        <w:rPr>
          <w:rFonts w:ascii="ＭＳ 明朝" w:eastAsia="ＭＳ 明朝" w:hAnsi="ＭＳ 明朝"/>
          <w:sz w:val="21"/>
          <w:szCs w:val="21"/>
        </w:rPr>
      </w:pPr>
      <w:r w:rsidRPr="00A7439A">
        <w:rPr>
          <w:rFonts w:ascii="ＭＳ 明朝" w:eastAsia="ＭＳ 明朝" w:hAnsi="ＭＳ 明朝" w:hint="eastAsia"/>
          <w:sz w:val="21"/>
          <w:szCs w:val="21"/>
        </w:rPr>
        <w:t xml:space="preserve">ガラスを動かす　</w:t>
      </w:r>
    </w:p>
    <w:p w:rsidR="00C82182" w:rsidRPr="00A7439A" w:rsidRDefault="00C82182" w:rsidP="00D226E4">
      <w:pPr>
        <w:rPr>
          <w:rFonts w:ascii="ＭＳ 明朝" w:eastAsia="ＭＳ 明朝" w:hAnsi="ＭＳ 明朝"/>
          <w:sz w:val="21"/>
          <w:szCs w:val="21"/>
          <w:lang w:eastAsia="ja-JP"/>
        </w:rPr>
        <w:pPrChange w:id="257" w:author="ちかおか れい" w:date="2018-06-20T20:02:00Z">
          <w:pPr/>
        </w:pPrChange>
      </w:pPr>
      <w:r w:rsidRPr="00A7439A">
        <w:rPr>
          <w:rFonts w:ascii="ＭＳ 明朝" w:eastAsia="ＭＳ 明朝" w:hAnsi="ＭＳ 明朝" w:hint="eastAsia"/>
          <w:sz w:val="21"/>
          <w:szCs w:val="21"/>
          <w:lang w:eastAsia="ja-JP"/>
        </w:rPr>
        <w:t>キルンの中でガラスを動かすことを考える</w:t>
      </w:r>
    </w:p>
    <w:p w:rsidR="00C82182" w:rsidRPr="00A7439A" w:rsidRDefault="00C82182" w:rsidP="00D226E4">
      <w:pPr>
        <w:rPr>
          <w:rFonts w:ascii="ＭＳ 明朝" w:eastAsia="ＭＳ 明朝" w:hAnsi="ＭＳ 明朝"/>
          <w:sz w:val="21"/>
          <w:szCs w:val="21"/>
          <w:lang w:eastAsia="ja-JP"/>
        </w:rPr>
        <w:pPrChange w:id="258" w:author="ちかおか れい" w:date="2018-06-20T20:02:00Z">
          <w:pPr/>
        </w:pPrChange>
      </w:pPr>
      <w:r w:rsidRPr="00A7439A">
        <w:rPr>
          <w:rFonts w:ascii="ＭＳ 明朝" w:eastAsia="ＭＳ 明朝" w:hAnsi="ＭＳ 明朝" w:hint="eastAsia"/>
          <w:sz w:val="21"/>
          <w:szCs w:val="21"/>
          <w:lang w:eastAsia="ja-JP"/>
        </w:rPr>
        <w:t>板</w:t>
      </w:r>
    </w:p>
    <w:p w:rsidR="00C82182" w:rsidRPr="00A7439A" w:rsidRDefault="00C82182" w:rsidP="00D226E4">
      <w:pPr>
        <w:pStyle w:val="a6"/>
        <w:ind w:leftChars="0" w:left="2760"/>
        <w:rPr>
          <w:rFonts w:ascii="ＭＳ 明朝" w:eastAsia="ＭＳ 明朝" w:hAnsi="ＭＳ 明朝"/>
          <w:sz w:val="21"/>
          <w:szCs w:val="21"/>
        </w:rPr>
        <w:pPrChange w:id="259" w:author="ちかおか れい" w:date="2018-06-20T20:02:00Z">
          <w:pPr>
            <w:pStyle w:val="a6"/>
            <w:ind w:leftChars="0" w:left="2760"/>
          </w:pPr>
        </w:pPrChange>
      </w:pPr>
      <w:r w:rsidRPr="00A7439A">
        <w:rPr>
          <w:rFonts w:ascii="ＭＳ 明朝" w:eastAsia="ＭＳ 明朝" w:hAnsi="ＭＳ 明朝" w:hint="eastAsia"/>
          <w:sz w:val="21"/>
          <w:szCs w:val="21"/>
        </w:rPr>
        <w:t>モチーフを作る　興味のあるテーマを探す。</w:t>
      </w:r>
    </w:p>
    <w:p w:rsidR="00C82182" w:rsidRPr="00A7439A" w:rsidRDefault="00C82182" w:rsidP="00D226E4">
      <w:pPr>
        <w:rPr>
          <w:rFonts w:ascii="ＭＳ 明朝" w:eastAsia="ＭＳ 明朝" w:hAnsi="ＭＳ 明朝"/>
          <w:sz w:val="21"/>
          <w:szCs w:val="21"/>
          <w:lang w:eastAsia="ja-JP"/>
        </w:rPr>
        <w:pPrChange w:id="260" w:author="ちかおか れい" w:date="2018-06-20T20:02:00Z">
          <w:pPr/>
        </w:pPrChange>
      </w:pPr>
      <w:r w:rsidRPr="00A7439A">
        <w:rPr>
          <w:rFonts w:ascii="ＭＳ 明朝" w:eastAsia="ＭＳ 明朝" w:hAnsi="ＭＳ 明朝" w:hint="eastAsia"/>
          <w:sz w:val="21"/>
          <w:szCs w:val="21"/>
          <w:lang w:eastAsia="ja-JP"/>
        </w:rPr>
        <w:t>美術教育の授業を受講　好きなものから共通項を探す　気配、動き</w:t>
      </w:r>
    </w:p>
    <w:p w:rsidR="00C82182" w:rsidRPr="00A7439A" w:rsidRDefault="00C82182" w:rsidP="00D226E4">
      <w:pPr>
        <w:pStyle w:val="a6"/>
        <w:ind w:leftChars="0" w:left="2760"/>
        <w:rPr>
          <w:rFonts w:ascii="ＭＳ 明朝" w:eastAsia="ＭＳ 明朝" w:hAnsi="ＭＳ 明朝"/>
          <w:sz w:val="21"/>
          <w:szCs w:val="21"/>
        </w:rPr>
        <w:pPrChange w:id="261" w:author="ちかおか れい" w:date="2018-06-20T20:02:00Z">
          <w:pPr>
            <w:pStyle w:val="a6"/>
            <w:ind w:leftChars="0" w:left="2760"/>
          </w:pPr>
        </w:pPrChange>
      </w:pPr>
    </w:p>
    <w:p w:rsidR="00C82182" w:rsidRPr="00A7439A" w:rsidRDefault="00C82182" w:rsidP="00D226E4">
      <w:pPr>
        <w:pStyle w:val="a6"/>
        <w:ind w:leftChars="0" w:left="2760"/>
        <w:rPr>
          <w:rFonts w:ascii="ＭＳ 明朝" w:eastAsia="ＭＳ 明朝" w:hAnsi="ＭＳ 明朝"/>
          <w:sz w:val="21"/>
          <w:szCs w:val="21"/>
        </w:rPr>
        <w:pPrChange w:id="262" w:author="ちかおか れい" w:date="2018-06-20T20:02:00Z">
          <w:pPr>
            <w:pStyle w:val="a6"/>
            <w:ind w:leftChars="0" w:left="2760"/>
          </w:pPr>
        </w:pPrChange>
      </w:pPr>
      <w:r w:rsidRPr="00A7439A">
        <w:rPr>
          <w:rFonts w:ascii="ＭＳ 明朝" w:eastAsia="ＭＳ 明朝" w:hAnsi="ＭＳ 明朝" w:hint="eastAsia"/>
          <w:sz w:val="21"/>
          <w:szCs w:val="21"/>
        </w:rPr>
        <w:t>異素材の効果　金属ピン、耐火材　ガラスの役割を考えることになる</w:t>
      </w:r>
    </w:p>
    <w:p w:rsidR="00C82182" w:rsidRPr="00A7439A" w:rsidRDefault="00C82182" w:rsidP="00D226E4">
      <w:pPr>
        <w:pStyle w:val="a6"/>
        <w:ind w:leftChars="0" w:left="2760"/>
        <w:rPr>
          <w:rFonts w:ascii="ＭＳ 明朝" w:eastAsia="ＭＳ 明朝" w:hAnsi="ＭＳ 明朝"/>
          <w:sz w:val="21"/>
          <w:szCs w:val="21"/>
        </w:rPr>
        <w:pPrChange w:id="263" w:author="ちかおか れい" w:date="2018-06-20T20:02:00Z">
          <w:pPr>
            <w:pStyle w:val="a6"/>
            <w:ind w:leftChars="0" w:left="2760"/>
          </w:pPr>
        </w:pPrChange>
      </w:pPr>
      <w:r w:rsidRPr="00A7439A">
        <w:rPr>
          <w:rFonts w:ascii="ＭＳ 明朝" w:eastAsia="ＭＳ 明朝" w:hAnsi="ＭＳ 明朝" w:hint="eastAsia"/>
          <w:sz w:val="21"/>
          <w:szCs w:val="21"/>
        </w:rPr>
        <w:t>ガラスで何を作るかから、ガラスが何を作るかを考える</w:t>
      </w:r>
    </w:p>
    <w:p w:rsidR="00C82182" w:rsidRPr="00A7439A" w:rsidRDefault="00C82182" w:rsidP="00D226E4">
      <w:pPr>
        <w:pStyle w:val="a6"/>
        <w:ind w:leftChars="0" w:left="2760"/>
        <w:rPr>
          <w:rFonts w:ascii="ＭＳ 明朝" w:eastAsia="ＭＳ 明朝" w:hAnsi="ＭＳ 明朝"/>
          <w:sz w:val="21"/>
          <w:szCs w:val="21"/>
        </w:rPr>
        <w:pPrChange w:id="264" w:author="ちかおか れい" w:date="2018-06-20T20:02:00Z">
          <w:pPr>
            <w:pStyle w:val="a6"/>
            <w:ind w:leftChars="0" w:left="2760"/>
          </w:pPr>
        </w:pPrChange>
      </w:pPr>
    </w:p>
    <w:p w:rsidR="00C82182" w:rsidRPr="00A7439A" w:rsidRDefault="00C82182" w:rsidP="00D226E4">
      <w:pPr>
        <w:pStyle w:val="a6"/>
        <w:ind w:leftChars="0" w:left="2760"/>
        <w:rPr>
          <w:rFonts w:ascii="ＭＳ 明朝" w:eastAsia="ＭＳ 明朝" w:hAnsi="ＭＳ 明朝"/>
          <w:sz w:val="21"/>
          <w:szCs w:val="21"/>
        </w:rPr>
        <w:pPrChange w:id="265" w:author="ちかおか れい" w:date="2018-06-20T20:02:00Z">
          <w:pPr>
            <w:pStyle w:val="a6"/>
            <w:ind w:leftChars="0" w:left="2760"/>
          </w:pPr>
        </w:pPrChange>
      </w:pPr>
    </w:p>
    <w:p w:rsidR="00C82182" w:rsidRPr="00A7439A" w:rsidRDefault="00C82182" w:rsidP="00D226E4">
      <w:pPr>
        <w:rPr>
          <w:sz w:val="21"/>
          <w:szCs w:val="21"/>
          <w:lang w:eastAsia="ja-JP"/>
        </w:rPr>
        <w:pPrChange w:id="266" w:author="ちかおか れい" w:date="2018-06-20T20:02:00Z">
          <w:pPr/>
        </w:pPrChange>
      </w:pPr>
    </w:p>
    <w:p w:rsidR="00C82182" w:rsidRPr="00A7439A" w:rsidRDefault="00C82182" w:rsidP="00D226E4">
      <w:pPr>
        <w:rPr>
          <w:sz w:val="21"/>
          <w:szCs w:val="21"/>
          <w:lang w:eastAsia="ja-JP"/>
        </w:rPr>
        <w:pPrChange w:id="267" w:author="ちかおか れい" w:date="2018-06-20T20:02:00Z">
          <w:pPr/>
        </w:pPrChange>
      </w:pPr>
    </w:p>
    <w:p w:rsidR="00C82182" w:rsidRDefault="00C82182" w:rsidP="00D226E4">
      <w:pPr>
        <w:rPr>
          <w:rFonts w:ascii="ＭＳ 明朝" w:eastAsia="ＭＳ 明朝" w:hAnsi="ＭＳ 明朝"/>
          <w:spacing w:val="-10"/>
          <w:lang w:eastAsia="ja-JP"/>
        </w:rPr>
        <w:pPrChange w:id="268" w:author="ちかおか れい" w:date="2018-06-20T20:02:00Z">
          <w:pPr/>
        </w:pPrChange>
      </w:pPr>
      <w:r w:rsidRPr="006E1C99">
        <w:rPr>
          <w:rFonts w:ascii="ＭＳ 明朝" w:eastAsia="ＭＳ 明朝" w:hAnsi="ＭＳ 明朝" w:hint="eastAsia"/>
          <w:spacing w:val="-6"/>
          <w:lang w:eastAsia="ja-JP"/>
        </w:rPr>
        <w:t>第</w:t>
      </w:r>
      <w:r w:rsidRPr="006E1C99">
        <w:rPr>
          <w:rFonts w:ascii="ＭＳ 明朝" w:eastAsia="ＭＳ 明朝" w:hAnsi="ＭＳ 明朝"/>
          <w:spacing w:val="-8"/>
          <w:lang w:eastAsia="ja-JP"/>
        </w:rPr>
        <w:t>３章</w:t>
      </w:r>
      <w:r w:rsidRPr="006E1C99">
        <w:rPr>
          <w:rFonts w:ascii="ＭＳ 明朝" w:eastAsia="ＭＳ 明朝" w:hAnsi="ＭＳ 明朝"/>
          <w:spacing w:val="-10"/>
          <w:lang w:eastAsia="ja-JP"/>
        </w:rPr>
        <w:t xml:space="preserve">では制作の素材となるガラスについて、印象や自身の造形に用いている特徴を記していく 。   </w:t>
      </w:r>
    </w:p>
    <w:p w:rsidR="00C82182" w:rsidRDefault="00C82182" w:rsidP="00D226E4">
      <w:pPr>
        <w:rPr>
          <w:rFonts w:ascii="ＭＳ 明朝" w:eastAsia="ＭＳ 明朝" w:hAnsi="ＭＳ 明朝"/>
          <w:spacing w:val="-10"/>
          <w:lang w:eastAsia="ja-JP"/>
        </w:rPr>
        <w:pPrChange w:id="269" w:author="ちかおか れい" w:date="2018-06-20T20:02:00Z">
          <w:pPr/>
        </w:pPrChange>
      </w:pPr>
      <w:r>
        <w:rPr>
          <w:rFonts w:ascii="ＭＳ 明朝" w:eastAsia="ＭＳ 明朝" w:hAnsi="ＭＳ 明朝" w:hint="eastAsia"/>
          <w:spacing w:val="-10"/>
          <w:lang w:eastAsia="ja-JP"/>
        </w:rPr>
        <w:t>ガラスを使うこと</w:t>
      </w:r>
    </w:p>
    <w:p w:rsidR="00C82182" w:rsidRDefault="00C82182" w:rsidP="00D226E4">
      <w:pPr>
        <w:rPr>
          <w:rFonts w:ascii="ＭＳ 明朝" w:eastAsia="ＭＳ 明朝" w:hAnsi="ＭＳ 明朝"/>
          <w:spacing w:val="-10"/>
          <w:lang w:eastAsia="ja-JP"/>
        </w:rPr>
        <w:pPrChange w:id="270" w:author="ちかおか れい" w:date="2018-06-20T20:02:00Z">
          <w:pPr/>
        </w:pPrChange>
      </w:pPr>
      <w:r>
        <w:rPr>
          <w:rFonts w:ascii="ＭＳ 明朝" w:eastAsia="ＭＳ 明朝" w:hAnsi="ＭＳ 明朝" w:hint="eastAsia"/>
          <w:spacing w:val="-10"/>
          <w:lang w:eastAsia="ja-JP"/>
        </w:rPr>
        <w:t>ガラスの特性</w:t>
      </w:r>
    </w:p>
    <w:p w:rsidR="00C82182" w:rsidRDefault="00C82182" w:rsidP="00D226E4">
      <w:pPr>
        <w:rPr>
          <w:rFonts w:ascii="ＭＳ 明朝" w:eastAsia="ＭＳ 明朝" w:hAnsi="ＭＳ 明朝"/>
          <w:spacing w:val="-10"/>
          <w:lang w:eastAsia="ja-JP"/>
        </w:rPr>
        <w:pPrChange w:id="271" w:author="ちかおか れい" w:date="2018-06-20T20:02:00Z">
          <w:pPr/>
        </w:pPrChange>
      </w:pPr>
      <w:r>
        <w:rPr>
          <w:rFonts w:ascii="ＭＳ 明朝" w:eastAsia="ＭＳ 明朝" w:hAnsi="ＭＳ 明朝" w:hint="eastAsia"/>
          <w:spacing w:val="-10"/>
          <w:lang w:eastAsia="ja-JP"/>
        </w:rPr>
        <w:t>技法による表現の変化</w:t>
      </w:r>
    </w:p>
    <w:p w:rsidR="00C82182" w:rsidRDefault="00C82182" w:rsidP="00D226E4">
      <w:pPr>
        <w:rPr>
          <w:rFonts w:ascii="ＭＳ 明朝" w:eastAsia="ＭＳ 明朝" w:hAnsi="ＭＳ 明朝"/>
          <w:spacing w:val="-10"/>
          <w:lang w:eastAsia="ja-JP"/>
        </w:rPr>
        <w:pPrChange w:id="272" w:author="ちかおか れい" w:date="2018-06-20T20:02:00Z">
          <w:pPr/>
        </w:pPrChange>
      </w:pPr>
      <w:r>
        <w:rPr>
          <w:rFonts w:ascii="ＭＳ 明朝" w:eastAsia="ＭＳ 明朝" w:hAnsi="ＭＳ 明朝" w:hint="eastAsia"/>
          <w:spacing w:val="-10"/>
          <w:lang w:eastAsia="ja-JP"/>
        </w:rPr>
        <w:t>脆さを支えること</w:t>
      </w:r>
    </w:p>
    <w:p w:rsidR="00C82182" w:rsidRDefault="00C82182" w:rsidP="00D226E4">
      <w:pPr>
        <w:rPr>
          <w:rFonts w:ascii="ＭＳ 明朝" w:eastAsia="ＭＳ 明朝" w:hAnsi="ＭＳ 明朝"/>
          <w:spacing w:val="-10"/>
          <w:lang w:eastAsia="ja-JP"/>
        </w:rPr>
        <w:pPrChange w:id="273" w:author="ちかおか れい" w:date="2018-06-20T20:02:00Z">
          <w:pPr/>
        </w:pPrChange>
      </w:pPr>
    </w:p>
    <w:p w:rsidR="00C82182" w:rsidRDefault="00C82182" w:rsidP="00D226E4">
      <w:pPr>
        <w:rPr>
          <w:sz w:val="21"/>
          <w:szCs w:val="21"/>
          <w:lang w:eastAsia="ja-JP"/>
        </w:rPr>
        <w:pPrChange w:id="274" w:author="ちかおか れい" w:date="2018-06-20T20:02:00Z">
          <w:pPr/>
        </w:pPrChange>
      </w:pPr>
    </w:p>
    <w:p w:rsidR="00C82182" w:rsidRPr="005F6266" w:rsidRDefault="00C82182" w:rsidP="00D226E4">
      <w:pPr>
        <w:pStyle w:val="2"/>
        <w:rPr>
          <w:rFonts w:eastAsia="ＭＳ 明朝"/>
          <w:b/>
          <w:sz w:val="21"/>
          <w:szCs w:val="21"/>
          <w:lang w:eastAsia="ja-JP"/>
        </w:rPr>
        <w:pPrChange w:id="275" w:author="ちかおか れい" w:date="2018-06-20T20:06:00Z">
          <w:pPr/>
        </w:pPrChange>
      </w:pPr>
      <w:r>
        <w:rPr>
          <w:rFonts w:hint="eastAsia"/>
          <w:b/>
          <w:sz w:val="21"/>
          <w:szCs w:val="21"/>
          <w:lang w:eastAsia="ja-JP"/>
        </w:rPr>
        <w:t>第三章　ガラスを使う</w:t>
      </w:r>
      <w:r>
        <w:rPr>
          <w:rFonts w:ascii="ＭＳ 明朝" w:eastAsia="ＭＳ 明朝" w:hAnsi="ＭＳ 明朝" w:hint="eastAsia"/>
          <w:b/>
          <w:sz w:val="21"/>
          <w:szCs w:val="21"/>
          <w:lang w:eastAsia="ja-JP"/>
        </w:rPr>
        <w:t>理由</w:t>
      </w:r>
    </w:p>
    <w:p w:rsidR="00C82182" w:rsidRPr="00982731" w:rsidRDefault="00C82182" w:rsidP="00D226E4">
      <w:pPr>
        <w:pStyle w:val="3"/>
        <w:ind w:left="880"/>
        <w:rPr>
          <w:b/>
          <w:sz w:val="21"/>
          <w:szCs w:val="21"/>
          <w:lang w:eastAsia="ja-JP"/>
        </w:rPr>
        <w:pPrChange w:id="276" w:author="ちかおか れい" w:date="2018-06-20T20:06:00Z">
          <w:pPr/>
        </w:pPrChange>
      </w:pPr>
      <w:r>
        <w:rPr>
          <w:sz w:val="21"/>
          <w:szCs w:val="21"/>
          <w:lang w:eastAsia="ja-JP"/>
        </w:rPr>
        <w:tab/>
      </w:r>
      <w:r w:rsidRPr="00982731">
        <w:rPr>
          <w:rFonts w:hint="eastAsia"/>
          <w:b/>
          <w:sz w:val="21"/>
          <w:szCs w:val="21"/>
          <w:lang w:eastAsia="ja-JP"/>
        </w:rPr>
        <w:t>第一節　ガラスの</w:t>
      </w:r>
      <w:r>
        <w:rPr>
          <w:rFonts w:ascii="ＭＳ 明朝" w:eastAsia="ＭＳ 明朝" w:hAnsi="ＭＳ 明朝" w:hint="eastAsia"/>
          <w:b/>
          <w:sz w:val="21"/>
          <w:szCs w:val="21"/>
          <w:lang w:eastAsia="ja-JP"/>
        </w:rPr>
        <w:t>特性</w:t>
      </w:r>
    </w:p>
    <w:p w:rsidR="00C82182" w:rsidRPr="00982731" w:rsidRDefault="00C82182" w:rsidP="00D226E4">
      <w:pPr>
        <w:pStyle w:val="4"/>
        <w:ind w:left="880"/>
        <w:rPr>
          <w:sz w:val="21"/>
          <w:szCs w:val="21"/>
          <w:lang w:eastAsia="ja-JP"/>
        </w:rPr>
        <w:pPrChange w:id="277" w:author="ちかおか れい" w:date="2018-06-20T20:06:00Z">
          <w:pPr/>
        </w:pPrChange>
      </w:pPr>
      <w:r>
        <w:rPr>
          <w:rFonts w:hint="eastAsia"/>
          <w:sz w:val="21"/>
          <w:szCs w:val="21"/>
          <w:lang w:eastAsia="ja-JP"/>
        </w:rPr>
        <w:t xml:space="preserve">第一項　</w:t>
      </w:r>
      <w:r w:rsidRPr="00982731">
        <w:rPr>
          <w:rFonts w:hint="eastAsia"/>
          <w:sz w:val="21"/>
          <w:szCs w:val="21"/>
          <w:lang w:eastAsia="ja-JP"/>
        </w:rPr>
        <w:t xml:space="preserve">動かない液体 </w:t>
      </w:r>
      <w:r>
        <w:rPr>
          <w:rFonts w:hint="eastAsia"/>
          <w:sz w:val="21"/>
          <w:szCs w:val="21"/>
          <w:lang w:eastAsia="ja-JP"/>
        </w:rPr>
        <w:t>動く個体</w:t>
      </w:r>
    </w:p>
    <w:p w:rsidR="00C82182" w:rsidRDefault="00C82182" w:rsidP="00D226E4">
      <w:pPr>
        <w:rPr>
          <w:rFonts w:eastAsia="ＭＳ 明朝"/>
          <w:sz w:val="21"/>
          <w:szCs w:val="21"/>
          <w:lang w:eastAsia="ja-JP"/>
        </w:rPr>
      </w:pPr>
      <w:r>
        <w:rPr>
          <w:rFonts w:eastAsia="ＭＳ 明朝" w:hint="eastAsia"/>
          <w:sz w:val="21"/>
          <w:szCs w:val="21"/>
          <w:lang w:eastAsia="ja-JP"/>
        </w:rPr>
        <w:t>我々ガラス作家が扱っているガラスは、主にケイ酸（</w:t>
      </w:r>
      <w:r>
        <w:rPr>
          <w:rFonts w:eastAsia="ＭＳ 明朝" w:hint="eastAsia"/>
          <w:sz w:val="21"/>
          <w:szCs w:val="21"/>
          <w:lang w:eastAsia="ja-JP"/>
        </w:rPr>
        <w:t>SiO2</w:t>
      </w:r>
      <w:r>
        <w:rPr>
          <w:rFonts w:eastAsia="ＭＳ 明朝" w:hint="eastAsia"/>
          <w:sz w:val="21"/>
          <w:szCs w:val="21"/>
          <w:lang w:eastAsia="ja-JP"/>
        </w:rPr>
        <w:t>）酸化ナトリウム（</w:t>
      </w:r>
      <w:proofErr w:type="spellStart"/>
      <w:r>
        <w:rPr>
          <w:rFonts w:eastAsia="ＭＳ 明朝" w:hint="eastAsia"/>
          <w:sz w:val="21"/>
          <w:szCs w:val="21"/>
          <w:lang w:eastAsia="ja-JP"/>
        </w:rPr>
        <w:t>NaO</w:t>
      </w:r>
      <w:proofErr w:type="spellEnd"/>
      <w:r>
        <w:rPr>
          <w:rFonts w:eastAsia="ＭＳ 明朝" w:hint="eastAsia"/>
          <w:sz w:val="21"/>
          <w:szCs w:val="21"/>
          <w:lang w:eastAsia="ja-JP"/>
        </w:rPr>
        <w:t>）</w:t>
      </w:r>
    </w:p>
    <w:p w:rsidR="00C82182" w:rsidRDefault="00C82182" w:rsidP="00D226E4">
      <w:pPr>
        <w:rPr>
          <w:rFonts w:eastAsia="ＭＳ 明朝"/>
          <w:sz w:val="21"/>
          <w:szCs w:val="21"/>
          <w:lang w:eastAsia="ja-JP"/>
        </w:rPr>
      </w:pPr>
      <w:r>
        <w:rPr>
          <w:rFonts w:eastAsia="ＭＳ 明朝" w:hint="eastAsia"/>
          <w:sz w:val="21"/>
          <w:szCs w:val="21"/>
          <w:lang w:eastAsia="ja-JP"/>
        </w:rPr>
        <w:t>酸化カルシウム（</w:t>
      </w:r>
      <w:proofErr w:type="spellStart"/>
      <w:r>
        <w:rPr>
          <w:rFonts w:eastAsia="ＭＳ 明朝" w:hint="eastAsia"/>
          <w:sz w:val="21"/>
          <w:szCs w:val="21"/>
          <w:lang w:eastAsia="ja-JP"/>
        </w:rPr>
        <w:t>CaO</w:t>
      </w:r>
      <w:proofErr w:type="spellEnd"/>
      <w:r>
        <w:rPr>
          <w:rFonts w:eastAsia="ＭＳ 明朝" w:hint="eastAsia"/>
          <w:sz w:val="21"/>
          <w:szCs w:val="21"/>
          <w:lang w:eastAsia="ja-JP"/>
        </w:rPr>
        <w:t>）が主成分のソーダガラスである。</w:t>
      </w:r>
    </w:p>
    <w:p w:rsidR="00C82182" w:rsidRPr="00D410DF" w:rsidRDefault="00C82182" w:rsidP="00D226E4">
      <w:pPr>
        <w:rPr>
          <w:rFonts w:eastAsia="ＭＳ 明朝"/>
          <w:sz w:val="21"/>
          <w:szCs w:val="21"/>
          <w:lang w:eastAsia="ja-JP"/>
        </w:rPr>
        <w:pPrChange w:id="278" w:author="ちかおか れい" w:date="2018-06-20T20:02:00Z">
          <w:pPr/>
        </w:pPrChange>
      </w:pPr>
      <w:r>
        <w:rPr>
          <w:rFonts w:eastAsia="ＭＳ 明朝" w:hint="eastAsia"/>
          <w:sz w:val="21"/>
          <w:szCs w:val="21"/>
          <w:lang w:eastAsia="ja-JP"/>
        </w:rPr>
        <w:t>理化学用に用いられるホウケイ酸ガラスや、屈折率が高いためカットグラスに用いられるクリス</w:t>
      </w:r>
      <w:r>
        <w:rPr>
          <w:rFonts w:eastAsia="ＭＳ 明朝" w:hint="eastAsia"/>
          <w:sz w:val="21"/>
          <w:szCs w:val="21"/>
          <w:lang w:eastAsia="ja-JP"/>
        </w:rPr>
        <w:lastRenderedPageBreak/>
        <w:t>タルガラスなど、目的に合わせて多種多様なガラス素材がある。</w:t>
      </w:r>
    </w:p>
    <w:p w:rsidR="00C82182" w:rsidRDefault="00C82182" w:rsidP="00D226E4">
      <w:pPr>
        <w:rPr>
          <w:rFonts w:eastAsia="ＭＳ 明朝"/>
          <w:sz w:val="21"/>
          <w:szCs w:val="21"/>
          <w:lang w:eastAsia="ja-JP"/>
        </w:rPr>
        <w:pPrChange w:id="279" w:author="ちかおか れい" w:date="2018-06-20T20:02:00Z">
          <w:pPr/>
        </w:pPrChange>
      </w:pPr>
      <w:r>
        <w:rPr>
          <w:rFonts w:eastAsia="ＭＳ 明朝" w:hint="eastAsia"/>
          <w:sz w:val="21"/>
          <w:szCs w:val="21"/>
          <w:lang w:eastAsia="ja-JP"/>
        </w:rPr>
        <w:t>ガラスという物質には、ガラス転移点という性質が変化する温度帯が存在する。これは合成樹脂や食品などにも当てはまるものがあり、それらはこの観点で言うとガラスに分類される。</w:t>
      </w:r>
    </w:p>
    <w:p w:rsidR="00C82182" w:rsidRDefault="00C82182" w:rsidP="00D226E4">
      <w:pPr>
        <w:rPr>
          <w:rFonts w:eastAsia="ＭＳ 明朝"/>
          <w:sz w:val="21"/>
          <w:szCs w:val="21"/>
          <w:lang w:eastAsia="ja-JP"/>
        </w:rPr>
        <w:pPrChange w:id="280" w:author="ちかおか れい" w:date="2018-06-20T20:02:00Z">
          <w:pPr/>
        </w:pPrChange>
      </w:pPr>
      <w:r>
        <w:rPr>
          <w:rFonts w:eastAsia="ＭＳ 明朝" w:hint="eastAsia"/>
          <w:sz w:val="21"/>
          <w:szCs w:val="21"/>
          <w:lang w:eastAsia="ja-JP"/>
        </w:rPr>
        <w:t>物質には分子構造が必ずあるが、その結合の状態によって物性が変わる。固体状態の物質の分子構造は均質に並び、結合した安定構造、いわゆる結晶になっている。しかし液体状態では分子構造が不均質になりそれぞれがある程度自由に動くことができる状態になっている。ガラスは固体状態であっても結晶を持たない物質であるため、我々が生活している温度帯で粘度が極端に高い状態の液体とも言われている。液体でもない、固体でもない物質と言い換えられるガラスは、物性自体に固まった液体というパラドクスを含んでいる。</w:t>
      </w:r>
    </w:p>
    <w:p w:rsidR="00C82182" w:rsidRPr="00D410DF" w:rsidRDefault="00C82182" w:rsidP="00D226E4">
      <w:pPr>
        <w:rPr>
          <w:rFonts w:eastAsia="ＭＳ 明朝"/>
          <w:sz w:val="21"/>
          <w:szCs w:val="21"/>
          <w:lang w:eastAsia="ja-JP"/>
        </w:rPr>
        <w:pPrChange w:id="281" w:author="ちかおか れい" w:date="2018-06-20T20:02:00Z">
          <w:pPr/>
        </w:pPrChange>
      </w:pPr>
      <w:r>
        <w:rPr>
          <w:rFonts w:ascii="ＭＳ 明朝" w:eastAsia="ＭＳ 明朝" w:hAnsi="ＭＳ 明朝" w:hint="eastAsia"/>
          <w:sz w:val="21"/>
          <w:szCs w:val="21"/>
          <w:lang w:eastAsia="ja-JP"/>
        </w:rPr>
        <w:t>どの種類のガラスも、</w:t>
      </w:r>
      <w:r w:rsidRPr="00982731">
        <w:rPr>
          <w:rFonts w:hint="eastAsia"/>
          <w:sz w:val="21"/>
          <w:szCs w:val="21"/>
          <w:lang w:eastAsia="ja-JP"/>
        </w:rPr>
        <w:t>常温で</w:t>
      </w:r>
      <w:r>
        <w:rPr>
          <w:rFonts w:ascii="ＭＳ 明朝" w:eastAsia="ＭＳ 明朝" w:hAnsi="ＭＳ 明朝" w:hint="eastAsia"/>
          <w:sz w:val="21"/>
          <w:szCs w:val="21"/>
          <w:lang w:eastAsia="ja-JP"/>
        </w:rPr>
        <w:t>は強い</w:t>
      </w:r>
      <w:r w:rsidRPr="00982731">
        <w:rPr>
          <w:rFonts w:hint="eastAsia"/>
          <w:sz w:val="21"/>
          <w:szCs w:val="21"/>
          <w:lang w:eastAsia="ja-JP"/>
        </w:rPr>
        <w:t>衝撃を与えると</w:t>
      </w:r>
      <w:r>
        <w:rPr>
          <w:rFonts w:ascii="ＭＳ 明朝" w:eastAsia="ＭＳ 明朝" w:hAnsi="ＭＳ 明朝" w:hint="eastAsia"/>
          <w:sz w:val="21"/>
          <w:szCs w:val="21"/>
          <w:lang w:eastAsia="ja-JP"/>
        </w:rPr>
        <w:t>ひびが入り</w:t>
      </w:r>
      <w:r>
        <w:rPr>
          <w:rFonts w:hint="eastAsia"/>
          <w:sz w:val="21"/>
          <w:szCs w:val="21"/>
          <w:lang w:eastAsia="ja-JP"/>
        </w:rPr>
        <w:t>割れ</w:t>
      </w:r>
      <w:r>
        <w:rPr>
          <w:rFonts w:ascii="ＭＳ 明朝" w:eastAsia="ＭＳ 明朝" w:hAnsi="ＭＳ 明朝" w:hint="eastAsia"/>
          <w:sz w:val="21"/>
          <w:szCs w:val="21"/>
          <w:lang w:eastAsia="ja-JP"/>
        </w:rPr>
        <w:t>てしまう。この割れるという反応も分子構造が不均質なことが要因である</w:t>
      </w:r>
      <w:r w:rsidRPr="00982731">
        <w:rPr>
          <w:rFonts w:hint="eastAsia"/>
          <w:sz w:val="21"/>
          <w:szCs w:val="21"/>
          <w:lang w:eastAsia="ja-JP"/>
        </w:rPr>
        <w:t>。</w:t>
      </w:r>
      <w:r>
        <w:rPr>
          <w:rFonts w:ascii="ＭＳ 明朝" w:eastAsia="ＭＳ 明朝" w:hAnsi="ＭＳ 明朝" w:hint="eastAsia"/>
          <w:sz w:val="21"/>
          <w:szCs w:val="21"/>
          <w:lang w:eastAsia="ja-JP"/>
        </w:rPr>
        <w:t>しかしこの割れという現象もガラス独自のものであり、美しさを感じるものだ。形を崩していく姿にも美しさをはらむというパラドクスにも、私は強く魅力を感じている。そして光を通し、透明に見えることも大きな特徴の一つであり、これもまた非結晶の分子構造が関わっている。透明という色は、そこにあるすべての色に関わるものでありながら、それらの色を打ち消すことはない。そんな稀有な存在感にも強く惹かれている。</w:t>
      </w:r>
    </w:p>
    <w:p w:rsidR="00C82182" w:rsidRPr="00B02CE0" w:rsidRDefault="00C82182" w:rsidP="00D226E4">
      <w:pPr>
        <w:pStyle w:val="a6"/>
        <w:ind w:leftChars="0" w:left="2760"/>
        <w:rPr>
          <w:sz w:val="21"/>
          <w:szCs w:val="21"/>
        </w:rPr>
        <w:pPrChange w:id="282" w:author="ちかおか れい" w:date="2018-06-20T20:02:00Z">
          <w:pPr>
            <w:pStyle w:val="a6"/>
            <w:ind w:leftChars="0" w:left="2760"/>
          </w:pPr>
        </w:pPrChange>
      </w:pPr>
    </w:p>
    <w:p w:rsidR="00C82182" w:rsidRPr="003F33F3" w:rsidRDefault="00C82182" w:rsidP="00D226E4">
      <w:pPr>
        <w:pStyle w:val="3"/>
        <w:ind w:left="880"/>
        <w:rPr>
          <w:rFonts w:eastAsia="ＭＳ 明朝"/>
          <w:sz w:val="21"/>
          <w:szCs w:val="21"/>
          <w:lang w:eastAsia="ja-JP"/>
        </w:rPr>
        <w:pPrChange w:id="283" w:author="ちかおか れい" w:date="2018-06-20T20:06:00Z">
          <w:pPr/>
        </w:pPrChange>
      </w:pPr>
      <w:r>
        <w:rPr>
          <w:sz w:val="21"/>
          <w:szCs w:val="21"/>
          <w:lang w:eastAsia="ja-JP"/>
        </w:rPr>
        <w:tab/>
      </w:r>
      <w:r w:rsidRPr="00982731">
        <w:rPr>
          <w:rFonts w:hint="eastAsia"/>
          <w:b/>
          <w:sz w:val="21"/>
          <w:szCs w:val="21"/>
          <w:lang w:eastAsia="ja-JP"/>
        </w:rPr>
        <w:t>第二節　技法による</w:t>
      </w:r>
      <w:r>
        <w:rPr>
          <w:rFonts w:ascii="ＭＳ 明朝" w:eastAsia="ＭＳ 明朝" w:hAnsi="ＭＳ 明朝" w:hint="eastAsia"/>
          <w:b/>
          <w:sz w:val="21"/>
          <w:szCs w:val="21"/>
          <w:lang w:eastAsia="ja-JP"/>
        </w:rPr>
        <w:t>表現の変化</w:t>
      </w:r>
    </w:p>
    <w:p w:rsidR="00C82182" w:rsidRPr="00982731" w:rsidRDefault="00C82182" w:rsidP="00D226E4">
      <w:pPr>
        <w:pStyle w:val="4"/>
        <w:ind w:left="880"/>
        <w:rPr>
          <w:sz w:val="21"/>
          <w:szCs w:val="21"/>
          <w:lang w:eastAsia="ja-JP"/>
        </w:rPr>
        <w:pPrChange w:id="284" w:author="ちかおか れい" w:date="2018-06-20T20:07:00Z">
          <w:pPr/>
        </w:pPrChange>
      </w:pPr>
      <w:r>
        <w:rPr>
          <w:rFonts w:hint="eastAsia"/>
          <w:sz w:val="21"/>
          <w:szCs w:val="21"/>
          <w:lang w:eastAsia="ja-JP"/>
        </w:rPr>
        <w:t>第一項</w:t>
      </w:r>
      <w:r>
        <w:rPr>
          <w:rFonts w:ascii="ＭＳ 明朝" w:eastAsia="ＭＳ 明朝" w:hAnsi="ＭＳ 明朝" w:hint="eastAsia"/>
          <w:sz w:val="21"/>
          <w:szCs w:val="21"/>
          <w:lang w:eastAsia="ja-JP"/>
        </w:rPr>
        <w:t xml:space="preserve">　熱を使う技法</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熱を用いてガラスを加工する技法の中で、</w:t>
      </w:r>
      <w:r w:rsidRPr="00982731">
        <w:rPr>
          <w:rFonts w:hint="eastAsia"/>
          <w:sz w:val="21"/>
          <w:szCs w:val="21"/>
          <w:lang w:eastAsia="ja-JP"/>
        </w:rPr>
        <w:t>吹きガラスやランプワークのような、熔けた状態のガラスを操り成形していく技法をホットワーク</w:t>
      </w:r>
      <w:r>
        <w:rPr>
          <w:rFonts w:ascii="ＭＳ 明朝" w:eastAsia="ＭＳ 明朝" w:hAnsi="ＭＳ 明朝" w:hint="eastAsia"/>
          <w:sz w:val="21"/>
          <w:szCs w:val="21"/>
          <w:lang w:eastAsia="ja-JP"/>
        </w:rPr>
        <w:t>と呼び</w:t>
      </w:r>
      <w:r>
        <w:rPr>
          <w:rFonts w:hint="eastAsia"/>
          <w:sz w:val="21"/>
          <w:szCs w:val="21"/>
          <w:lang w:eastAsia="ja-JP"/>
        </w:rPr>
        <w:t>、電気炉を使い</w:t>
      </w:r>
      <w:r w:rsidRPr="00982731">
        <w:rPr>
          <w:rFonts w:hint="eastAsia"/>
          <w:sz w:val="21"/>
          <w:szCs w:val="21"/>
          <w:lang w:eastAsia="ja-JP"/>
        </w:rPr>
        <w:t>ガラスを常温から加熱して成形していく技法をキルンワーク</w:t>
      </w:r>
      <w:r>
        <w:rPr>
          <w:rFonts w:ascii="ＭＳ 明朝" w:eastAsia="ＭＳ 明朝" w:hAnsi="ＭＳ 明朝" w:hint="eastAsia"/>
          <w:sz w:val="21"/>
          <w:szCs w:val="21"/>
          <w:lang w:eastAsia="ja-JP"/>
        </w:rPr>
        <w:t>と呼ぶ。</w:t>
      </w:r>
      <w:r w:rsidRPr="00982731">
        <w:rPr>
          <w:rFonts w:hint="eastAsia"/>
          <w:sz w:val="21"/>
          <w:szCs w:val="21"/>
          <w:lang w:eastAsia="ja-JP"/>
        </w:rPr>
        <w:t>ホットワークは液体</w:t>
      </w:r>
      <w:r>
        <w:rPr>
          <w:rFonts w:ascii="ＭＳ 明朝" w:eastAsia="ＭＳ 明朝" w:hAnsi="ＭＳ 明朝" w:hint="eastAsia"/>
          <w:sz w:val="21"/>
          <w:szCs w:val="21"/>
          <w:lang w:eastAsia="ja-JP"/>
        </w:rPr>
        <w:t>状</w:t>
      </w:r>
      <w:r w:rsidRPr="00982731">
        <w:rPr>
          <w:rFonts w:hint="eastAsia"/>
          <w:sz w:val="21"/>
          <w:szCs w:val="21"/>
          <w:lang w:eastAsia="ja-JP"/>
        </w:rPr>
        <w:t>のガラスが固体</w:t>
      </w:r>
      <w:r>
        <w:rPr>
          <w:rFonts w:ascii="ＭＳ 明朝" w:eastAsia="ＭＳ 明朝" w:hAnsi="ＭＳ 明朝" w:hint="eastAsia"/>
          <w:sz w:val="21"/>
          <w:szCs w:val="21"/>
          <w:lang w:eastAsia="ja-JP"/>
        </w:rPr>
        <w:t>状になる</w:t>
      </w:r>
      <w:r>
        <w:rPr>
          <w:rFonts w:hint="eastAsia"/>
          <w:sz w:val="21"/>
          <w:szCs w:val="21"/>
          <w:lang w:eastAsia="ja-JP"/>
        </w:rPr>
        <w:t>まで</w:t>
      </w:r>
      <w:r>
        <w:rPr>
          <w:rFonts w:ascii="ＭＳ 明朝" w:eastAsia="ＭＳ 明朝" w:hAnsi="ＭＳ 明朝" w:hint="eastAsia"/>
          <w:sz w:val="21"/>
          <w:szCs w:val="21"/>
          <w:lang w:eastAsia="ja-JP"/>
        </w:rPr>
        <w:t>の物性変化を利用して</w:t>
      </w:r>
      <w:r w:rsidRPr="00982731">
        <w:rPr>
          <w:rFonts w:hint="eastAsia"/>
          <w:sz w:val="21"/>
          <w:szCs w:val="21"/>
          <w:lang w:eastAsia="ja-JP"/>
        </w:rPr>
        <w:t>造形する</w:t>
      </w:r>
      <w:r>
        <w:rPr>
          <w:rFonts w:ascii="ＭＳ 明朝" w:eastAsia="ＭＳ 明朝" w:hAnsi="ＭＳ 明朝" w:hint="eastAsia"/>
          <w:sz w:val="21"/>
          <w:szCs w:val="21"/>
          <w:lang w:eastAsia="ja-JP"/>
        </w:rPr>
        <w:t>。固くなったガラスは再び加熱され、様々な道具を使って成型を行っていく。ガラスが冷えていく間に成型するこれらの技法は、ガラスの持つ特性であるガラス転移点を利用したガラス独自の成型技法であるといえる。</w:t>
      </w:r>
      <w:r w:rsidRPr="00982731">
        <w:rPr>
          <w:rFonts w:hint="eastAsia"/>
          <w:sz w:val="21"/>
          <w:szCs w:val="21"/>
          <w:lang w:eastAsia="ja-JP"/>
        </w:rPr>
        <w:t xml:space="preserve">　</w:t>
      </w:r>
      <w:r>
        <w:rPr>
          <w:rFonts w:ascii="ＭＳ 明朝" w:eastAsia="ＭＳ 明朝" w:hAnsi="ＭＳ 明朝" w:hint="eastAsia"/>
          <w:sz w:val="21"/>
          <w:szCs w:val="21"/>
          <w:lang w:eastAsia="ja-JP"/>
        </w:rPr>
        <w:t>一方</w:t>
      </w:r>
      <w:r w:rsidRPr="00982731">
        <w:rPr>
          <w:rFonts w:hint="eastAsia"/>
          <w:sz w:val="21"/>
          <w:szCs w:val="21"/>
          <w:lang w:eastAsia="ja-JP"/>
        </w:rPr>
        <w:t>キルンワーク</w:t>
      </w:r>
      <w:r>
        <w:rPr>
          <w:rFonts w:ascii="ＭＳ 明朝" w:eastAsia="ＭＳ 明朝" w:hAnsi="ＭＳ 明朝" w:hint="eastAsia"/>
          <w:sz w:val="21"/>
          <w:szCs w:val="21"/>
          <w:lang w:eastAsia="ja-JP"/>
        </w:rPr>
        <w:t>とは、キルン（電気炉）を用いてガラスを熔かして成型していく技法の総称である。型を用いたキャスティング、パート・ド・ヴェール、棚板の上に板ガラスを並べて熔着するフュージングなどが主たるものである。冷えている状態のガラスを電気炉へ入れ、徐々に加熱して熔かすというプロセスはキルンワークすべてに共通している。このため、キルンワークはガラスを熱で熔かし、ガラスを動かして成型する技法と言える。</w:t>
      </w:r>
    </w:p>
    <w:p w:rsidR="00C82182" w:rsidRPr="00DC2D45" w:rsidRDefault="00C82182" w:rsidP="00D226E4">
      <w:pPr>
        <w:rPr>
          <w:rFonts w:ascii="ＭＳ 明朝" w:eastAsia="ＭＳ 明朝" w:hAnsi="ＭＳ 明朝"/>
          <w:sz w:val="21"/>
          <w:szCs w:val="21"/>
          <w:lang w:eastAsia="ja-JP"/>
        </w:rPr>
      </w:pPr>
      <w:r w:rsidRPr="00DC2D45">
        <w:rPr>
          <w:rFonts w:ascii="ＭＳ 明朝" w:eastAsia="ＭＳ 明朝" w:hAnsi="ＭＳ 明朝" w:hint="eastAsia"/>
          <w:sz w:val="21"/>
          <w:szCs w:val="21"/>
          <w:lang w:eastAsia="ja-JP"/>
        </w:rPr>
        <w:t>この二つの技法は、加熱した柔らかいガラスで成型するというプロセスは共通であるが、液体化したガラス自体を扱う方法は違っている。制作者の観点では、いわばホットワークは制作者が能動的にガラスに道具を使って触れ、変形させていくが、キルンワークはガラスに触れることができないのである。電気炉内に成型するための型を置き、受動的にガラスに関わることになる。</w:t>
      </w:r>
    </w:p>
    <w:p w:rsidR="00C82182" w:rsidRPr="00DC2D45" w:rsidRDefault="00C82182" w:rsidP="00D226E4">
      <w:pPr>
        <w:rPr>
          <w:rFonts w:ascii="ＭＳ 明朝" w:eastAsia="ＭＳ 明朝" w:hAnsi="ＭＳ 明朝"/>
          <w:sz w:val="21"/>
          <w:szCs w:val="21"/>
          <w:lang w:eastAsia="ja-JP"/>
        </w:rPr>
        <w:pPrChange w:id="285" w:author="ちかおか れい" w:date="2018-06-20T20:02:00Z">
          <w:pPr/>
        </w:pPrChange>
      </w:pPr>
      <w:r w:rsidRPr="00DC2D45">
        <w:rPr>
          <w:rFonts w:ascii="ＭＳ 明朝" w:eastAsia="ＭＳ 明朝" w:hAnsi="ＭＳ 明朝" w:hint="eastAsia"/>
          <w:sz w:val="21"/>
          <w:szCs w:val="21"/>
          <w:lang w:eastAsia="ja-JP"/>
        </w:rPr>
        <w:t>一見、表現のしやすさは能動的にガラスに関わることができるホットワークだと感じるが、実際はキルンワークで作られるもののほうが形態や質感の表現にバリエーションが多い。</w:t>
      </w:r>
    </w:p>
    <w:p w:rsidR="00C82182" w:rsidRPr="00DC2D45" w:rsidRDefault="00C82182" w:rsidP="00D226E4">
      <w:pPr>
        <w:rPr>
          <w:rFonts w:ascii="ＭＳ 明朝" w:eastAsia="ＭＳ 明朝" w:hAnsi="ＭＳ 明朝"/>
          <w:sz w:val="21"/>
          <w:szCs w:val="21"/>
          <w:lang w:eastAsia="ja-JP"/>
        </w:rPr>
        <w:pPrChange w:id="286" w:author="ちかおか れい" w:date="2018-06-20T20:02:00Z">
          <w:pPr/>
        </w:pPrChange>
      </w:pPr>
      <w:r w:rsidRPr="00DC2D45">
        <w:rPr>
          <w:rFonts w:ascii="ＭＳ 明朝" w:eastAsia="ＭＳ 明朝" w:hAnsi="ＭＳ 明朝" w:hint="eastAsia"/>
          <w:sz w:val="21"/>
          <w:szCs w:val="21"/>
          <w:lang w:eastAsia="ja-JP"/>
        </w:rPr>
        <w:t>ホットワークのような熔けたガラスを扱う過程には、制作者の意思が反映しにくいと言える。しかしそれでも作品として成立している。一方、キルンワークは型によって色や形態に意思を作品に反映しやすい工程と言えるが、ガラスの特徴である流動性や艶、透明感などはその方法だけでは表現しにくいものとなっている。</w:t>
      </w:r>
    </w:p>
    <w:p w:rsidR="00C82182" w:rsidRPr="00DC2D45" w:rsidRDefault="00C82182" w:rsidP="00D226E4">
      <w:pPr>
        <w:rPr>
          <w:rFonts w:ascii="ＭＳ 明朝" w:eastAsia="ＭＳ 明朝" w:hAnsi="ＭＳ 明朝"/>
          <w:sz w:val="21"/>
          <w:szCs w:val="21"/>
          <w:lang w:eastAsia="ja-JP"/>
        </w:rPr>
        <w:pPrChange w:id="287" w:author="ちかおか れい" w:date="2018-06-20T20:02:00Z">
          <w:pPr/>
        </w:pPrChange>
      </w:pPr>
      <w:r w:rsidRPr="00DC2D45">
        <w:rPr>
          <w:rFonts w:ascii="ＭＳ 明朝" w:eastAsia="ＭＳ 明朝" w:hAnsi="ＭＳ 明朝" w:hint="eastAsia"/>
          <w:sz w:val="21"/>
          <w:szCs w:val="21"/>
          <w:lang w:eastAsia="ja-JP"/>
        </w:rPr>
        <w:t>意思をガラス素材にどこまで反映できるのかという制作者の能動性と、ガラスの意思とも言える素材特性のバランス変化が技法の違いによるものだと言える。それはガラス造形自体が能動的、受動的とも言えない概念にあるのではないかとも考えられる。</w:t>
      </w:r>
    </w:p>
    <w:p w:rsidR="00C82182" w:rsidRPr="00DC2D45" w:rsidRDefault="00C82182" w:rsidP="00D226E4">
      <w:pPr>
        <w:rPr>
          <w:rFonts w:ascii="ＭＳ 明朝" w:eastAsia="ＭＳ 明朝" w:hAnsi="ＭＳ 明朝"/>
          <w:sz w:val="21"/>
          <w:szCs w:val="21"/>
          <w:lang w:eastAsia="ja-JP"/>
        </w:rPr>
        <w:pPrChange w:id="288" w:author="ちかおか れい" w:date="2018-06-20T20:02:00Z">
          <w:pPr/>
        </w:pPrChange>
      </w:pPr>
      <w:r w:rsidRPr="00DC2D45">
        <w:rPr>
          <w:rFonts w:ascii="ＭＳ 明朝" w:eastAsia="ＭＳ 明朝" w:hAnsi="ＭＳ 明朝" w:hint="eastAsia"/>
          <w:sz w:val="21"/>
          <w:szCs w:val="21"/>
          <w:lang w:eastAsia="ja-JP"/>
        </w:rPr>
        <w:t>（中動態の概念）</w:t>
      </w:r>
    </w:p>
    <w:p w:rsidR="00C82182" w:rsidRPr="00DC2D45" w:rsidRDefault="00C82182" w:rsidP="00D226E4">
      <w:pPr>
        <w:rPr>
          <w:rFonts w:ascii="ＭＳ 明朝" w:eastAsia="ＭＳ 明朝" w:hAnsi="ＭＳ 明朝"/>
          <w:sz w:val="21"/>
          <w:szCs w:val="21"/>
          <w:lang w:eastAsia="ja-JP"/>
        </w:rPr>
        <w:pPrChange w:id="289" w:author="ちかおか れい" w:date="2018-06-20T20:02:00Z">
          <w:pPr/>
        </w:pPrChange>
      </w:pPr>
      <w:r w:rsidRPr="00DC2D45">
        <w:rPr>
          <w:rFonts w:ascii="ＭＳ 明朝" w:eastAsia="ＭＳ 明朝" w:hAnsi="ＭＳ 明朝" w:hint="eastAsia"/>
          <w:sz w:val="21"/>
          <w:szCs w:val="21"/>
          <w:lang w:eastAsia="ja-JP"/>
        </w:rPr>
        <w:t>成型する中で、制作者と素材が対峙する瞬間におこるアクションの違いにより、表現はそれぞれ違う特徴を見せる。</w:t>
      </w:r>
    </w:p>
    <w:p w:rsidR="00C82182" w:rsidRDefault="00C82182" w:rsidP="00D226E4">
      <w:pPr>
        <w:rPr>
          <w:rFonts w:ascii="ＭＳ 明朝" w:eastAsia="ＭＳ 明朝" w:hAnsi="ＭＳ 明朝"/>
          <w:color w:val="FF0000"/>
          <w:sz w:val="21"/>
          <w:szCs w:val="21"/>
          <w:lang w:eastAsia="ja-JP"/>
        </w:rPr>
        <w:pPrChange w:id="290" w:author="ちかおか れい" w:date="2018-06-20T20:02:00Z">
          <w:pPr/>
        </w:pPrChange>
      </w:pPr>
    </w:p>
    <w:p w:rsidR="00C82182" w:rsidRDefault="00C82182" w:rsidP="00D226E4">
      <w:pPr>
        <w:pStyle w:val="5"/>
        <w:ind w:left="1760"/>
        <w:rPr>
          <w:rFonts w:ascii="ＭＳ 明朝" w:eastAsia="ＭＳ 明朝" w:hAnsi="ＭＳ 明朝"/>
          <w:b/>
          <w:sz w:val="21"/>
          <w:szCs w:val="21"/>
          <w:shd w:val="pct15" w:color="auto" w:fill="FFFFFF"/>
          <w:lang w:eastAsia="ja-JP"/>
        </w:rPr>
        <w:pPrChange w:id="291" w:author="ちかおか れい" w:date="2018-06-20T20:07:00Z">
          <w:pPr/>
        </w:pPrChange>
      </w:pPr>
      <w:r>
        <w:rPr>
          <w:rFonts w:ascii="ＭＳ 明朝" w:eastAsia="ＭＳ 明朝" w:hAnsi="ＭＳ 明朝" w:hint="eastAsia"/>
          <w:b/>
          <w:sz w:val="21"/>
          <w:szCs w:val="21"/>
          <w:shd w:val="pct15" w:color="auto" w:fill="FFFFFF"/>
          <w:lang w:eastAsia="ja-JP"/>
        </w:rPr>
        <w:t>第二項　キルンワーク</w:t>
      </w:r>
    </w:p>
    <w:p w:rsidR="00C82182" w:rsidRPr="00EF5DAD" w:rsidRDefault="00C82182" w:rsidP="00D226E4">
      <w:pPr>
        <w:pStyle w:val="6"/>
        <w:ind w:left="1760"/>
        <w:rPr>
          <w:sz w:val="21"/>
          <w:szCs w:val="21"/>
          <w:shd w:val="pct15" w:color="auto" w:fill="FFFFFF"/>
          <w:lang w:eastAsia="ja-JP"/>
        </w:rPr>
        <w:pPrChange w:id="292" w:author="ちかおか れい" w:date="2018-06-20T20:07:00Z">
          <w:pPr/>
        </w:pPrChange>
      </w:pPr>
      <w:r w:rsidRPr="00EF5DAD">
        <w:rPr>
          <w:rFonts w:ascii="ＭＳ 明朝" w:eastAsia="ＭＳ 明朝" w:hAnsi="ＭＳ 明朝" w:hint="eastAsia"/>
          <w:b w:val="0"/>
          <w:sz w:val="21"/>
          <w:szCs w:val="21"/>
          <w:shd w:val="pct15" w:color="auto" w:fill="FFFFFF"/>
          <w:lang w:eastAsia="ja-JP"/>
        </w:rPr>
        <w:t>フュージング技法</w:t>
      </w:r>
    </w:p>
    <w:p w:rsidR="00C82182" w:rsidRPr="00EF5DAD" w:rsidRDefault="00C82182" w:rsidP="00D226E4">
      <w:pPr>
        <w:rPr>
          <w:rFonts w:eastAsia="ＭＳ 明朝"/>
          <w:color w:val="FF0000"/>
          <w:sz w:val="21"/>
          <w:szCs w:val="21"/>
          <w:shd w:val="pct15" w:color="auto" w:fill="FFFFFF"/>
          <w:lang w:eastAsia="ja-JP"/>
        </w:rPr>
      </w:pPr>
    </w:p>
    <w:p w:rsidR="00C82182" w:rsidRPr="00EF5DAD" w:rsidRDefault="00C82182" w:rsidP="00D226E4">
      <w:pPr>
        <w:rPr>
          <w:rFonts w:eastAsia="ＭＳ 明朝"/>
          <w:sz w:val="21"/>
          <w:szCs w:val="21"/>
          <w:shd w:val="pct15" w:color="auto" w:fill="FFFFFF"/>
          <w:lang w:eastAsia="ja-JP"/>
        </w:rPr>
        <w:pPrChange w:id="293" w:author="ちかおか れい" w:date="2018-06-20T20:07:00Z">
          <w:pPr/>
        </w:pPrChange>
      </w:pPr>
    </w:p>
    <w:p w:rsidR="00C82182" w:rsidRPr="00EF5DAD" w:rsidRDefault="00C82182" w:rsidP="00D226E4">
      <w:pPr>
        <w:rPr>
          <w:sz w:val="21"/>
          <w:szCs w:val="21"/>
          <w:shd w:val="pct15" w:color="auto" w:fill="FFFFFF"/>
          <w:lang w:eastAsia="ja-JP"/>
        </w:rPr>
        <w:pPrChange w:id="294" w:author="ちかおか れい" w:date="2018-06-20T20:07:00Z">
          <w:pPr/>
        </w:pPrChange>
      </w:pPr>
      <w:r w:rsidRPr="00EF5DAD">
        <w:rPr>
          <w:rFonts w:ascii="ＭＳ 明朝" w:eastAsia="ＭＳ 明朝" w:hAnsi="ＭＳ 明朝" w:hint="eastAsia"/>
          <w:sz w:val="21"/>
          <w:szCs w:val="21"/>
          <w:shd w:val="pct15" w:color="auto" w:fill="FFFFFF"/>
          <w:lang w:eastAsia="ja-JP"/>
        </w:rPr>
        <w:t>私は、とにかく</w:t>
      </w:r>
      <w:r w:rsidRPr="00EF5DAD">
        <w:rPr>
          <w:rFonts w:hint="eastAsia"/>
          <w:sz w:val="21"/>
          <w:szCs w:val="21"/>
          <w:shd w:val="pct15" w:color="auto" w:fill="FFFFFF"/>
          <w:lang w:eastAsia="ja-JP"/>
        </w:rPr>
        <w:t>ガラスを</w:t>
      </w:r>
      <w:r w:rsidRPr="00EF5DAD">
        <w:rPr>
          <w:rFonts w:ascii="ＭＳ 明朝" w:eastAsia="ＭＳ 明朝" w:hAnsi="ＭＳ 明朝" w:hint="eastAsia"/>
          <w:sz w:val="21"/>
          <w:szCs w:val="21"/>
          <w:shd w:val="pct15" w:color="auto" w:fill="FFFFFF"/>
          <w:lang w:eastAsia="ja-JP"/>
        </w:rPr>
        <w:t>熔かしてみたい</w:t>
      </w:r>
      <w:r w:rsidRPr="00EF5DAD">
        <w:rPr>
          <w:rFonts w:hint="eastAsia"/>
          <w:sz w:val="21"/>
          <w:szCs w:val="21"/>
          <w:shd w:val="pct15" w:color="auto" w:fill="FFFFFF"/>
          <w:lang w:eastAsia="ja-JP"/>
        </w:rPr>
        <w:t>という気持ちだけで、身近にある窓板ガラスを使って制作していた</w:t>
      </w:r>
      <w:r w:rsidRPr="00EF5DAD">
        <w:rPr>
          <w:rFonts w:ascii="ＭＳ 明朝" w:eastAsia="ＭＳ 明朝" w:hAnsi="ＭＳ 明朝" w:hint="eastAsia"/>
          <w:sz w:val="21"/>
          <w:szCs w:val="21"/>
          <w:shd w:val="pct15" w:color="auto" w:fill="FFFFFF"/>
          <w:lang w:eastAsia="ja-JP"/>
        </w:rPr>
        <w:t>ため</w:t>
      </w:r>
      <w:r w:rsidRPr="00EF5DAD">
        <w:rPr>
          <w:rFonts w:hint="eastAsia"/>
          <w:sz w:val="21"/>
          <w:szCs w:val="21"/>
          <w:shd w:val="pct15" w:color="auto" w:fill="FFFFFF"/>
          <w:lang w:eastAsia="ja-JP"/>
        </w:rPr>
        <w:t>、技法は自然とフュージング技法が主体となっていた。その時は、技法</w:t>
      </w:r>
      <w:r w:rsidRPr="00EF5DAD">
        <w:rPr>
          <w:rFonts w:ascii="ＭＳ 明朝" w:eastAsia="ＭＳ 明朝" w:hAnsi="ＭＳ 明朝" w:hint="eastAsia"/>
          <w:sz w:val="21"/>
          <w:szCs w:val="21"/>
          <w:shd w:val="pct15" w:color="auto" w:fill="FFFFFF"/>
          <w:lang w:eastAsia="ja-JP"/>
        </w:rPr>
        <w:t>を</w:t>
      </w:r>
      <w:r w:rsidRPr="00EF5DAD">
        <w:rPr>
          <w:rFonts w:hint="eastAsia"/>
          <w:sz w:val="21"/>
          <w:szCs w:val="21"/>
          <w:shd w:val="pct15" w:color="auto" w:fill="FFFFFF"/>
          <w:lang w:eastAsia="ja-JP"/>
        </w:rPr>
        <w:t>選択</w:t>
      </w:r>
      <w:r w:rsidRPr="00EF5DAD">
        <w:rPr>
          <w:rFonts w:ascii="ＭＳ 明朝" w:eastAsia="ＭＳ 明朝" w:hAnsi="ＭＳ 明朝" w:hint="eastAsia"/>
          <w:sz w:val="21"/>
          <w:szCs w:val="21"/>
          <w:shd w:val="pct15" w:color="auto" w:fill="FFFFFF"/>
          <w:lang w:eastAsia="ja-JP"/>
        </w:rPr>
        <w:t>した</w:t>
      </w:r>
      <w:r w:rsidRPr="00EF5DAD">
        <w:rPr>
          <w:rFonts w:hint="eastAsia"/>
          <w:sz w:val="21"/>
          <w:szCs w:val="21"/>
          <w:shd w:val="pct15" w:color="auto" w:fill="FFFFFF"/>
          <w:lang w:eastAsia="ja-JP"/>
        </w:rPr>
        <w:t>意識はなく、板ガラスを扱うための技法として必然に用いたものだった。</w:t>
      </w:r>
      <w:r w:rsidRPr="00EF5DAD">
        <w:rPr>
          <w:rFonts w:ascii="ＭＳ 明朝" w:eastAsia="ＭＳ 明朝" w:hAnsi="ＭＳ 明朝" w:hint="eastAsia"/>
          <w:sz w:val="21"/>
          <w:szCs w:val="21"/>
          <w:shd w:val="pct15" w:color="auto" w:fill="FFFFFF"/>
          <w:lang w:eastAsia="ja-JP"/>
        </w:rPr>
        <w:t>フュージング用の</w:t>
      </w:r>
      <w:r w:rsidRPr="00EF5DAD">
        <w:rPr>
          <w:rFonts w:hint="eastAsia"/>
          <w:sz w:val="21"/>
          <w:szCs w:val="21"/>
          <w:shd w:val="pct15" w:color="auto" w:fill="FFFFFF"/>
          <w:lang w:eastAsia="ja-JP"/>
        </w:rPr>
        <w:t>色板ガラスの存在を知ってからは、色による表現も加わり、形と色を合わせてイメージするように</w:t>
      </w:r>
      <w:r w:rsidRPr="00EF5DAD">
        <w:rPr>
          <w:rFonts w:hint="eastAsia"/>
          <w:sz w:val="21"/>
          <w:szCs w:val="21"/>
          <w:shd w:val="pct15" w:color="auto" w:fill="FFFFFF"/>
          <w:lang w:eastAsia="ja-JP"/>
        </w:rPr>
        <w:lastRenderedPageBreak/>
        <w:t>なった。</w:t>
      </w:r>
    </w:p>
    <w:p w:rsidR="00C82182" w:rsidRPr="00EF5DAD" w:rsidRDefault="00C82182" w:rsidP="00D226E4">
      <w:pPr>
        <w:rPr>
          <w:sz w:val="21"/>
          <w:szCs w:val="21"/>
          <w:shd w:val="pct15" w:color="auto" w:fill="FFFFFF"/>
          <w:lang w:eastAsia="ja-JP"/>
        </w:rPr>
        <w:pPrChange w:id="295" w:author="ちかおか れい" w:date="2018-06-20T20:07:00Z">
          <w:pPr/>
        </w:pPrChange>
      </w:pPr>
      <w:r w:rsidRPr="00EF5DAD">
        <w:rPr>
          <w:rFonts w:hint="eastAsia"/>
          <w:sz w:val="21"/>
          <w:szCs w:val="21"/>
          <w:shd w:val="pct15" w:color="auto" w:fill="FFFFFF"/>
          <w:lang w:eastAsia="ja-JP"/>
        </w:rPr>
        <w:t>板ガラスをガラスカッターで切り、棚板の上に並べて、電気炉で加熱して熔かし融合させていく、というフュージング技法の流れの中で、まず私は、ガラスを思い通りに熔かす技法を習得しようと考えた。加熱するスピード、最高温度、割れないようにするための温度管理など、トライアンドエラーを重ねてデータを集め、的確にコントロールしようとした。</w:t>
      </w:r>
    </w:p>
    <w:p w:rsidR="00C82182" w:rsidRPr="00EF5DAD" w:rsidRDefault="00C82182" w:rsidP="00D226E4">
      <w:pPr>
        <w:rPr>
          <w:sz w:val="21"/>
          <w:szCs w:val="21"/>
          <w:shd w:val="pct15" w:color="auto" w:fill="FFFFFF"/>
          <w:lang w:eastAsia="ja-JP"/>
        </w:rPr>
        <w:pPrChange w:id="296" w:author="ちかおか れい" w:date="2018-06-20T20:07:00Z">
          <w:pPr/>
        </w:pPrChange>
      </w:pPr>
      <w:r w:rsidRPr="00EF5DAD">
        <w:rPr>
          <w:rFonts w:hint="eastAsia"/>
          <w:sz w:val="21"/>
          <w:szCs w:val="21"/>
          <w:shd w:val="pct15" w:color="auto" w:fill="FFFFFF"/>
          <w:lang w:eastAsia="ja-JP"/>
        </w:rPr>
        <w:t>使用するガラスのメーカーによって、ガラスの組成が違うために焼成データは変わってきた。制作するガラスの大きさ、色、形によってもデータは変わってくる。毎回違う条件で制作するために、予測とテストが必須となった。</w:t>
      </w:r>
    </w:p>
    <w:p w:rsidR="00C82182" w:rsidRPr="00EF5DAD" w:rsidRDefault="00C82182" w:rsidP="00D226E4">
      <w:pPr>
        <w:rPr>
          <w:sz w:val="21"/>
          <w:szCs w:val="21"/>
          <w:shd w:val="pct15" w:color="auto" w:fill="FFFFFF"/>
          <w:lang w:eastAsia="ja-JP"/>
        </w:rPr>
        <w:pPrChange w:id="297" w:author="ちかおか れい" w:date="2018-06-20T20:07:00Z">
          <w:pPr/>
        </w:pPrChange>
      </w:pPr>
      <w:r w:rsidRPr="00EF5DAD">
        <w:rPr>
          <w:rFonts w:hint="eastAsia"/>
          <w:sz w:val="21"/>
          <w:szCs w:val="21"/>
          <w:shd w:val="pct15" w:color="auto" w:fill="FFFFFF"/>
          <w:lang w:eastAsia="ja-JP"/>
        </w:rPr>
        <w:t>そして、フュージング技法はガラスを熔かす最高温度を調節することでガラスの表情を自在にコントロールできる特徴を持つことを知った。</w:t>
      </w:r>
    </w:p>
    <w:p w:rsidR="00C82182" w:rsidRPr="00165D4F" w:rsidRDefault="00C82182" w:rsidP="00D226E4">
      <w:pPr>
        <w:rPr>
          <w:rFonts w:ascii="ＭＳ 明朝" w:eastAsia="ＭＳ 明朝" w:hAnsi="ＭＳ 明朝"/>
          <w:sz w:val="21"/>
          <w:szCs w:val="21"/>
          <w:shd w:val="pct15" w:color="auto" w:fill="FFFFFF"/>
          <w:lang w:eastAsia="ja-JP"/>
        </w:rPr>
        <w:pPrChange w:id="298" w:author="ちかおか れい" w:date="2018-06-20T20:07:00Z">
          <w:pPr/>
        </w:pPrChange>
      </w:pPr>
      <w:r w:rsidRPr="00EF5DAD">
        <w:rPr>
          <w:rFonts w:hint="eastAsia"/>
          <w:sz w:val="21"/>
          <w:szCs w:val="21"/>
          <w:shd w:val="pct15" w:color="auto" w:fill="FFFFFF"/>
          <w:lang w:eastAsia="ja-JP"/>
        </w:rPr>
        <w:t>ガラスを自在に熔かす、という技術を知るにつれて、フュージング技法に対する興味は大きくなっていった。</w:t>
      </w:r>
      <w:r w:rsidRPr="00EF5DAD">
        <w:rPr>
          <w:rFonts w:ascii="ＭＳ 明朝" w:eastAsia="ＭＳ 明朝" w:hAnsi="ＭＳ 明朝" w:hint="eastAsia"/>
          <w:sz w:val="21"/>
          <w:szCs w:val="21"/>
          <w:shd w:val="pct15" w:color="auto" w:fill="FFFFFF"/>
          <w:lang w:eastAsia="ja-JP"/>
        </w:rPr>
        <w:t>それは、</w:t>
      </w:r>
      <w:r w:rsidRPr="00EF5DAD">
        <w:rPr>
          <w:rFonts w:hint="eastAsia"/>
          <w:sz w:val="21"/>
          <w:szCs w:val="21"/>
          <w:shd w:val="pct15" w:color="auto" w:fill="FFFFFF"/>
          <w:lang w:eastAsia="ja-JP"/>
        </w:rPr>
        <w:t>素材の熔け具合を造形に利用するということ</w:t>
      </w:r>
      <w:r w:rsidRPr="00EF5DAD">
        <w:rPr>
          <w:rFonts w:ascii="ＭＳ 明朝" w:eastAsia="ＭＳ 明朝" w:hAnsi="ＭＳ 明朝" w:hint="eastAsia"/>
          <w:sz w:val="21"/>
          <w:szCs w:val="21"/>
          <w:shd w:val="pct15" w:color="auto" w:fill="FFFFFF"/>
          <w:lang w:eastAsia="ja-JP"/>
        </w:rPr>
        <w:t>が</w:t>
      </w:r>
      <w:r w:rsidRPr="00EF5DAD">
        <w:rPr>
          <w:rFonts w:hint="eastAsia"/>
          <w:sz w:val="21"/>
          <w:szCs w:val="21"/>
          <w:shd w:val="pct15" w:color="auto" w:fill="FFFFFF"/>
          <w:lang w:eastAsia="ja-JP"/>
        </w:rPr>
        <w:t>、他の素材にはない、ガラス独自の表現アプローチだと考え</w:t>
      </w:r>
      <w:r w:rsidRPr="00EF5DAD">
        <w:rPr>
          <w:rFonts w:ascii="ＭＳ 明朝" w:eastAsia="ＭＳ 明朝" w:hAnsi="ＭＳ 明朝" w:hint="eastAsia"/>
          <w:sz w:val="21"/>
          <w:szCs w:val="21"/>
          <w:shd w:val="pct15" w:color="auto" w:fill="FFFFFF"/>
          <w:lang w:eastAsia="ja-JP"/>
        </w:rPr>
        <w:t>たからだ</w:t>
      </w:r>
      <w:r w:rsidRPr="00EF5DAD">
        <w:rPr>
          <w:rFonts w:hint="eastAsia"/>
          <w:sz w:val="21"/>
          <w:szCs w:val="21"/>
          <w:shd w:val="pct15" w:color="auto" w:fill="FFFFFF"/>
          <w:lang w:eastAsia="ja-JP"/>
        </w:rPr>
        <w:t>。またガラス造形技法の中でも、ガラスの熱による変化を表現に生かすことができる技法だと考えた。</w:t>
      </w:r>
      <w:r w:rsidRPr="00EF5DAD">
        <w:rPr>
          <w:rFonts w:ascii="ＭＳ 明朝" w:eastAsia="ＭＳ 明朝" w:hAnsi="ＭＳ 明朝" w:hint="eastAsia"/>
          <w:sz w:val="21"/>
          <w:szCs w:val="21"/>
          <w:shd w:val="pct15" w:color="auto" w:fill="FFFFFF"/>
          <w:lang w:eastAsia="ja-JP"/>
        </w:rPr>
        <w:t>電気炉を使用するキルンワークと呼ばれるガラス造形技法の中で、ガラスが炉内に露出した状態で加熱成型されるのはフュージング技法のみである。硬いエッジのあるガラスが炉内で加熱され、徐々に熔けていく様は、ガラスを熔かす、ということを実感できた。そして熔けたガラスが熱や重力によってどのように変化するのかを知ることができた。</w:t>
      </w:r>
    </w:p>
    <w:p w:rsidR="00C82182" w:rsidRPr="00EF5DAD" w:rsidRDefault="00C82182" w:rsidP="00D226E4">
      <w:pPr>
        <w:rPr>
          <w:rFonts w:eastAsia="ＭＳ 明朝"/>
          <w:sz w:val="21"/>
          <w:szCs w:val="21"/>
          <w:shd w:val="pct15" w:color="auto" w:fill="FFFFFF"/>
          <w:lang w:eastAsia="ja-JP"/>
        </w:rPr>
        <w:pPrChange w:id="299" w:author="ちかおか れい" w:date="2018-06-20T20:07:00Z">
          <w:pPr/>
        </w:pPrChange>
      </w:pPr>
      <w:r w:rsidRPr="00EF5DAD">
        <w:rPr>
          <w:rFonts w:ascii="ＭＳ 明朝" w:eastAsia="ＭＳ 明朝" w:hAnsi="ＭＳ 明朝" w:hint="eastAsia"/>
          <w:sz w:val="21"/>
          <w:szCs w:val="21"/>
          <w:shd w:val="pct15" w:color="auto" w:fill="FFFFFF"/>
          <w:lang w:eastAsia="ja-JP"/>
        </w:rPr>
        <w:t>同時に</w:t>
      </w:r>
      <w:r w:rsidRPr="00EF5DAD">
        <w:rPr>
          <w:rFonts w:hint="eastAsia"/>
          <w:sz w:val="21"/>
          <w:szCs w:val="21"/>
          <w:shd w:val="pct15" w:color="auto" w:fill="FFFFFF"/>
          <w:lang w:eastAsia="ja-JP"/>
        </w:rPr>
        <w:t>、</w:t>
      </w:r>
      <w:r w:rsidRPr="00EF5DAD">
        <w:rPr>
          <w:rFonts w:ascii="ＭＳ 明朝" w:eastAsia="ＭＳ 明朝" w:hAnsi="ＭＳ 明朝" w:hint="eastAsia"/>
          <w:sz w:val="21"/>
          <w:szCs w:val="21"/>
          <w:shd w:val="pct15" w:color="auto" w:fill="FFFFFF"/>
          <w:lang w:eastAsia="ja-JP"/>
        </w:rPr>
        <w:t>板</w:t>
      </w:r>
      <w:r w:rsidRPr="00EF5DAD">
        <w:rPr>
          <w:rFonts w:hint="eastAsia"/>
          <w:sz w:val="21"/>
          <w:szCs w:val="21"/>
          <w:shd w:val="pct15" w:color="auto" w:fill="FFFFFF"/>
          <w:lang w:eastAsia="ja-JP"/>
        </w:rPr>
        <w:t>ガラスを切って形を変えることを習得した。ガラスカッターで板ガラスに傷を入れ、その傷に合わせて割っていく。</w:t>
      </w:r>
      <w:r w:rsidRPr="00EF5DAD">
        <w:rPr>
          <w:rFonts w:ascii="ＭＳ 明朝" w:eastAsia="ＭＳ 明朝" w:hAnsi="ＭＳ 明朝" w:hint="eastAsia"/>
          <w:sz w:val="21"/>
          <w:szCs w:val="21"/>
          <w:shd w:val="pct15" w:color="auto" w:fill="FFFFFF"/>
          <w:lang w:eastAsia="ja-JP"/>
        </w:rPr>
        <w:t>これは</w:t>
      </w:r>
      <w:r w:rsidRPr="00EF5DAD">
        <w:rPr>
          <w:rFonts w:hint="eastAsia"/>
          <w:sz w:val="21"/>
          <w:szCs w:val="21"/>
          <w:shd w:val="pct15" w:color="auto" w:fill="FFFFFF"/>
          <w:lang w:eastAsia="ja-JP"/>
        </w:rPr>
        <w:t>色紙とカッターナイフの関係と似ているが、ガラスのヒビは直線的に進む性質を持っているため、途中で鋭角に曲がるような線は割ることができない。力加減を適切にしなければ、断面は荒</w:t>
      </w:r>
      <w:r w:rsidRPr="00EF5DAD">
        <w:rPr>
          <w:rFonts w:ascii="ＭＳ 明朝" w:eastAsia="ＭＳ 明朝" w:hAnsi="ＭＳ 明朝" w:hint="eastAsia"/>
          <w:sz w:val="21"/>
          <w:szCs w:val="21"/>
          <w:shd w:val="pct15" w:color="auto" w:fill="FFFFFF"/>
          <w:lang w:eastAsia="ja-JP"/>
        </w:rPr>
        <w:t>れる。</w:t>
      </w:r>
      <w:r w:rsidRPr="00EF5DAD">
        <w:rPr>
          <w:rFonts w:hint="eastAsia"/>
          <w:sz w:val="21"/>
          <w:szCs w:val="21"/>
          <w:shd w:val="pct15" w:color="auto" w:fill="FFFFFF"/>
          <w:lang w:eastAsia="ja-JP"/>
        </w:rPr>
        <w:t>ガラスにガラスカッターを当てる角度は一定でなければ</w:t>
      </w:r>
      <w:r w:rsidRPr="00EF5DAD">
        <w:rPr>
          <w:rFonts w:ascii="ＭＳ 明朝" w:eastAsia="ＭＳ 明朝" w:hAnsi="ＭＳ 明朝" w:hint="eastAsia"/>
          <w:sz w:val="21"/>
          <w:szCs w:val="21"/>
          <w:shd w:val="pct15" w:color="auto" w:fill="FFFFFF"/>
          <w:lang w:eastAsia="ja-JP"/>
        </w:rPr>
        <w:t>断面は斜めに割れる</w:t>
      </w:r>
      <w:r w:rsidRPr="00EF5DAD">
        <w:rPr>
          <w:rFonts w:hint="eastAsia"/>
          <w:sz w:val="21"/>
          <w:szCs w:val="21"/>
          <w:shd w:val="pct15" w:color="auto" w:fill="FFFFFF"/>
          <w:lang w:eastAsia="ja-JP"/>
        </w:rPr>
        <w:t>。</w:t>
      </w:r>
    </w:p>
    <w:p w:rsidR="00C82182" w:rsidRPr="00EF5DAD" w:rsidRDefault="00C82182" w:rsidP="00D226E4">
      <w:pPr>
        <w:rPr>
          <w:sz w:val="21"/>
          <w:szCs w:val="21"/>
          <w:shd w:val="pct15" w:color="auto" w:fill="FFFFFF"/>
          <w:lang w:eastAsia="ja-JP"/>
        </w:rPr>
        <w:pPrChange w:id="300" w:author="ちかおか れい" w:date="2018-06-20T20:07:00Z">
          <w:pPr/>
        </w:pPrChange>
      </w:pPr>
      <w:r w:rsidRPr="00EF5DAD">
        <w:rPr>
          <w:rFonts w:eastAsia="ＭＳ 明朝" w:hint="eastAsia"/>
          <w:sz w:val="21"/>
          <w:szCs w:val="21"/>
          <w:shd w:val="pct15" w:color="auto" w:fill="FFFFFF"/>
          <w:lang w:eastAsia="ja-JP"/>
        </w:rPr>
        <w:t>私は、反復練習の中で、</w:t>
      </w:r>
      <w:r w:rsidRPr="00EF5DAD">
        <w:rPr>
          <w:rFonts w:hint="eastAsia"/>
          <w:sz w:val="21"/>
          <w:szCs w:val="21"/>
          <w:shd w:val="pct15" w:color="auto" w:fill="FFFFFF"/>
          <w:lang w:eastAsia="ja-JP"/>
        </w:rPr>
        <w:t>手元ではなく体の姿勢と体重移動という、スポーツからヒントを得た動きの制御を</w:t>
      </w:r>
      <w:r w:rsidRPr="00EF5DAD">
        <w:rPr>
          <w:rFonts w:ascii="ＭＳ 明朝" w:eastAsia="ＭＳ 明朝" w:hAnsi="ＭＳ 明朝" w:hint="eastAsia"/>
          <w:sz w:val="21"/>
          <w:szCs w:val="21"/>
          <w:shd w:val="pct15" w:color="auto" w:fill="FFFFFF"/>
          <w:lang w:eastAsia="ja-JP"/>
        </w:rPr>
        <w:t>もちいることに気が付き、これ</w:t>
      </w:r>
      <w:proofErr w:type="gramStart"/>
      <w:r w:rsidRPr="00EF5DAD">
        <w:rPr>
          <w:rFonts w:ascii="ＭＳ 明朝" w:eastAsia="ＭＳ 明朝" w:hAnsi="ＭＳ 明朝" w:hint="eastAsia"/>
          <w:sz w:val="21"/>
          <w:szCs w:val="21"/>
          <w:shd w:val="pct15" w:color="auto" w:fill="FFFFFF"/>
          <w:lang w:eastAsia="ja-JP"/>
        </w:rPr>
        <w:t>を</w:t>
      </w:r>
      <w:proofErr w:type="gramEnd"/>
      <w:r w:rsidRPr="00EF5DAD">
        <w:rPr>
          <w:rFonts w:ascii="ＭＳ 明朝" w:eastAsia="ＭＳ 明朝" w:hAnsi="ＭＳ 明朝" w:hint="eastAsia"/>
          <w:sz w:val="21"/>
          <w:szCs w:val="21"/>
          <w:shd w:val="pct15" w:color="auto" w:fill="FFFFFF"/>
          <w:lang w:eastAsia="ja-JP"/>
        </w:rPr>
        <w:t>ガラス</w:t>
      </w:r>
      <w:proofErr w:type="gramStart"/>
      <w:r w:rsidRPr="00EF5DAD">
        <w:rPr>
          <w:rFonts w:ascii="ＭＳ 明朝" w:eastAsia="ＭＳ 明朝" w:hAnsi="ＭＳ 明朝" w:hint="eastAsia"/>
          <w:sz w:val="21"/>
          <w:szCs w:val="21"/>
          <w:shd w:val="pct15" w:color="auto" w:fill="FFFFFF"/>
          <w:lang w:eastAsia="ja-JP"/>
        </w:rPr>
        <w:t>を</w:t>
      </w:r>
      <w:proofErr w:type="gramEnd"/>
      <w:r w:rsidRPr="00EF5DAD">
        <w:rPr>
          <w:rFonts w:ascii="ＭＳ 明朝" w:eastAsia="ＭＳ 明朝" w:hAnsi="ＭＳ 明朝" w:hint="eastAsia"/>
          <w:sz w:val="21"/>
          <w:szCs w:val="21"/>
          <w:shd w:val="pct15" w:color="auto" w:fill="FFFFFF"/>
          <w:lang w:eastAsia="ja-JP"/>
        </w:rPr>
        <w:t>切る技術として習得した</w:t>
      </w:r>
      <w:r w:rsidRPr="00EF5DAD">
        <w:rPr>
          <w:rFonts w:hint="eastAsia"/>
          <w:sz w:val="21"/>
          <w:szCs w:val="21"/>
          <w:shd w:val="pct15" w:color="auto" w:fill="FFFFFF"/>
          <w:lang w:eastAsia="ja-JP"/>
        </w:rPr>
        <w:t>。</w:t>
      </w:r>
    </w:p>
    <w:p w:rsidR="00C82182" w:rsidRPr="00EF5DAD" w:rsidRDefault="00C82182" w:rsidP="00D226E4">
      <w:pPr>
        <w:ind w:firstLineChars="100" w:firstLine="210"/>
        <w:rPr>
          <w:sz w:val="21"/>
          <w:szCs w:val="21"/>
          <w:shd w:val="pct15" w:color="auto" w:fill="FFFFFF"/>
          <w:lang w:eastAsia="ja-JP"/>
        </w:rPr>
        <w:pPrChange w:id="301" w:author="ちかおか れい" w:date="2018-06-20T20:07:00Z">
          <w:pPr>
            <w:ind w:firstLineChars="100" w:firstLine="210"/>
          </w:pPr>
        </w:pPrChange>
      </w:pPr>
      <w:r>
        <w:rPr>
          <w:rFonts w:ascii="ＭＳ 明朝" w:eastAsia="ＭＳ 明朝" w:hAnsi="ＭＳ 明朝" w:hint="eastAsia"/>
          <w:sz w:val="21"/>
          <w:szCs w:val="21"/>
          <w:shd w:val="pct15" w:color="auto" w:fill="FFFFFF"/>
          <w:lang w:eastAsia="ja-JP"/>
        </w:rPr>
        <w:t>フュージング技法は</w:t>
      </w:r>
      <w:r w:rsidRPr="00EF5DAD">
        <w:rPr>
          <w:rFonts w:hint="eastAsia"/>
          <w:sz w:val="21"/>
          <w:szCs w:val="21"/>
          <w:shd w:val="pct15" w:color="auto" w:fill="FFFFFF"/>
          <w:lang w:eastAsia="ja-JP"/>
        </w:rPr>
        <w:t>キルンワーク</w:t>
      </w:r>
      <w:r w:rsidRPr="00EF5DAD">
        <w:rPr>
          <w:rFonts w:ascii="ＭＳ 明朝" w:eastAsia="ＭＳ 明朝" w:hAnsi="ＭＳ 明朝" w:hint="eastAsia"/>
          <w:sz w:val="21"/>
          <w:szCs w:val="21"/>
          <w:shd w:val="pct15" w:color="auto" w:fill="FFFFFF"/>
          <w:lang w:eastAsia="ja-JP"/>
        </w:rPr>
        <w:t>技法</w:t>
      </w:r>
      <w:r w:rsidRPr="00EF5DAD">
        <w:rPr>
          <w:rFonts w:hint="eastAsia"/>
          <w:sz w:val="21"/>
          <w:szCs w:val="21"/>
          <w:shd w:val="pct15" w:color="auto" w:fill="FFFFFF"/>
          <w:lang w:eastAsia="ja-JP"/>
        </w:rPr>
        <w:t>の中でも比較的新しい分野であるため、指導者や情報がほとんどなかった。そのためほぼ独学で技術を高めるしか方法はなく、唯一指導を受けたのは、1999年に福井県のエズラグラススタジオで受講した</w:t>
      </w:r>
      <w:r w:rsidRPr="00EF5DAD">
        <w:rPr>
          <w:rFonts w:ascii="ＭＳ 明朝" w:eastAsia="ＭＳ 明朝" w:hAnsi="ＭＳ 明朝" w:hint="eastAsia"/>
          <w:sz w:val="21"/>
          <w:szCs w:val="21"/>
          <w:shd w:val="pct15" w:color="auto" w:fill="FFFFFF"/>
          <w:lang w:eastAsia="ja-JP"/>
        </w:rPr>
        <w:t>ワークショップに講師として来日していた</w:t>
      </w:r>
      <w:r w:rsidRPr="00EF5DAD">
        <w:rPr>
          <w:rFonts w:hint="eastAsia"/>
          <w:sz w:val="21"/>
          <w:szCs w:val="21"/>
          <w:shd w:val="pct15" w:color="auto" w:fill="FFFFFF"/>
          <w:lang w:eastAsia="ja-JP"/>
        </w:rPr>
        <w:t>クラウス・モイエだった。</w:t>
      </w:r>
    </w:p>
    <w:p w:rsidR="00C82182" w:rsidRPr="00165D4F" w:rsidRDefault="00C82182" w:rsidP="00D226E4">
      <w:pPr>
        <w:pStyle w:val="7"/>
        <w:ind w:left="1760"/>
        <w:rPr>
          <w:b/>
          <w:sz w:val="21"/>
          <w:szCs w:val="21"/>
          <w:shd w:val="pct15" w:color="auto" w:fill="FFFFFF"/>
          <w:lang w:eastAsia="ja-JP"/>
        </w:rPr>
        <w:pPrChange w:id="302" w:author="ちかおか れい" w:date="2018-06-20T20:08:00Z">
          <w:pPr/>
        </w:pPrChange>
      </w:pPr>
      <w:r w:rsidRPr="00165D4F">
        <w:rPr>
          <w:rFonts w:hint="eastAsia"/>
          <w:b/>
          <w:sz w:val="21"/>
          <w:szCs w:val="21"/>
          <w:shd w:val="pct15" w:color="auto" w:fill="FFFFFF"/>
          <w:lang w:eastAsia="ja-JP"/>
        </w:rPr>
        <w:t>クラウス・モイエについて</w:t>
      </w:r>
    </w:p>
    <w:p w:rsidR="00C82182" w:rsidRPr="00165D4F" w:rsidRDefault="00C82182" w:rsidP="00D226E4">
      <w:pPr>
        <w:rPr>
          <w:rFonts w:eastAsia="ＭＳ 明朝"/>
          <w:sz w:val="21"/>
          <w:szCs w:val="21"/>
          <w:shd w:val="pct15" w:color="auto" w:fill="FFFFFF"/>
          <w:lang w:eastAsia="ja-JP"/>
        </w:rPr>
      </w:pPr>
      <w:r w:rsidRPr="00EF5DAD">
        <w:rPr>
          <w:rFonts w:hint="eastAsia"/>
          <w:sz w:val="21"/>
          <w:szCs w:val="21"/>
          <w:shd w:val="pct15" w:color="auto" w:fill="FFFFFF"/>
          <w:lang w:eastAsia="ja-JP"/>
        </w:rPr>
        <w:t>彼に受けた指導や新しい色の板ガラスとの出会いは、フュージング技法を深めることにな</w:t>
      </w:r>
      <w:r w:rsidRPr="00165D4F">
        <w:rPr>
          <w:rFonts w:hint="eastAsia"/>
          <w:sz w:val="21"/>
          <w:szCs w:val="21"/>
          <w:shd w:val="pct15" w:color="auto" w:fill="FFFFFF"/>
          <w:lang w:eastAsia="ja-JP"/>
        </w:rPr>
        <w:t>った。</w:t>
      </w:r>
    </w:p>
    <w:p w:rsidR="00C82182" w:rsidRPr="00165D4F" w:rsidRDefault="00C82182" w:rsidP="00D226E4">
      <w:pPr>
        <w:rPr>
          <w:rFonts w:eastAsia="ＭＳ 明朝"/>
          <w:sz w:val="21"/>
          <w:szCs w:val="21"/>
          <w:shd w:val="pct15" w:color="auto" w:fill="FFFFFF"/>
          <w:lang w:eastAsia="ja-JP"/>
        </w:rPr>
      </w:pPr>
      <w:r w:rsidRPr="00165D4F">
        <w:rPr>
          <w:rFonts w:eastAsia="ＭＳ 明朝" w:hint="eastAsia"/>
          <w:sz w:val="21"/>
          <w:szCs w:val="21"/>
          <w:shd w:val="pct15" w:color="auto" w:fill="FFFFFF"/>
          <w:lang w:eastAsia="ja-JP"/>
        </w:rPr>
        <w:t>クラウスモイエはドイツ人のガラス作家である。彼はカットガラス作家として活動していたが、ある時期からフュージング技法へ切り替えて作品制作を始めた。</w:t>
      </w:r>
    </w:p>
    <w:p w:rsidR="00C82182" w:rsidRPr="00165D4F" w:rsidRDefault="00C82182" w:rsidP="00D226E4">
      <w:pPr>
        <w:rPr>
          <w:rFonts w:eastAsia="ＭＳ 明朝"/>
          <w:sz w:val="21"/>
          <w:szCs w:val="21"/>
          <w:shd w:val="pct15" w:color="auto" w:fill="FFFFFF"/>
          <w:lang w:eastAsia="ja-JP"/>
        </w:rPr>
        <w:pPrChange w:id="303" w:author="ちかおか れい" w:date="2018-06-20T20:07:00Z">
          <w:pPr/>
        </w:pPrChange>
      </w:pPr>
      <w:r w:rsidRPr="00165D4F">
        <w:rPr>
          <w:rFonts w:eastAsia="ＭＳ 明朝" w:hint="eastAsia"/>
          <w:sz w:val="21"/>
          <w:szCs w:val="21"/>
          <w:shd w:val="pct15" w:color="auto" w:fill="FFFFFF"/>
          <w:lang w:eastAsia="ja-JP"/>
        </w:rPr>
        <w:t>吹きガラスで作ったパーツを熔着していた時期を経て、板ガラスメーカーと共にフュージング技法を研究していった。技法と素材の両方を作っていったのだ。そしてオーストラリアに渡り、フュージング技法をベースにガラスアートカルチャーを広める主導者となる。</w:t>
      </w:r>
    </w:p>
    <w:p w:rsidR="00C82182" w:rsidRPr="00165D4F" w:rsidRDefault="00C82182" w:rsidP="00D226E4">
      <w:pPr>
        <w:rPr>
          <w:rFonts w:eastAsia="ＭＳ 明朝"/>
          <w:sz w:val="21"/>
          <w:szCs w:val="21"/>
          <w:shd w:val="pct15" w:color="auto" w:fill="FFFFFF"/>
          <w:lang w:eastAsia="ja-JP"/>
        </w:rPr>
        <w:pPrChange w:id="304" w:author="ちかおか れい" w:date="2018-06-20T20:07:00Z">
          <w:pPr/>
        </w:pPrChange>
      </w:pPr>
      <w:r w:rsidRPr="00165D4F">
        <w:rPr>
          <w:rFonts w:eastAsia="ＭＳ 明朝" w:hint="eastAsia"/>
          <w:sz w:val="21"/>
          <w:szCs w:val="21"/>
          <w:shd w:val="pct15" w:color="auto" w:fill="FFFFFF"/>
          <w:lang w:eastAsia="ja-JP"/>
        </w:rPr>
        <w:t>キャンベラのオーストラリア国立大学にガラスアートコースを設立し、これまでに多くのオーストラリアを代表するガラスアーティストを生み出した。</w:t>
      </w:r>
    </w:p>
    <w:p w:rsidR="00C82182" w:rsidRPr="00165D4F" w:rsidRDefault="00C82182" w:rsidP="00D226E4">
      <w:pPr>
        <w:rPr>
          <w:rFonts w:eastAsia="ＭＳ 明朝"/>
          <w:sz w:val="21"/>
          <w:szCs w:val="21"/>
          <w:shd w:val="pct15" w:color="auto" w:fill="FFFFFF"/>
          <w:lang w:eastAsia="ja-JP"/>
        </w:rPr>
        <w:pPrChange w:id="305" w:author="ちかおか れい" w:date="2018-06-20T20:07:00Z">
          <w:pPr/>
        </w:pPrChange>
      </w:pPr>
      <w:r w:rsidRPr="00165D4F">
        <w:rPr>
          <w:rFonts w:eastAsia="ＭＳ 明朝" w:hint="eastAsia"/>
          <w:sz w:val="21"/>
          <w:szCs w:val="21"/>
          <w:shd w:val="pct15" w:color="auto" w:fill="FFFFFF"/>
          <w:lang w:eastAsia="ja-JP"/>
        </w:rPr>
        <w:t>彼がフュージングを作り上げたといってもいい。</w:t>
      </w:r>
    </w:p>
    <w:p w:rsidR="00C82182" w:rsidRPr="00165D4F" w:rsidRDefault="00C82182" w:rsidP="00D226E4">
      <w:pPr>
        <w:rPr>
          <w:rFonts w:eastAsia="ＭＳ 明朝"/>
          <w:sz w:val="21"/>
          <w:szCs w:val="21"/>
          <w:shd w:val="pct15" w:color="auto" w:fill="FFFFFF"/>
          <w:lang w:eastAsia="ja-JP"/>
        </w:rPr>
        <w:pPrChange w:id="306" w:author="ちかおか れい" w:date="2018-06-20T20:07:00Z">
          <w:pPr/>
        </w:pPrChange>
      </w:pPr>
      <w:r w:rsidRPr="00165D4F">
        <w:rPr>
          <w:rFonts w:eastAsia="ＭＳ 明朝" w:hint="eastAsia"/>
          <w:sz w:val="21"/>
          <w:szCs w:val="21"/>
          <w:shd w:val="pct15" w:color="auto" w:fill="FFFFFF"/>
          <w:lang w:eastAsia="ja-JP"/>
        </w:rPr>
        <w:t>鮮やかな色と構成は、それまで見たことのない作風で、ガラス造形表現の新しいカテゴリーを作り出した。透明性よりも色彩の組み合わせの美しさが際立ち、板ガラスで作ることができるストライプが特徴だった。</w:t>
      </w:r>
    </w:p>
    <w:p w:rsidR="00C82182" w:rsidRPr="00165D4F" w:rsidRDefault="00C82182" w:rsidP="00D226E4">
      <w:pPr>
        <w:rPr>
          <w:rFonts w:eastAsia="ＭＳ 明朝"/>
          <w:sz w:val="21"/>
          <w:szCs w:val="21"/>
          <w:shd w:val="pct15" w:color="auto" w:fill="FFFFFF"/>
          <w:lang w:eastAsia="ja-JP"/>
        </w:rPr>
        <w:pPrChange w:id="307" w:author="ちかおか れい" w:date="2018-06-20T20:07:00Z">
          <w:pPr/>
        </w:pPrChange>
      </w:pPr>
      <w:r w:rsidRPr="00165D4F">
        <w:rPr>
          <w:rFonts w:eastAsia="ＭＳ 明朝" w:hint="eastAsia"/>
          <w:sz w:val="21"/>
          <w:szCs w:val="21"/>
          <w:shd w:val="pct15" w:color="auto" w:fill="FFFFFF"/>
          <w:lang w:eastAsia="ja-JP"/>
        </w:rPr>
        <w:t>クラウスと板ガラスメーカーが作りだした板ガラスは、加熱熔着しても変色や変質を起こさず、温度管理を正確に行うことで、冷めたときに割れることがないものだ。</w:t>
      </w:r>
    </w:p>
    <w:p w:rsidR="00C82182" w:rsidRPr="00165D4F" w:rsidRDefault="00C82182" w:rsidP="00D226E4">
      <w:pPr>
        <w:rPr>
          <w:rFonts w:eastAsia="ＭＳ 明朝"/>
          <w:sz w:val="21"/>
          <w:szCs w:val="21"/>
          <w:shd w:val="pct15" w:color="auto" w:fill="FFFFFF"/>
          <w:lang w:eastAsia="ja-JP"/>
        </w:rPr>
        <w:pPrChange w:id="308" w:author="ちかおか れい" w:date="2018-06-20T20:07:00Z">
          <w:pPr/>
        </w:pPrChange>
      </w:pPr>
      <w:r w:rsidRPr="00165D4F">
        <w:rPr>
          <w:rFonts w:eastAsia="ＭＳ 明朝" w:hint="eastAsia"/>
          <w:sz w:val="21"/>
          <w:szCs w:val="21"/>
          <w:shd w:val="pct15" w:color="auto" w:fill="FFFFFF"/>
          <w:lang w:eastAsia="ja-JP"/>
        </w:rPr>
        <w:t>メーカーではテストを一枚ずつ行い出荷している。</w:t>
      </w:r>
    </w:p>
    <w:p w:rsidR="00C82182" w:rsidRPr="00165D4F" w:rsidRDefault="00C82182" w:rsidP="00D226E4">
      <w:pPr>
        <w:rPr>
          <w:rFonts w:eastAsia="ＭＳ 明朝"/>
          <w:sz w:val="21"/>
          <w:szCs w:val="21"/>
          <w:shd w:val="pct15" w:color="auto" w:fill="FFFFFF"/>
          <w:lang w:eastAsia="ja-JP"/>
        </w:rPr>
        <w:pPrChange w:id="309" w:author="ちかおか れい" w:date="2018-06-20T20:07:00Z">
          <w:pPr/>
        </w:pPrChange>
      </w:pPr>
      <w:r w:rsidRPr="00165D4F">
        <w:rPr>
          <w:rFonts w:eastAsia="ＭＳ 明朝" w:hint="eastAsia"/>
          <w:sz w:val="21"/>
          <w:szCs w:val="21"/>
          <w:shd w:val="pct15" w:color="auto" w:fill="FFFFFF"/>
          <w:lang w:eastAsia="ja-JP"/>
        </w:rPr>
        <w:t>また、ガラスの色は表面だけではなくすべてが同じ色であるため、重ねると色のブロックが生まれ、砕くとその色の粒や粉が作り出せる特徴を持っていた。</w:t>
      </w:r>
    </w:p>
    <w:p w:rsidR="00C82182" w:rsidRPr="00165D4F" w:rsidRDefault="00C82182" w:rsidP="00D226E4">
      <w:pPr>
        <w:rPr>
          <w:rFonts w:eastAsia="ＭＳ 明朝"/>
          <w:color w:val="FF0000"/>
          <w:sz w:val="21"/>
          <w:szCs w:val="21"/>
          <w:shd w:val="pct15" w:color="auto" w:fill="FFFFFF"/>
          <w:lang w:eastAsia="ja-JP"/>
        </w:rPr>
        <w:pPrChange w:id="310" w:author="ちかおか れい" w:date="2018-06-20T20:07:00Z">
          <w:pPr/>
        </w:pPrChange>
      </w:pPr>
    </w:p>
    <w:p w:rsidR="00C82182" w:rsidRPr="00917AA4" w:rsidRDefault="00C82182" w:rsidP="00D226E4">
      <w:pPr>
        <w:rPr>
          <w:rFonts w:eastAsia="ＭＳ 明朝"/>
          <w:sz w:val="21"/>
          <w:szCs w:val="21"/>
          <w:shd w:val="pct15" w:color="auto" w:fill="FFFFFF"/>
          <w:lang w:eastAsia="ja-JP"/>
        </w:rPr>
        <w:pPrChange w:id="311" w:author="ちかおか れい" w:date="2018-06-20T20:07:00Z">
          <w:pPr/>
        </w:pPrChange>
      </w:pPr>
      <w:r w:rsidRPr="00917AA4">
        <w:rPr>
          <w:rFonts w:eastAsia="ＭＳ 明朝" w:hint="eastAsia"/>
          <w:sz w:val="21"/>
          <w:szCs w:val="21"/>
          <w:shd w:val="pct15" w:color="auto" w:fill="FFFFFF"/>
          <w:lang w:eastAsia="ja-JP"/>
        </w:rPr>
        <w:t>キャスティング技法</w:t>
      </w:r>
    </w:p>
    <w:p w:rsidR="00C82182" w:rsidRPr="00917AA4" w:rsidRDefault="00C82182" w:rsidP="00D226E4">
      <w:pPr>
        <w:rPr>
          <w:rFonts w:eastAsia="ＭＳ 明朝"/>
          <w:sz w:val="21"/>
          <w:szCs w:val="21"/>
          <w:shd w:val="pct15" w:color="auto" w:fill="FFFFFF"/>
          <w:lang w:eastAsia="ja-JP"/>
        </w:rPr>
        <w:pPrChange w:id="312" w:author="ちかおか れい" w:date="2018-06-20T20:07:00Z">
          <w:pPr/>
        </w:pPrChange>
      </w:pPr>
      <w:r>
        <w:rPr>
          <w:rFonts w:eastAsia="ＭＳ 明朝" w:hint="eastAsia"/>
          <w:sz w:val="21"/>
          <w:szCs w:val="21"/>
          <w:shd w:val="pct15" w:color="auto" w:fill="FFFFFF"/>
          <w:lang w:eastAsia="ja-JP"/>
        </w:rPr>
        <w:t>ガラス</w:t>
      </w:r>
      <w:proofErr w:type="gramStart"/>
      <w:r>
        <w:rPr>
          <w:rFonts w:eastAsia="ＭＳ 明朝" w:hint="eastAsia"/>
          <w:sz w:val="21"/>
          <w:szCs w:val="21"/>
          <w:shd w:val="pct15" w:color="auto" w:fill="FFFFFF"/>
          <w:lang w:eastAsia="ja-JP"/>
        </w:rPr>
        <w:t>を</w:t>
      </w:r>
      <w:proofErr w:type="gramEnd"/>
      <w:r>
        <w:rPr>
          <w:rFonts w:eastAsia="ＭＳ 明朝" w:hint="eastAsia"/>
          <w:sz w:val="21"/>
          <w:szCs w:val="21"/>
          <w:shd w:val="pct15" w:color="auto" w:fill="FFFFFF"/>
          <w:lang w:eastAsia="ja-JP"/>
        </w:rPr>
        <w:t>電気炉</w:t>
      </w:r>
      <w:proofErr w:type="gramStart"/>
      <w:r>
        <w:rPr>
          <w:rFonts w:eastAsia="ＭＳ 明朝" w:hint="eastAsia"/>
          <w:sz w:val="21"/>
          <w:szCs w:val="21"/>
          <w:shd w:val="pct15" w:color="auto" w:fill="FFFFFF"/>
          <w:lang w:eastAsia="ja-JP"/>
        </w:rPr>
        <w:t>を</w:t>
      </w:r>
      <w:proofErr w:type="gramEnd"/>
      <w:r>
        <w:rPr>
          <w:rFonts w:eastAsia="ＭＳ 明朝" w:hint="eastAsia"/>
          <w:sz w:val="21"/>
          <w:szCs w:val="21"/>
          <w:shd w:val="pct15" w:color="auto" w:fill="FFFFFF"/>
          <w:lang w:eastAsia="ja-JP"/>
        </w:rPr>
        <w:t>用いて</w:t>
      </w:r>
      <w:r w:rsidRPr="00917AA4">
        <w:rPr>
          <w:rFonts w:eastAsia="ＭＳ 明朝" w:hint="eastAsia"/>
          <w:sz w:val="21"/>
          <w:szCs w:val="21"/>
          <w:shd w:val="pct15" w:color="auto" w:fill="FFFFFF"/>
          <w:lang w:eastAsia="ja-JP"/>
        </w:rPr>
        <w:t>造形する時、</w:t>
      </w:r>
      <w:r>
        <w:rPr>
          <w:rFonts w:eastAsia="ＭＳ 明朝" w:hint="eastAsia"/>
          <w:sz w:val="21"/>
          <w:szCs w:val="21"/>
          <w:shd w:val="pct15" w:color="auto" w:fill="FFFFFF"/>
          <w:lang w:eastAsia="ja-JP"/>
        </w:rPr>
        <w:t>炉内ではガラスは液体状になっている</w:t>
      </w:r>
      <w:r w:rsidRPr="00917AA4">
        <w:rPr>
          <w:rFonts w:eastAsia="ＭＳ 明朝" w:hint="eastAsia"/>
          <w:sz w:val="21"/>
          <w:szCs w:val="21"/>
          <w:shd w:val="pct15" w:color="auto" w:fill="FFFFFF"/>
          <w:lang w:eastAsia="ja-JP"/>
        </w:rPr>
        <w:t>。、立体的な造形をするときには</w:t>
      </w:r>
      <w:r>
        <w:rPr>
          <w:rFonts w:eastAsia="ＭＳ 明朝" w:hint="eastAsia"/>
          <w:sz w:val="21"/>
          <w:szCs w:val="21"/>
          <w:shd w:val="pct15" w:color="auto" w:fill="FFFFFF"/>
          <w:lang w:eastAsia="ja-JP"/>
        </w:rPr>
        <w:t>液体状になったガラスをせき止め、支えるための「型」と呼んでいる耐火石膏の型が必要になる。その</w:t>
      </w:r>
      <w:r w:rsidRPr="00917AA4">
        <w:rPr>
          <w:rFonts w:eastAsia="ＭＳ 明朝" w:hint="eastAsia"/>
          <w:sz w:val="21"/>
          <w:szCs w:val="21"/>
          <w:shd w:val="pct15" w:color="auto" w:fill="FFFFFF"/>
          <w:lang w:eastAsia="ja-JP"/>
        </w:rPr>
        <w:t>型を作るために、一旦作りたい形態（雄型）を粘土やワックスで作り、</w:t>
      </w:r>
      <w:r>
        <w:rPr>
          <w:rFonts w:eastAsia="ＭＳ 明朝" w:hint="eastAsia"/>
          <w:sz w:val="21"/>
          <w:szCs w:val="21"/>
          <w:shd w:val="pct15" w:color="auto" w:fill="FFFFFF"/>
          <w:lang w:eastAsia="ja-JP"/>
        </w:rPr>
        <w:t>それ</w:t>
      </w:r>
      <w:proofErr w:type="gramStart"/>
      <w:r>
        <w:rPr>
          <w:rFonts w:eastAsia="ＭＳ 明朝" w:hint="eastAsia"/>
          <w:sz w:val="21"/>
          <w:szCs w:val="21"/>
          <w:shd w:val="pct15" w:color="auto" w:fill="FFFFFF"/>
          <w:lang w:eastAsia="ja-JP"/>
        </w:rPr>
        <w:t>を</w:t>
      </w:r>
      <w:proofErr w:type="gramEnd"/>
      <w:r w:rsidRPr="00917AA4">
        <w:rPr>
          <w:rFonts w:eastAsia="ＭＳ 明朝" w:hint="eastAsia"/>
          <w:sz w:val="21"/>
          <w:szCs w:val="21"/>
          <w:shd w:val="pct15" w:color="auto" w:fill="FFFFFF"/>
          <w:lang w:eastAsia="ja-JP"/>
        </w:rPr>
        <w:t>耐火石膏</w:t>
      </w:r>
      <w:proofErr w:type="gramStart"/>
      <w:r>
        <w:rPr>
          <w:rFonts w:eastAsia="ＭＳ 明朝" w:hint="eastAsia"/>
          <w:sz w:val="21"/>
          <w:szCs w:val="21"/>
          <w:shd w:val="pct15" w:color="auto" w:fill="FFFFFF"/>
          <w:lang w:eastAsia="ja-JP"/>
        </w:rPr>
        <w:t>を</w:t>
      </w:r>
      <w:proofErr w:type="gramEnd"/>
      <w:r>
        <w:rPr>
          <w:rFonts w:eastAsia="ＭＳ 明朝" w:hint="eastAsia"/>
          <w:sz w:val="21"/>
          <w:szCs w:val="21"/>
          <w:shd w:val="pct15" w:color="auto" w:fill="FFFFFF"/>
          <w:lang w:eastAsia="ja-JP"/>
        </w:rPr>
        <w:t>使って雌型をとっていく。これが型となるのだが、これを使って造形していくこの技法が、陶芸や金属鋳造でも見られるようなキャスティング技法である。</w:t>
      </w:r>
    </w:p>
    <w:p w:rsidR="00C82182" w:rsidRDefault="00C82182" w:rsidP="00D226E4">
      <w:pPr>
        <w:rPr>
          <w:rFonts w:eastAsia="ＭＳ 明朝"/>
          <w:sz w:val="21"/>
          <w:szCs w:val="21"/>
          <w:shd w:val="pct15" w:color="auto" w:fill="FFFFFF"/>
          <w:lang w:eastAsia="ja-JP"/>
        </w:rPr>
        <w:pPrChange w:id="313" w:author="ちかおか れい" w:date="2018-06-20T20:07:00Z">
          <w:pPr/>
        </w:pPrChange>
      </w:pPr>
      <w:r w:rsidRPr="00917AA4">
        <w:rPr>
          <w:rFonts w:eastAsia="ＭＳ 明朝" w:hint="eastAsia"/>
          <w:sz w:val="21"/>
          <w:szCs w:val="21"/>
          <w:shd w:val="pct15" w:color="auto" w:fill="FFFFFF"/>
          <w:lang w:eastAsia="ja-JP"/>
        </w:rPr>
        <w:t>ガラスは熔けた状態で型に入れなければならないため、必ず鋳造型は電気炉の中でガラスと共に</w:t>
      </w:r>
      <w:r w:rsidRPr="00917AA4">
        <w:rPr>
          <w:rFonts w:eastAsia="ＭＳ 明朝" w:hint="eastAsia"/>
          <w:sz w:val="21"/>
          <w:szCs w:val="21"/>
          <w:shd w:val="pct15" w:color="auto" w:fill="FFFFFF"/>
          <w:lang w:eastAsia="ja-JP"/>
        </w:rPr>
        <w:lastRenderedPageBreak/>
        <w:t>加熱、冷却される。</w:t>
      </w:r>
      <w:r>
        <w:rPr>
          <w:rFonts w:eastAsia="ＭＳ 明朝" w:hint="eastAsia"/>
          <w:sz w:val="21"/>
          <w:szCs w:val="21"/>
          <w:shd w:val="pct15" w:color="auto" w:fill="FFFFFF"/>
          <w:lang w:eastAsia="ja-JP"/>
        </w:rPr>
        <w:t>この技法は、塊状の造形物を制作することに長けている。</w:t>
      </w:r>
    </w:p>
    <w:p w:rsidR="00C82182" w:rsidRDefault="00C82182" w:rsidP="00D226E4">
      <w:pPr>
        <w:rPr>
          <w:rFonts w:eastAsia="ＭＳ 明朝"/>
          <w:sz w:val="21"/>
          <w:szCs w:val="21"/>
          <w:shd w:val="pct15" w:color="auto" w:fill="FFFFFF"/>
          <w:lang w:eastAsia="ja-JP"/>
        </w:rPr>
        <w:pPrChange w:id="314" w:author="ちかおか れい" w:date="2018-06-20T20:07:00Z">
          <w:pPr/>
        </w:pPrChange>
      </w:pPr>
    </w:p>
    <w:p w:rsidR="00C82182" w:rsidRDefault="00C82182" w:rsidP="00D226E4">
      <w:pPr>
        <w:rPr>
          <w:rFonts w:eastAsia="ＭＳ 明朝"/>
          <w:sz w:val="21"/>
          <w:szCs w:val="21"/>
          <w:shd w:val="pct15" w:color="auto" w:fill="FFFFFF"/>
          <w:lang w:eastAsia="ja-JP"/>
        </w:rPr>
        <w:pPrChange w:id="315" w:author="ちかおか れい" w:date="2018-06-20T20:07:00Z">
          <w:pPr/>
        </w:pPrChange>
      </w:pPr>
    </w:p>
    <w:p w:rsidR="00C82182" w:rsidRDefault="00C82182" w:rsidP="00D226E4">
      <w:pPr>
        <w:rPr>
          <w:rFonts w:eastAsia="ＭＳ 明朝"/>
          <w:sz w:val="21"/>
          <w:szCs w:val="21"/>
          <w:shd w:val="pct15" w:color="auto" w:fill="FFFFFF"/>
          <w:lang w:eastAsia="ja-JP"/>
        </w:rPr>
        <w:pPrChange w:id="316" w:author="ちかおか れい" w:date="2018-06-20T20:07:00Z">
          <w:pPr/>
        </w:pPrChange>
      </w:pPr>
    </w:p>
    <w:p w:rsidR="00C82182" w:rsidRPr="00917AA4" w:rsidRDefault="00C82182" w:rsidP="00D226E4">
      <w:pPr>
        <w:rPr>
          <w:rFonts w:eastAsia="ＭＳ 明朝"/>
          <w:sz w:val="21"/>
          <w:szCs w:val="21"/>
          <w:shd w:val="pct15" w:color="auto" w:fill="FFFFFF"/>
          <w:lang w:eastAsia="ja-JP"/>
        </w:rPr>
        <w:pPrChange w:id="317" w:author="ちかおか れい" w:date="2018-06-20T20:07:00Z">
          <w:pPr/>
        </w:pPrChange>
      </w:pPr>
    </w:p>
    <w:p w:rsidR="00C82182" w:rsidRPr="00917AA4" w:rsidRDefault="00C82182" w:rsidP="00D226E4">
      <w:pPr>
        <w:rPr>
          <w:rFonts w:eastAsia="ＭＳ 明朝"/>
          <w:sz w:val="21"/>
          <w:szCs w:val="21"/>
          <w:shd w:val="pct15" w:color="auto" w:fill="FFFFFF"/>
          <w:lang w:eastAsia="ja-JP"/>
        </w:rPr>
        <w:pPrChange w:id="318" w:author="ちかおか れい" w:date="2018-06-20T20:07:00Z">
          <w:pPr/>
        </w:pPrChange>
      </w:pPr>
      <w:r w:rsidRPr="00917AA4">
        <w:rPr>
          <w:rFonts w:eastAsia="ＭＳ 明朝" w:hint="eastAsia"/>
          <w:sz w:val="21"/>
          <w:szCs w:val="21"/>
          <w:shd w:val="pct15" w:color="auto" w:fill="FFFFFF"/>
          <w:lang w:eastAsia="ja-JP"/>
        </w:rPr>
        <w:t>私はこの技法を用いて、迷路の作品を作っていた。</w:t>
      </w:r>
    </w:p>
    <w:p w:rsidR="00C82182" w:rsidRPr="00917AA4" w:rsidRDefault="00C82182" w:rsidP="00D226E4">
      <w:pPr>
        <w:rPr>
          <w:rFonts w:eastAsia="ＭＳ 明朝"/>
          <w:sz w:val="21"/>
          <w:szCs w:val="21"/>
          <w:shd w:val="pct15" w:color="auto" w:fill="FFFFFF"/>
          <w:lang w:eastAsia="ja-JP"/>
        </w:rPr>
        <w:pPrChange w:id="319" w:author="ちかおか れい" w:date="2018-06-20T20:07:00Z">
          <w:pPr/>
        </w:pPrChange>
      </w:pPr>
      <w:r w:rsidRPr="00917AA4">
        <w:rPr>
          <w:rFonts w:eastAsia="ＭＳ 明朝" w:hint="eastAsia"/>
          <w:sz w:val="21"/>
          <w:szCs w:val="21"/>
          <w:shd w:val="pct15" w:color="auto" w:fill="FFFFFF"/>
          <w:lang w:eastAsia="ja-JP"/>
        </w:rPr>
        <w:t>ただ、迷路という細かな造形を作るためには、加工性がよく適度な平面と直線がつくることができ、石膏からの脱型が容易であることが求められた。一般的に使用する粘土は、直線や平面を作ることが難しく、また柔らかすぎるために角が落ちてしまった。</w:t>
      </w:r>
    </w:p>
    <w:p w:rsidR="00C82182" w:rsidRPr="00917AA4" w:rsidRDefault="00C82182" w:rsidP="00D226E4">
      <w:pPr>
        <w:rPr>
          <w:rFonts w:eastAsia="ＭＳ 明朝"/>
          <w:sz w:val="21"/>
          <w:szCs w:val="21"/>
          <w:shd w:val="pct15" w:color="auto" w:fill="FFFFFF"/>
          <w:lang w:eastAsia="ja-JP"/>
        </w:rPr>
        <w:pPrChange w:id="320" w:author="ちかおか れい" w:date="2018-06-20T20:07:00Z">
          <w:pPr/>
        </w:pPrChange>
      </w:pPr>
      <w:r w:rsidRPr="00917AA4">
        <w:rPr>
          <w:rFonts w:eastAsia="ＭＳ 明朝" w:hint="eastAsia"/>
          <w:sz w:val="21"/>
          <w:szCs w:val="21"/>
          <w:shd w:val="pct15" w:color="auto" w:fill="FFFFFF"/>
          <w:lang w:eastAsia="ja-JP"/>
        </w:rPr>
        <w:t>そこで私は発泡スチロールのボードを用いて原型を組み立てた。固く、角も作れるがカッターナイフで加工することができた。また、石膏型からの脱型は有機溶剤で溶かし出す方法をとった。この方法で人工的で硬い表情を作ることができるようになった。</w:t>
      </w:r>
    </w:p>
    <w:p w:rsidR="00C82182" w:rsidRPr="00917AA4" w:rsidRDefault="00C82182" w:rsidP="00D226E4">
      <w:pPr>
        <w:rPr>
          <w:rFonts w:eastAsia="ＭＳ 明朝"/>
          <w:sz w:val="21"/>
          <w:szCs w:val="21"/>
          <w:highlight w:val="lightGray"/>
          <w:shd w:val="pct15" w:color="auto" w:fill="FFFFFF"/>
          <w:lang w:eastAsia="ja-JP"/>
        </w:rPr>
        <w:pPrChange w:id="321" w:author="ちかおか れい" w:date="2018-06-20T20:07:00Z">
          <w:pPr/>
        </w:pPrChange>
      </w:pPr>
      <w:r w:rsidRPr="00917AA4">
        <w:rPr>
          <w:rFonts w:eastAsia="ＭＳ 明朝" w:hint="eastAsia"/>
          <w:sz w:val="21"/>
          <w:szCs w:val="21"/>
          <w:shd w:val="pct15" w:color="auto" w:fill="FFFFFF"/>
          <w:lang w:eastAsia="ja-JP"/>
        </w:rPr>
        <w:t>この制作で、私はガラスの技法がガラス独自のものだけではなく、他の素材を扱う技法を応用したものがあることに気づいた。キルンワーク技法には、金属鋳造や陶芸などと電気炉を使用する共通点がある。そしてガラスのキルンワーク技法はそれらと比較しても発達した歴史は浅い。</w:t>
      </w:r>
      <w:r w:rsidRPr="00917AA4">
        <w:rPr>
          <w:rFonts w:eastAsia="ＭＳ 明朝" w:hint="eastAsia"/>
          <w:sz w:val="21"/>
          <w:szCs w:val="21"/>
          <w:highlight w:val="lightGray"/>
          <w:shd w:val="pct15" w:color="auto" w:fill="FFFFFF"/>
          <w:lang w:eastAsia="ja-JP"/>
        </w:rPr>
        <w:t>おそらくキルンワーク技法は他素材の窯業技法を参考に発達してきたものと思われる。残されている資料や作品も少数であるが、ガラスを型に入れて窯で熔かすという方法を確立したのはセラミックメーカーだったことがそれを示している。</w:t>
      </w:r>
    </w:p>
    <w:p w:rsidR="00C82182" w:rsidRPr="00917AA4" w:rsidRDefault="00C82182" w:rsidP="00D226E4">
      <w:pPr>
        <w:rPr>
          <w:rFonts w:eastAsia="ＭＳ 明朝"/>
          <w:sz w:val="21"/>
          <w:szCs w:val="21"/>
          <w:highlight w:val="lightGray"/>
          <w:shd w:val="pct15" w:color="auto" w:fill="FFFFFF"/>
          <w:lang w:eastAsia="ja-JP"/>
        </w:rPr>
        <w:pPrChange w:id="322" w:author="ちかおか れい" w:date="2018-06-20T20:07:00Z">
          <w:pPr/>
        </w:pPrChange>
      </w:pPr>
      <w:r w:rsidRPr="00917AA4">
        <w:rPr>
          <w:rFonts w:eastAsia="ＭＳ 明朝" w:hint="eastAsia"/>
          <w:sz w:val="21"/>
          <w:szCs w:val="21"/>
          <w:highlight w:val="lightGray"/>
          <w:shd w:val="pct15" w:color="auto" w:fill="FFFFFF"/>
          <w:lang w:eastAsia="ja-JP"/>
        </w:rPr>
        <w:t>メソポタミア文明の出土品からは、すでにこの方法で作られたと思われるガラス器が発見されている。</w:t>
      </w:r>
    </w:p>
    <w:p w:rsidR="00C82182" w:rsidRPr="00917AA4" w:rsidRDefault="00C82182" w:rsidP="00D226E4">
      <w:pPr>
        <w:rPr>
          <w:rFonts w:eastAsia="ＭＳ 明朝"/>
          <w:sz w:val="21"/>
          <w:szCs w:val="21"/>
          <w:shd w:val="pct15" w:color="auto" w:fill="FFFFFF"/>
          <w:lang w:eastAsia="ja-JP"/>
        </w:rPr>
        <w:pPrChange w:id="323" w:author="ちかおか れい" w:date="2018-06-20T20:07:00Z">
          <w:pPr/>
        </w:pPrChange>
      </w:pPr>
      <w:r w:rsidRPr="00917AA4">
        <w:rPr>
          <w:rFonts w:eastAsia="ＭＳ 明朝" w:hint="eastAsia"/>
          <w:sz w:val="21"/>
          <w:szCs w:val="21"/>
          <w:highlight w:val="lightGray"/>
          <w:shd w:val="pct15" w:color="auto" w:fill="FFFFFF"/>
          <w:lang w:eastAsia="ja-JP"/>
        </w:rPr>
        <w:t>伝統的な技法であり、美しい作品は多々存在する。しかし、この方法が確立されてから</w:t>
      </w:r>
      <w:r w:rsidRPr="00917AA4">
        <w:rPr>
          <w:rFonts w:eastAsia="ＭＳ 明朝" w:hint="eastAsia"/>
          <w:sz w:val="21"/>
          <w:szCs w:val="21"/>
          <w:highlight w:val="lightGray"/>
          <w:shd w:val="pct15" w:color="auto" w:fill="FFFFFF"/>
          <w:lang w:eastAsia="ja-JP"/>
        </w:rPr>
        <w:t>130</w:t>
      </w:r>
      <w:r w:rsidRPr="00917AA4">
        <w:rPr>
          <w:rFonts w:eastAsia="ＭＳ 明朝" w:hint="eastAsia"/>
          <w:sz w:val="21"/>
          <w:szCs w:val="21"/>
          <w:highlight w:val="lightGray"/>
          <w:shd w:val="pct15" w:color="auto" w:fill="FFFFFF"/>
          <w:lang w:eastAsia="ja-JP"/>
        </w:rPr>
        <w:t>年以上経過した現在、ガラス素材や設備は格段に進化している。その当時には無かった素材も生まれ、スチロールを原型に使い、有機溶剤で脱型するような方法も考えられるような時代である。</w:t>
      </w:r>
    </w:p>
    <w:p w:rsidR="00C82182" w:rsidRPr="00917AA4" w:rsidRDefault="00C82182" w:rsidP="00D226E4">
      <w:pPr>
        <w:rPr>
          <w:rFonts w:eastAsia="ＭＳ 明朝"/>
          <w:sz w:val="21"/>
          <w:szCs w:val="21"/>
          <w:shd w:val="pct15" w:color="auto" w:fill="FFFFFF"/>
          <w:lang w:eastAsia="ja-JP"/>
        </w:rPr>
        <w:pPrChange w:id="324" w:author="ちかおか れい" w:date="2018-06-20T20:07:00Z">
          <w:pPr/>
        </w:pPrChange>
      </w:pPr>
      <w:r w:rsidRPr="00917AA4">
        <w:rPr>
          <w:rFonts w:eastAsia="ＭＳ 明朝" w:hint="eastAsia"/>
          <w:sz w:val="21"/>
          <w:szCs w:val="21"/>
          <w:shd w:val="pct15" w:color="auto" w:fill="FFFFFF"/>
          <w:lang w:eastAsia="ja-JP"/>
        </w:rPr>
        <w:t>そろそろガラス由来、ガラス独自のキルンワーク技法が増え始めていいのではないか。</w:t>
      </w:r>
    </w:p>
    <w:p w:rsidR="00C82182" w:rsidRPr="00917AA4" w:rsidRDefault="00C82182" w:rsidP="00D226E4">
      <w:pPr>
        <w:rPr>
          <w:rFonts w:eastAsia="ＭＳ 明朝"/>
          <w:sz w:val="21"/>
          <w:szCs w:val="21"/>
          <w:shd w:val="pct15" w:color="auto" w:fill="FFFFFF"/>
          <w:lang w:eastAsia="ja-JP"/>
        </w:rPr>
        <w:pPrChange w:id="325" w:author="ちかおか れい" w:date="2018-06-20T20:07:00Z">
          <w:pPr/>
        </w:pPrChange>
      </w:pPr>
      <w:r w:rsidRPr="00917AA4">
        <w:rPr>
          <w:rFonts w:eastAsia="ＭＳ 明朝" w:hint="eastAsia"/>
          <w:sz w:val="21"/>
          <w:szCs w:val="21"/>
          <w:shd w:val="pct15" w:color="auto" w:fill="FFFFFF"/>
          <w:lang w:eastAsia="ja-JP"/>
        </w:rPr>
        <w:t>フュージング技法はその一端と考える。これはガ</w:t>
      </w:r>
      <w:r w:rsidRPr="00917AA4">
        <w:rPr>
          <w:rFonts w:eastAsia="ＭＳ 明朝" w:hint="eastAsia"/>
          <w:sz w:val="21"/>
          <w:szCs w:val="21"/>
          <w:highlight w:val="lightGray"/>
          <w:shd w:val="pct15" w:color="auto" w:fill="FFFFFF"/>
          <w:lang w:eastAsia="ja-JP"/>
        </w:rPr>
        <w:t>ラス素材に焦点を当て</w:t>
      </w:r>
      <w:r w:rsidRPr="00917AA4">
        <w:rPr>
          <w:rFonts w:eastAsia="ＭＳ 明朝" w:hint="eastAsia"/>
          <w:sz w:val="21"/>
          <w:szCs w:val="21"/>
          <w:shd w:val="pct15" w:color="auto" w:fill="FFFFFF"/>
          <w:lang w:eastAsia="ja-JP"/>
        </w:rPr>
        <w:t>、生み出したキルンワーク技法である。</w:t>
      </w:r>
    </w:p>
    <w:p w:rsidR="00C82182" w:rsidRPr="00917AA4" w:rsidRDefault="00C82182" w:rsidP="00D226E4">
      <w:pPr>
        <w:rPr>
          <w:rFonts w:eastAsia="ＭＳ 明朝"/>
          <w:sz w:val="21"/>
          <w:szCs w:val="21"/>
          <w:shd w:val="pct15" w:color="auto" w:fill="FFFFFF"/>
          <w:lang w:eastAsia="ja-JP"/>
        </w:rPr>
        <w:pPrChange w:id="326" w:author="ちかおか れい" w:date="2018-06-20T20:07:00Z">
          <w:pPr/>
        </w:pPrChange>
      </w:pPr>
      <w:r w:rsidRPr="00917AA4">
        <w:rPr>
          <w:rFonts w:eastAsia="ＭＳ 明朝" w:hint="eastAsia"/>
          <w:sz w:val="21"/>
          <w:szCs w:val="21"/>
          <w:shd w:val="pct15" w:color="auto" w:fill="FFFFFF"/>
          <w:lang w:eastAsia="ja-JP"/>
        </w:rPr>
        <w:t>ならば、キャスティング技法について、ガラス独自の技法が作れるのではないかと考えた。</w:t>
      </w:r>
    </w:p>
    <w:p w:rsidR="00C82182" w:rsidRPr="00917AA4" w:rsidRDefault="00C82182" w:rsidP="00D226E4">
      <w:pPr>
        <w:rPr>
          <w:rFonts w:eastAsia="ＭＳ 明朝"/>
          <w:sz w:val="21"/>
          <w:szCs w:val="21"/>
          <w:shd w:val="pct15" w:color="auto" w:fill="FFFFFF"/>
          <w:lang w:eastAsia="ja-JP"/>
        </w:rPr>
        <w:pPrChange w:id="327" w:author="ちかおか れい" w:date="2018-06-20T20:07:00Z">
          <w:pPr/>
        </w:pPrChange>
      </w:pPr>
      <w:r w:rsidRPr="00917AA4">
        <w:rPr>
          <w:rFonts w:eastAsia="ＭＳ 明朝" w:hint="eastAsia"/>
          <w:sz w:val="21"/>
          <w:szCs w:val="21"/>
          <w:shd w:val="pct15" w:color="auto" w:fill="FFFFFF"/>
          <w:lang w:eastAsia="ja-JP"/>
        </w:rPr>
        <w:t>キャスティング技法の主になる「型」を新たに考えることで、ガラスの特徴をもっと捉えることができるのではないか。</w:t>
      </w:r>
    </w:p>
    <w:p w:rsidR="00C82182" w:rsidRPr="00917AA4" w:rsidRDefault="00C82182" w:rsidP="00D226E4">
      <w:pPr>
        <w:rPr>
          <w:rFonts w:eastAsia="ＭＳ 明朝"/>
          <w:sz w:val="21"/>
          <w:szCs w:val="21"/>
          <w:shd w:val="pct15" w:color="auto" w:fill="FFFFFF"/>
          <w:lang w:eastAsia="ja-JP"/>
        </w:rPr>
        <w:pPrChange w:id="328" w:author="ちかおか れい" w:date="2018-06-20T20:07:00Z">
          <w:pPr/>
        </w:pPrChange>
      </w:pPr>
    </w:p>
    <w:p w:rsidR="00C82182" w:rsidRPr="00917AA4" w:rsidRDefault="00C82182" w:rsidP="00D226E4">
      <w:pPr>
        <w:rPr>
          <w:rFonts w:eastAsia="ＭＳ 明朝"/>
          <w:sz w:val="21"/>
          <w:szCs w:val="21"/>
          <w:shd w:val="pct15" w:color="auto" w:fill="FFFFFF"/>
          <w:lang w:eastAsia="ja-JP"/>
        </w:rPr>
        <w:pPrChange w:id="329" w:author="ちかおか れい" w:date="2018-06-20T20:07:00Z">
          <w:pPr/>
        </w:pPrChange>
      </w:pPr>
      <w:r w:rsidRPr="00917AA4">
        <w:rPr>
          <w:rFonts w:eastAsia="ＭＳ 明朝" w:hint="eastAsia"/>
          <w:sz w:val="21"/>
          <w:szCs w:val="21"/>
          <w:shd w:val="pct15" w:color="auto" w:fill="FFFFFF"/>
          <w:lang w:eastAsia="ja-JP"/>
        </w:rPr>
        <w:t>この着想は、私がアートワークを中心に制作するきっかけになった。</w:t>
      </w:r>
    </w:p>
    <w:p w:rsidR="00C82182" w:rsidRPr="00917AA4" w:rsidRDefault="00C82182" w:rsidP="00D226E4">
      <w:pPr>
        <w:rPr>
          <w:rFonts w:eastAsia="ＭＳ 明朝"/>
          <w:sz w:val="21"/>
          <w:szCs w:val="21"/>
          <w:shd w:val="pct15" w:color="auto" w:fill="FFFFFF"/>
          <w:lang w:eastAsia="ja-JP"/>
        </w:rPr>
        <w:pPrChange w:id="330" w:author="ちかおか れい" w:date="2018-06-20T20:07:00Z">
          <w:pPr/>
        </w:pPrChange>
      </w:pPr>
      <w:r w:rsidRPr="00917AA4">
        <w:rPr>
          <w:rFonts w:eastAsia="ＭＳ 明朝" w:hint="eastAsia"/>
          <w:sz w:val="21"/>
          <w:szCs w:val="21"/>
          <w:shd w:val="pct15" w:color="auto" w:fill="FFFFFF"/>
          <w:lang w:eastAsia="ja-JP"/>
        </w:rPr>
        <w:t>技法を生み出すことは新しい造形表現を可能にする。</w:t>
      </w:r>
      <w:r w:rsidRPr="00917AA4">
        <w:rPr>
          <w:rFonts w:eastAsia="ＭＳ 明朝" w:hint="eastAsia"/>
          <w:sz w:val="21"/>
          <w:szCs w:val="21"/>
          <w:highlight w:val="lightGray"/>
          <w:shd w:val="pct15" w:color="auto" w:fill="FFFFFF"/>
          <w:lang w:eastAsia="ja-JP"/>
        </w:rPr>
        <w:t>これを工芸分野で進めていくには他に考えていかなければならないことが多かった。</w:t>
      </w:r>
      <w:r w:rsidRPr="00917AA4">
        <w:rPr>
          <w:rFonts w:eastAsia="ＭＳ 明朝" w:hint="eastAsia"/>
          <w:sz w:val="21"/>
          <w:szCs w:val="21"/>
          <w:shd w:val="pct15" w:color="auto" w:fill="FFFFFF"/>
          <w:lang w:eastAsia="ja-JP"/>
        </w:rPr>
        <w:t>純粋に新しいガラスの姿を見たいという気持ちが強くなった。</w:t>
      </w:r>
    </w:p>
    <w:p w:rsidR="00C82182" w:rsidRPr="00917AA4" w:rsidRDefault="00C82182" w:rsidP="00D226E4">
      <w:pPr>
        <w:rPr>
          <w:sz w:val="21"/>
          <w:szCs w:val="21"/>
          <w:lang w:eastAsia="ja-JP"/>
        </w:rPr>
        <w:pPrChange w:id="331" w:author="ちかおか れい" w:date="2018-06-20T20:07:00Z">
          <w:pPr/>
        </w:pPrChange>
      </w:pPr>
    </w:p>
    <w:p w:rsidR="00C82182" w:rsidRPr="003F33F3" w:rsidRDefault="00C82182" w:rsidP="00D226E4">
      <w:pPr>
        <w:rPr>
          <w:rFonts w:eastAsia="ＭＳ 明朝"/>
          <w:color w:val="FF0000"/>
          <w:sz w:val="21"/>
          <w:szCs w:val="21"/>
          <w:lang w:eastAsia="ja-JP"/>
        </w:rPr>
        <w:pPrChange w:id="332" w:author="ちかおか れい" w:date="2018-06-20T20:07:00Z">
          <w:pPr/>
        </w:pPrChange>
      </w:pPr>
    </w:p>
    <w:p w:rsidR="00C82182" w:rsidRPr="00B84293" w:rsidRDefault="00C82182" w:rsidP="00D226E4">
      <w:pPr>
        <w:rPr>
          <w:rFonts w:eastAsia="ＭＳ 明朝"/>
          <w:sz w:val="21"/>
          <w:szCs w:val="21"/>
          <w:lang w:eastAsia="ja-JP"/>
        </w:rPr>
        <w:pPrChange w:id="333" w:author="ちかおか れい" w:date="2018-06-20T20:07:00Z">
          <w:pPr/>
        </w:pPrChange>
      </w:pPr>
    </w:p>
    <w:p w:rsidR="00C82182" w:rsidRDefault="00C82182" w:rsidP="00D226E4">
      <w:pPr>
        <w:pStyle w:val="3"/>
        <w:ind w:left="880"/>
        <w:rPr>
          <w:b/>
          <w:sz w:val="21"/>
          <w:szCs w:val="21"/>
          <w:lang w:eastAsia="ja-JP"/>
        </w:rPr>
        <w:pPrChange w:id="334" w:author="ちかおか れい" w:date="2018-06-20T20:08:00Z">
          <w:pPr>
            <w:ind w:firstLine="960"/>
          </w:pPr>
        </w:pPrChange>
      </w:pPr>
      <w:r w:rsidRPr="00982731">
        <w:rPr>
          <w:rFonts w:hint="eastAsia"/>
          <w:b/>
          <w:sz w:val="21"/>
          <w:szCs w:val="21"/>
          <w:lang w:eastAsia="ja-JP"/>
        </w:rPr>
        <w:t>第三節</w:t>
      </w:r>
      <w:r>
        <w:rPr>
          <w:rFonts w:hint="eastAsia"/>
          <w:b/>
          <w:sz w:val="21"/>
          <w:szCs w:val="21"/>
          <w:lang w:eastAsia="ja-JP"/>
        </w:rPr>
        <w:t xml:space="preserve">　脆さを支える</w:t>
      </w:r>
      <w:r>
        <w:rPr>
          <w:rFonts w:ascii="ＭＳ 明朝" w:eastAsia="ＭＳ 明朝" w:hAnsi="ＭＳ 明朝" w:hint="eastAsia"/>
          <w:b/>
          <w:sz w:val="21"/>
          <w:szCs w:val="21"/>
          <w:lang w:eastAsia="ja-JP"/>
        </w:rPr>
        <w:t>こと</w:t>
      </w:r>
      <w:r w:rsidRPr="00982731">
        <w:rPr>
          <w:rFonts w:hint="eastAsia"/>
          <w:b/>
          <w:sz w:val="21"/>
          <w:szCs w:val="21"/>
          <w:lang w:eastAsia="ja-JP"/>
        </w:rPr>
        <w:t xml:space="preserve">　</w:t>
      </w:r>
    </w:p>
    <w:p w:rsidR="00C82182" w:rsidRPr="00B84293" w:rsidRDefault="00C82182" w:rsidP="00D226E4">
      <w:pPr>
        <w:rPr>
          <w:rFonts w:eastAsia="ＭＳ 明朝"/>
          <w:sz w:val="21"/>
          <w:szCs w:val="21"/>
          <w:lang w:eastAsia="ja-JP"/>
        </w:rPr>
      </w:pPr>
      <w:r>
        <w:rPr>
          <w:rFonts w:hint="eastAsia"/>
          <w:sz w:val="21"/>
          <w:szCs w:val="21"/>
          <w:lang w:eastAsia="ja-JP"/>
        </w:rPr>
        <w:t>我々</w:t>
      </w:r>
      <w:r>
        <w:rPr>
          <w:rFonts w:ascii="ＭＳ 明朝" w:eastAsia="ＭＳ 明朝" w:hAnsi="ＭＳ 明朝" w:hint="eastAsia"/>
          <w:sz w:val="21"/>
          <w:szCs w:val="21"/>
          <w:lang w:eastAsia="ja-JP"/>
        </w:rPr>
        <w:t>の</w:t>
      </w:r>
      <w:r>
        <w:rPr>
          <w:rFonts w:hint="eastAsia"/>
          <w:sz w:val="21"/>
          <w:szCs w:val="21"/>
          <w:lang w:eastAsia="ja-JP"/>
        </w:rPr>
        <w:t>世界には</w:t>
      </w:r>
      <w:r>
        <w:rPr>
          <w:rFonts w:ascii="ＭＳ 明朝" w:eastAsia="ＭＳ 明朝" w:hAnsi="ＭＳ 明朝" w:hint="eastAsia"/>
          <w:sz w:val="21"/>
          <w:szCs w:val="21"/>
          <w:lang w:eastAsia="ja-JP"/>
        </w:rPr>
        <w:t>金属、木、石、布、ガラスなど</w:t>
      </w:r>
      <w:r>
        <w:rPr>
          <w:rFonts w:hint="eastAsia"/>
          <w:sz w:val="21"/>
          <w:szCs w:val="21"/>
          <w:lang w:eastAsia="ja-JP"/>
        </w:rPr>
        <w:t>様々な素材がある。</w:t>
      </w:r>
    </w:p>
    <w:p w:rsidR="00C82182" w:rsidRDefault="00C82182" w:rsidP="00D226E4">
      <w:pPr>
        <w:rPr>
          <w:rFonts w:ascii="ＭＳ 明朝" w:eastAsia="ＭＳ 明朝" w:hAnsi="ＭＳ 明朝"/>
          <w:sz w:val="21"/>
          <w:szCs w:val="21"/>
          <w:lang w:eastAsia="ja-JP"/>
        </w:rPr>
      </w:pPr>
      <w:r>
        <w:rPr>
          <w:rFonts w:hint="eastAsia"/>
          <w:sz w:val="21"/>
          <w:szCs w:val="21"/>
          <w:lang w:eastAsia="ja-JP"/>
        </w:rPr>
        <w:t>これらを利用する我々は、目的に合わせてその素材</w:t>
      </w:r>
      <w:r>
        <w:rPr>
          <w:rFonts w:ascii="ＭＳ 明朝" w:eastAsia="ＭＳ 明朝" w:hAnsi="ＭＳ 明朝" w:hint="eastAsia"/>
          <w:sz w:val="21"/>
          <w:szCs w:val="21"/>
          <w:lang w:eastAsia="ja-JP"/>
        </w:rPr>
        <w:t>を選び、面や線、塊など</w:t>
      </w:r>
      <w:r>
        <w:rPr>
          <w:rFonts w:hint="eastAsia"/>
          <w:sz w:val="21"/>
          <w:szCs w:val="21"/>
          <w:lang w:eastAsia="ja-JP"/>
        </w:rPr>
        <w:t>形を変え</w:t>
      </w:r>
      <w:r>
        <w:rPr>
          <w:rFonts w:ascii="ＭＳ 明朝" w:eastAsia="ＭＳ 明朝" w:hAnsi="ＭＳ 明朝" w:hint="eastAsia"/>
          <w:sz w:val="21"/>
          <w:szCs w:val="21"/>
          <w:lang w:eastAsia="ja-JP"/>
        </w:rPr>
        <w:t>ることでその素材の特性が引き出していく。そしてそれを加工して生活の</w:t>
      </w:r>
      <w:r>
        <w:rPr>
          <w:rFonts w:hint="eastAsia"/>
          <w:sz w:val="21"/>
          <w:szCs w:val="21"/>
          <w:lang w:eastAsia="ja-JP"/>
        </w:rPr>
        <w:t>道具として</w:t>
      </w:r>
      <w:r>
        <w:rPr>
          <w:rFonts w:ascii="ＭＳ 明朝" w:eastAsia="ＭＳ 明朝" w:hAnsi="ＭＳ 明朝" w:hint="eastAsia"/>
          <w:sz w:val="21"/>
          <w:szCs w:val="21"/>
          <w:lang w:eastAsia="ja-JP"/>
        </w:rPr>
        <w:t>使用している。</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素材にはそれぞれ強さに特徴があり、また弱さにも同じように特徴を持っている。我々は、素材の強さと弱さの両方を感じ、どちらかを選択して使用している。たとえば、人を守りたいときには、屋根を固く頑丈な石や金属素材でつくり、衣服に</w:t>
      </w:r>
      <w:proofErr w:type="gramStart"/>
      <w:r>
        <w:rPr>
          <w:rFonts w:ascii="ＭＳ 明朝" w:eastAsia="ＭＳ 明朝" w:hAnsi="ＭＳ 明朝" w:hint="eastAsia"/>
          <w:sz w:val="21"/>
          <w:szCs w:val="21"/>
          <w:lang w:eastAsia="ja-JP"/>
        </w:rPr>
        <w:t>はを</w:t>
      </w:r>
      <w:proofErr w:type="gramEnd"/>
      <w:r>
        <w:rPr>
          <w:rFonts w:ascii="ＭＳ 明朝" w:eastAsia="ＭＳ 明朝" w:hAnsi="ＭＳ 明朝" w:hint="eastAsia"/>
          <w:sz w:val="21"/>
          <w:szCs w:val="21"/>
          <w:lang w:eastAsia="ja-JP"/>
        </w:rPr>
        <w:t>柔らかな布素材を選択する。</w:t>
      </w:r>
    </w:p>
    <w:p w:rsidR="00C82182" w:rsidRPr="00B84293" w:rsidRDefault="00C82182" w:rsidP="00D226E4">
      <w:pPr>
        <w:rPr>
          <w:rFonts w:eastAsia="ＭＳ 明朝"/>
          <w:sz w:val="21"/>
          <w:szCs w:val="21"/>
          <w:lang w:eastAsia="ja-JP"/>
        </w:rPr>
      </w:pPr>
    </w:p>
    <w:p w:rsidR="00C82182" w:rsidRDefault="00C82182" w:rsidP="00D226E4">
      <w:pPr>
        <w:rPr>
          <w:sz w:val="21"/>
          <w:szCs w:val="21"/>
          <w:lang w:eastAsia="ja-JP"/>
        </w:rPr>
      </w:pPr>
      <w:r>
        <w:rPr>
          <w:rFonts w:hint="eastAsia"/>
          <w:sz w:val="21"/>
          <w:szCs w:val="21"/>
          <w:lang w:eastAsia="ja-JP"/>
        </w:rPr>
        <w:t>元々、素材は強いものではないのではないか。脆いものを人の知恵を使って強くしているのではないか。</w:t>
      </w:r>
    </w:p>
    <w:p w:rsidR="00C82182" w:rsidRDefault="00C82182" w:rsidP="00D226E4">
      <w:pPr>
        <w:rPr>
          <w:sz w:val="21"/>
          <w:szCs w:val="21"/>
          <w:lang w:eastAsia="ja-JP"/>
        </w:rPr>
        <w:pPrChange w:id="335" w:author="ちかおか れい" w:date="2018-06-20T20:07:00Z">
          <w:pPr/>
        </w:pPrChange>
      </w:pPr>
      <w:r>
        <w:rPr>
          <w:rFonts w:hint="eastAsia"/>
          <w:sz w:val="21"/>
          <w:szCs w:val="21"/>
          <w:lang w:eastAsia="ja-JP"/>
        </w:rPr>
        <w:t>脆い素材が強度を保ったまま存在して、道具として機能するためには、自身を支える構造体が必要である。そしてそこに込められて、溜められる力に耐えられる支えが必要だ。</w:t>
      </w:r>
    </w:p>
    <w:p w:rsidR="00C82182" w:rsidRDefault="00C82182" w:rsidP="00D226E4">
      <w:pPr>
        <w:rPr>
          <w:rFonts w:eastAsia="ＭＳ 明朝"/>
          <w:sz w:val="21"/>
          <w:szCs w:val="21"/>
          <w:lang w:eastAsia="ja-JP"/>
        </w:rPr>
        <w:pPrChange w:id="336" w:author="ちかおか れい" w:date="2018-06-20T20:07:00Z">
          <w:pPr/>
        </w:pPrChange>
      </w:pPr>
      <w:r>
        <w:rPr>
          <w:rFonts w:hint="eastAsia"/>
          <w:sz w:val="21"/>
          <w:szCs w:val="21"/>
          <w:lang w:eastAsia="ja-JP"/>
        </w:rPr>
        <w:t>金属は紙より強いイメージがある。しかし、紙は何度も折りたたむことができる。段ボールの構造のように、重いものを支えることができる。石は木より頑丈なイメージがある。しかし、日本の宮大工が用いる建築工法は、大地震にも耐えうる。</w:t>
      </w:r>
    </w:p>
    <w:p w:rsidR="00C82182" w:rsidRDefault="00C82182" w:rsidP="00D226E4">
      <w:pPr>
        <w:rPr>
          <w:rFonts w:eastAsia="ＭＳ 明朝"/>
          <w:sz w:val="21"/>
          <w:szCs w:val="21"/>
          <w:lang w:eastAsia="ja-JP"/>
        </w:rPr>
        <w:pPrChange w:id="337" w:author="ちかおか れい" w:date="2018-06-20T20:07:00Z">
          <w:pPr/>
        </w:pPrChange>
      </w:pPr>
      <w:r>
        <w:rPr>
          <w:rFonts w:eastAsia="ＭＳ 明朝" w:hint="eastAsia"/>
          <w:sz w:val="21"/>
          <w:szCs w:val="21"/>
          <w:lang w:eastAsia="ja-JP"/>
        </w:rPr>
        <w:t>素材を理解するためには、その素材の物性だけを考えていてはいけない。その素材がどのような構造を作るか、我々がどのような使い方をするかによって、素材が生み出す隠れた能力や可能性</w:t>
      </w:r>
      <w:r>
        <w:rPr>
          <w:rFonts w:eastAsia="ＭＳ 明朝" w:hint="eastAsia"/>
          <w:sz w:val="21"/>
          <w:szCs w:val="21"/>
          <w:lang w:eastAsia="ja-JP"/>
        </w:rPr>
        <w:lastRenderedPageBreak/>
        <w:t>が見えてくる。</w:t>
      </w:r>
    </w:p>
    <w:p w:rsidR="00C82182" w:rsidRPr="00DB7C71" w:rsidRDefault="00C82182" w:rsidP="00D226E4">
      <w:pPr>
        <w:rPr>
          <w:rFonts w:eastAsia="ＭＳ 明朝"/>
          <w:sz w:val="21"/>
          <w:szCs w:val="21"/>
          <w:lang w:eastAsia="ja-JP"/>
        </w:rPr>
        <w:pPrChange w:id="338" w:author="ちかおか れい" w:date="2018-06-20T20:07:00Z">
          <w:pPr/>
        </w:pPrChange>
      </w:pPr>
      <w:r>
        <w:rPr>
          <w:rFonts w:eastAsia="ＭＳ 明朝" w:hint="eastAsia"/>
          <w:sz w:val="21"/>
          <w:szCs w:val="21"/>
          <w:lang w:eastAsia="ja-JP"/>
        </w:rPr>
        <w:t>ガラス素材にも同様の考え方ができるのではないか。</w:t>
      </w:r>
    </w:p>
    <w:p w:rsidR="00C82182" w:rsidRDefault="00C82182" w:rsidP="00D226E4">
      <w:pPr>
        <w:rPr>
          <w:rFonts w:ascii="ＭＳ 明朝" w:eastAsia="ＭＳ 明朝" w:hAnsi="ＭＳ 明朝"/>
          <w:sz w:val="21"/>
          <w:szCs w:val="21"/>
          <w:lang w:eastAsia="ja-JP"/>
        </w:rPr>
        <w:pPrChange w:id="339" w:author="ちかおか れい" w:date="2018-06-20T20:07:00Z">
          <w:pPr/>
        </w:pPrChange>
      </w:pPr>
      <w:r>
        <w:rPr>
          <w:rFonts w:hint="eastAsia"/>
          <w:sz w:val="21"/>
          <w:szCs w:val="21"/>
          <w:lang w:eastAsia="ja-JP"/>
        </w:rPr>
        <w:t>ガラス</w:t>
      </w:r>
      <w:r>
        <w:rPr>
          <w:rFonts w:ascii="ＭＳ 明朝" w:eastAsia="ＭＳ 明朝" w:hAnsi="ＭＳ 明朝" w:hint="eastAsia"/>
          <w:sz w:val="21"/>
          <w:szCs w:val="21"/>
          <w:lang w:eastAsia="ja-JP"/>
        </w:rPr>
        <w:t>の物性</w:t>
      </w:r>
      <w:r>
        <w:rPr>
          <w:rFonts w:hint="eastAsia"/>
          <w:sz w:val="21"/>
          <w:szCs w:val="21"/>
          <w:lang w:eastAsia="ja-JP"/>
        </w:rPr>
        <w:t>は</w:t>
      </w:r>
      <w:r>
        <w:rPr>
          <w:rFonts w:ascii="ＭＳ 明朝" w:eastAsia="ＭＳ 明朝" w:hAnsi="ＭＳ 明朝" w:hint="eastAsia"/>
          <w:sz w:val="21"/>
          <w:szCs w:val="21"/>
          <w:lang w:eastAsia="ja-JP"/>
        </w:rPr>
        <w:t>ガラス転移点を持つ</w:t>
      </w:r>
      <w:r>
        <w:rPr>
          <w:rFonts w:hint="eastAsia"/>
          <w:sz w:val="21"/>
          <w:szCs w:val="21"/>
          <w:lang w:eastAsia="ja-JP"/>
        </w:rPr>
        <w:t>非結晶体であり、</w:t>
      </w:r>
      <w:r>
        <w:rPr>
          <w:rFonts w:ascii="ＭＳ 明朝" w:eastAsia="ＭＳ 明朝" w:hAnsi="ＭＳ 明朝" w:hint="eastAsia"/>
          <w:sz w:val="21"/>
          <w:szCs w:val="21"/>
          <w:lang w:eastAsia="ja-JP"/>
        </w:rPr>
        <w:t>常温の固体状態で結晶状態になっていない。ガラスにとって強さと弱さの特徴はどのようなものがあるだろうか。</w:t>
      </w:r>
    </w:p>
    <w:p w:rsidR="00C82182" w:rsidRDefault="00C82182" w:rsidP="00D226E4">
      <w:pPr>
        <w:rPr>
          <w:rFonts w:ascii="ＭＳ 明朝" w:eastAsia="ＭＳ 明朝" w:hAnsi="ＭＳ 明朝"/>
          <w:sz w:val="21"/>
          <w:szCs w:val="21"/>
          <w:lang w:eastAsia="ja-JP"/>
        </w:rPr>
        <w:pPrChange w:id="340" w:author="ちかおか れい" w:date="2018-06-20T20:07:00Z">
          <w:pPr/>
        </w:pPrChange>
      </w:pPr>
      <w:r>
        <w:rPr>
          <w:rFonts w:ascii="ＭＳ 明朝" w:eastAsia="ＭＳ 明朝" w:hAnsi="ＭＳ 明朝" w:hint="eastAsia"/>
          <w:sz w:val="21"/>
          <w:szCs w:val="21"/>
          <w:lang w:eastAsia="ja-JP"/>
        </w:rPr>
        <w:t>ガラスは硬い。</w:t>
      </w:r>
    </w:p>
    <w:p w:rsidR="00C82182" w:rsidRDefault="00C82182" w:rsidP="00D226E4">
      <w:pPr>
        <w:rPr>
          <w:rFonts w:ascii="ＭＳ 明朝" w:eastAsia="ＭＳ 明朝" w:hAnsi="ＭＳ 明朝"/>
          <w:sz w:val="21"/>
          <w:szCs w:val="21"/>
          <w:lang w:eastAsia="ja-JP"/>
        </w:rPr>
        <w:pPrChange w:id="341" w:author="ちかおか れい" w:date="2018-06-20T20:07:00Z">
          <w:pPr/>
        </w:pPrChange>
      </w:pPr>
      <w:r>
        <w:rPr>
          <w:rFonts w:ascii="ＭＳ 明朝" w:eastAsia="ＭＳ 明朝" w:hAnsi="ＭＳ 明朝" w:hint="eastAsia"/>
          <w:sz w:val="21"/>
          <w:szCs w:val="21"/>
          <w:lang w:eastAsia="ja-JP"/>
        </w:rPr>
        <w:t>ガラスは重い。</w:t>
      </w:r>
    </w:p>
    <w:p w:rsidR="00C82182" w:rsidRDefault="00C82182" w:rsidP="00D226E4">
      <w:pPr>
        <w:rPr>
          <w:rFonts w:ascii="ＭＳ 明朝" w:eastAsia="ＭＳ 明朝" w:hAnsi="ＭＳ 明朝"/>
          <w:sz w:val="21"/>
          <w:szCs w:val="21"/>
          <w:lang w:eastAsia="ja-JP"/>
        </w:rPr>
        <w:pPrChange w:id="342" w:author="ちかおか れい" w:date="2018-06-20T20:07:00Z">
          <w:pPr/>
        </w:pPrChange>
      </w:pPr>
      <w:r>
        <w:rPr>
          <w:rFonts w:ascii="ＭＳ 明朝" w:eastAsia="ＭＳ 明朝" w:hAnsi="ＭＳ 明朝" w:hint="eastAsia"/>
          <w:sz w:val="21"/>
          <w:szCs w:val="21"/>
          <w:lang w:eastAsia="ja-JP"/>
        </w:rPr>
        <w:t>ガラスは割れやすい。</w:t>
      </w:r>
    </w:p>
    <w:p w:rsidR="00C82182" w:rsidRDefault="00C82182" w:rsidP="00D226E4">
      <w:pPr>
        <w:rPr>
          <w:rFonts w:ascii="ＭＳ 明朝" w:eastAsia="ＭＳ 明朝" w:hAnsi="ＭＳ 明朝"/>
          <w:sz w:val="21"/>
          <w:szCs w:val="21"/>
          <w:lang w:eastAsia="ja-JP"/>
        </w:rPr>
        <w:pPrChange w:id="343" w:author="ちかおか れい" w:date="2018-06-20T20:07:00Z">
          <w:pPr/>
        </w:pPrChange>
      </w:pPr>
      <w:r>
        <w:rPr>
          <w:rFonts w:ascii="ＭＳ 明朝" w:eastAsia="ＭＳ 明朝" w:hAnsi="ＭＳ 明朝" w:hint="eastAsia"/>
          <w:sz w:val="21"/>
          <w:szCs w:val="21"/>
          <w:lang w:eastAsia="ja-JP"/>
        </w:rPr>
        <w:t>ガラスは割れて鋭利になる。</w:t>
      </w:r>
    </w:p>
    <w:p w:rsidR="00C82182" w:rsidRDefault="00C82182" w:rsidP="00D226E4">
      <w:pPr>
        <w:rPr>
          <w:rFonts w:ascii="ＭＳ 明朝" w:eastAsia="ＭＳ 明朝" w:hAnsi="ＭＳ 明朝"/>
          <w:sz w:val="21"/>
          <w:szCs w:val="21"/>
          <w:lang w:eastAsia="ja-JP"/>
        </w:rPr>
        <w:pPrChange w:id="344" w:author="ちかおか れい" w:date="2018-06-20T20:07:00Z">
          <w:pPr/>
        </w:pPrChange>
      </w:pPr>
    </w:p>
    <w:p w:rsidR="00C82182" w:rsidRDefault="00C82182" w:rsidP="00D226E4">
      <w:pPr>
        <w:rPr>
          <w:rFonts w:ascii="ＭＳ 明朝" w:eastAsia="ＭＳ 明朝" w:hAnsi="ＭＳ 明朝"/>
          <w:sz w:val="21"/>
          <w:szCs w:val="21"/>
          <w:lang w:eastAsia="ja-JP"/>
        </w:rPr>
        <w:pPrChange w:id="345" w:author="ちかおか れい" w:date="2018-06-20T20:07:00Z">
          <w:pPr/>
        </w:pPrChange>
      </w:pPr>
    </w:p>
    <w:p w:rsidR="00C82182" w:rsidRDefault="00C82182" w:rsidP="00D226E4">
      <w:pPr>
        <w:rPr>
          <w:sz w:val="21"/>
          <w:szCs w:val="21"/>
          <w:lang w:eastAsia="ja-JP"/>
        </w:rPr>
        <w:pPrChange w:id="346" w:author="ちかおか れい" w:date="2018-06-20T20:07:00Z">
          <w:pPr/>
        </w:pPrChange>
      </w:pPr>
      <w:r>
        <w:rPr>
          <w:rFonts w:hint="eastAsia"/>
          <w:sz w:val="21"/>
          <w:szCs w:val="21"/>
          <w:lang w:eastAsia="ja-JP"/>
        </w:rPr>
        <w:t>ガラスはどうやって強さを作っているのだろう。人はどんな手段を使っているのだろう。</w:t>
      </w:r>
    </w:p>
    <w:p w:rsidR="00C82182" w:rsidRDefault="00C82182" w:rsidP="00D226E4">
      <w:pPr>
        <w:rPr>
          <w:sz w:val="21"/>
          <w:szCs w:val="21"/>
          <w:lang w:eastAsia="ja-JP"/>
        </w:rPr>
        <w:pPrChange w:id="347" w:author="ちかおか れい" w:date="2018-06-20T20:07:00Z">
          <w:pPr/>
        </w:pPrChange>
      </w:pPr>
      <w:r>
        <w:rPr>
          <w:rFonts w:hint="eastAsia"/>
          <w:sz w:val="21"/>
          <w:szCs w:val="21"/>
          <w:lang w:eastAsia="ja-JP"/>
        </w:rPr>
        <w:t>ガラスに、人が作る構造によって起こることとは、どんなこと</w:t>
      </w:r>
      <w:proofErr w:type="gramStart"/>
      <w:r>
        <w:rPr>
          <w:rFonts w:hint="eastAsia"/>
          <w:sz w:val="21"/>
          <w:szCs w:val="21"/>
          <w:lang w:eastAsia="ja-JP"/>
        </w:rPr>
        <w:t>なん</w:t>
      </w:r>
      <w:proofErr w:type="gramEnd"/>
      <w:r>
        <w:rPr>
          <w:rFonts w:hint="eastAsia"/>
          <w:sz w:val="21"/>
          <w:szCs w:val="21"/>
          <w:lang w:eastAsia="ja-JP"/>
        </w:rPr>
        <w:t>だろう</w:t>
      </w:r>
    </w:p>
    <w:p w:rsidR="00C82182" w:rsidRDefault="00C82182" w:rsidP="00D226E4">
      <w:pPr>
        <w:rPr>
          <w:sz w:val="21"/>
          <w:szCs w:val="21"/>
          <w:lang w:eastAsia="ja-JP"/>
        </w:rPr>
        <w:pPrChange w:id="348" w:author="ちかおか れい" w:date="2018-06-20T20:07:00Z">
          <w:pPr/>
        </w:pPrChange>
      </w:pPr>
      <w:r>
        <w:rPr>
          <w:rFonts w:hint="eastAsia"/>
          <w:sz w:val="21"/>
          <w:szCs w:val="21"/>
          <w:lang w:eastAsia="ja-JP"/>
        </w:rPr>
        <w:t>ガラスに強さを与えるには、塊、構造、異素材との複合という方法がある</w:t>
      </w:r>
    </w:p>
    <w:p w:rsidR="00C82182" w:rsidRDefault="00C82182" w:rsidP="00D226E4">
      <w:pPr>
        <w:rPr>
          <w:sz w:val="21"/>
          <w:szCs w:val="21"/>
          <w:lang w:eastAsia="ja-JP"/>
        </w:rPr>
        <w:pPrChange w:id="349" w:author="ちかおか れい" w:date="2018-06-20T20:07:00Z">
          <w:pPr/>
        </w:pPrChange>
      </w:pPr>
      <w:r>
        <w:rPr>
          <w:rFonts w:hint="eastAsia"/>
          <w:sz w:val="21"/>
          <w:szCs w:val="21"/>
          <w:lang w:eastAsia="ja-JP"/>
        </w:rPr>
        <w:t>塊を作るには、熱で熔かし合わせる、接着する方法がある</w:t>
      </w:r>
    </w:p>
    <w:p w:rsidR="00C82182" w:rsidRDefault="00C82182" w:rsidP="00D226E4">
      <w:pPr>
        <w:rPr>
          <w:sz w:val="21"/>
          <w:szCs w:val="21"/>
          <w:lang w:eastAsia="ja-JP"/>
        </w:rPr>
        <w:pPrChange w:id="350" w:author="ちかおか れい" w:date="2018-06-20T20:07:00Z">
          <w:pPr/>
        </w:pPrChange>
      </w:pPr>
      <w:r>
        <w:rPr>
          <w:rFonts w:hint="eastAsia"/>
          <w:sz w:val="21"/>
          <w:szCs w:val="21"/>
          <w:lang w:eastAsia="ja-JP"/>
        </w:rPr>
        <w:t>構造を作るには、熱で熔かしあわせる、接着する方法がある</w:t>
      </w:r>
    </w:p>
    <w:p w:rsidR="00C82182" w:rsidRDefault="00C82182" w:rsidP="00D226E4">
      <w:pPr>
        <w:rPr>
          <w:sz w:val="21"/>
          <w:szCs w:val="21"/>
          <w:lang w:eastAsia="ja-JP"/>
        </w:rPr>
        <w:pPrChange w:id="351" w:author="ちかおか れい" w:date="2018-06-20T20:07:00Z">
          <w:pPr/>
        </w:pPrChange>
      </w:pPr>
      <w:r>
        <w:rPr>
          <w:rFonts w:hint="eastAsia"/>
          <w:sz w:val="21"/>
          <w:szCs w:val="21"/>
          <w:lang w:eastAsia="ja-JP"/>
        </w:rPr>
        <w:t>異素材との複合には、接着する方法がある。熱で熔かし合わせる方法はあまりない</w:t>
      </w:r>
    </w:p>
    <w:p w:rsidR="00C82182" w:rsidRDefault="00C82182" w:rsidP="00D226E4">
      <w:pPr>
        <w:rPr>
          <w:sz w:val="21"/>
          <w:szCs w:val="21"/>
          <w:lang w:eastAsia="ja-JP"/>
        </w:rPr>
        <w:pPrChange w:id="352" w:author="ちかおか れい" w:date="2018-06-20T20:07:00Z">
          <w:pPr/>
        </w:pPrChange>
      </w:pPr>
      <w:r>
        <w:rPr>
          <w:rFonts w:hint="eastAsia"/>
          <w:sz w:val="21"/>
          <w:szCs w:val="21"/>
          <w:lang w:eastAsia="ja-JP"/>
        </w:rPr>
        <w:t>異素材との複合に加熱方法が少ないのは、ガラスと異素材の加熱による素材膨張の割合が違う場合、ひび割れが起こるからである。</w:t>
      </w:r>
    </w:p>
    <w:p w:rsidR="00C82182" w:rsidRDefault="00C82182" w:rsidP="00D226E4">
      <w:pPr>
        <w:rPr>
          <w:sz w:val="21"/>
          <w:szCs w:val="21"/>
          <w:lang w:eastAsia="ja-JP"/>
        </w:rPr>
        <w:pPrChange w:id="353" w:author="ちかおか れい" w:date="2018-06-20T20:07:00Z">
          <w:pPr/>
        </w:pPrChange>
      </w:pPr>
    </w:p>
    <w:p w:rsidR="00C82182" w:rsidRDefault="00C82182" w:rsidP="00D226E4">
      <w:pPr>
        <w:rPr>
          <w:sz w:val="21"/>
          <w:szCs w:val="21"/>
          <w:lang w:eastAsia="ja-JP"/>
        </w:rPr>
        <w:pPrChange w:id="354" w:author="ちかおか れい" w:date="2018-06-20T20:07:00Z">
          <w:pPr/>
        </w:pPrChange>
      </w:pPr>
      <w:r>
        <w:rPr>
          <w:rFonts w:hint="eastAsia"/>
          <w:sz w:val="21"/>
          <w:szCs w:val="21"/>
          <w:lang w:eastAsia="ja-JP"/>
        </w:rPr>
        <w:t>ガラスが持つ脆いイメージは、ひび割れが強く関わる。弾力がなく衝撃に弱い。ある力を超えた時、ガラスは割れる。陶器や磁器も同じように割れるが、ガラスが持つ脆さのイメージはない。なぜか。</w:t>
      </w:r>
    </w:p>
    <w:p w:rsidR="00C82182" w:rsidRDefault="00C82182" w:rsidP="00D226E4">
      <w:pPr>
        <w:rPr>
          <w:sz w:val="21"/>
          <w:szCs w:val="21"/>
          <w:lang w:eastAsia="ja-JP"/>
        </w:rPr>
        <w:pPrChange w:id="355" w:author="ちかおか れい" w:date="2018-06-20T20:07:00Z">
          <w:pPr/>
        </w:pPrChange>
      </w:pPr>
    </w:p>
    <w:p w:rsidR="00C82182" w:rsidRDefault="00C82182" w:rsidP="00D226E4">
      <w:pPr>
        <w:rPr>
          <w:sz w:val="21"/>
          <w:szCs w:val="21"/>
          <w:lang w:eastAsia="ja-JP"/>
        </w:rPr>
        <w:pPrChange w:id="356" w:author="ちかおか れい" w:date="2018-06-20T20:07:00Z">
          <w:pPr/>
        </w:pPrChange>
      </w:pPr>
      <w:r>
        <w:rPr>
          <w:rFonts w:hint="eastAsia"/>
          <w:sz w:val="21"/>
          <w:szCs w:val="21"/>
          <w:lang w:eastAsia="ja-JP"/>
        </w:rPr>
        <w:t>ひび割れは、ガラスの特性の一つ。力や熱の衝撃で歪み、ヒビが生まれる。</w:t>
      </w:r>
    </w:p>
    <w:p w:rsidR="00C82182" w:rsidRDefault="00C82182" w:rsidP="00D226E4">
      <w:pPr>
        <w:rPr>
          <w:sz w:val="21"/>
          <w:szCs w:val="21"/>
          <w:lang w:eastAsia="ja-JP"/>
        </w:rPr>
        <w:pPrChange w:id="357" w:author="ちかおか れい" w:date="2018-06-20T20:07:00Z">
          <w:pPr/>
        </w:pPrChange>
      </w:pPr>
      <w:r>
        <w:rPr>
          <w:rFonts w:hint="eastAsia"/>
          <w:sz w:val="21"/>
          <w:szCs w:val="21"/>
          <w:lang w:eastAsia="ja-JP"/>
        </w:rPr>
        <w:t>冷えて固まることで、自身を支える強さが生まれる。重力に抗うことができるようになる。しかし、その時点で衝撃に耐えられなくなるとヒビを生み出し、破壊する。</w:t>
      </w:r>
    </w:p>
    <w:p w:rsidR="00C82182" w:rsidRDefault="00C82182" w:rsidP="00D226E4">
      <w:pPr>
        <w:rPr>
          <w:sz w:val="21"/>
          <w:szCs w:val="21"/>
          <w:lang w:eastAsia="ja-JP"/>
        </w:rPr>
        <w:pPrChange w:id="358" w:author="ちかおか れい" w:date="2018-06-20T20:07:00Z">
          <w:pPr/>
        </w:pPrChange>
      </w:pPr>
      <w:r>
        <w:rPr>
          <w:rFonts w:hint="eastAsia"/>
          <w:sz w:val="21"/>
          <w:szCs w:val="21"/>
          <w:lang w:eastAsia="ja-JP"/>
        </w:rPr>
        <w:t>ガラスが熱い時、液体の性質を持っているため、自身を支えることができない。重力に負け形は高さを作ることはできない。持っている力は表面張力だけだ。</w:t>
      </w:r>
    </w:p>
    <w:p w:rsidR="00C82182" w:rsidRDefault="00C82182" w:rsidP="00D226E4">
      <w:pPr>
        <w:rPr>
          <w:sz w:val="21"/>
          <w:szCs w:val="21"/>
          <w:lang w:eastAsia="ja-JP"/>
        </w:rPr>
        <w:pPrChange w:id="359" w:author="ちかおか れい" w:date="2018-06-20T20:07:00Z">
          <w:pPr/>
        </w:pPrChange>
      </w:pPr>
      <w:r>
        <w:rPr>
          <w:rFonts w:hint="eastAsia"/>
          <w:sz w:val="21"/>
          <w:szCs w:val="21"/>
          <w:lang w:eastAsia="ja-JP"/>
        </w:rPr>
        <w:t>このガラスの物性にも二つの世界が見え、そしてそれは境界が見えないものだ。</w:t>
      </w:r>
    </w:p>
    <w:p w:rsidR="00C82182" w:rsidRDefault="00C82182" w:rsidP="00D226E4">
      <w:pPr>
        <w:rPr>
          <w:sz w:val="21"/>
          <w:szCs w:val="21"/>
          <w:lang w:eastAsia="ja-JP"/>
        </w:rPr>
        <w:pPrChange w:id="360" w:author="ちかおか れい" w:date="2018-06-20T20:07:00Z">
          <w:pPr/>
        </w:pPrChange>
      </w:pPr>
      <w:r>
        <w:rPr>
          <w:rFonts w:hint="eastAsia"/>
          <w:sz w:val="21"/>
          <w:szCs w:val="21"/>
          <w:lang w:eastAsia="ja-JP"/>
        </w:rPr>
        <w:t>冷えたガラスにも熱いガラスの気配があり、動き出しそうな表情を作るが、割れてしまう。</w:t>
      </w:r>
    </w:p>
    <w:p w:rsidR="00C82182" w:rsidRDefault="00C82182" w:rsidP="00D226E4">
      <w:pPr>
        <w:rPr>
          <w:sz w:val="21"/>
          <w:szCs w:val="21"/>
          <w:lang w:eastAsia="ja-JP"/>
        </w:rPr>
        <w:pPrChange w:id="361" w:author="ちかおか れい" w:date="2018-06-20T20:07:00Z">
          <w:pPr/>
        </w:pPrChange>
      </w:pPr>
    </w:p>
    <w:p w:rsidR="00C82182" w:rsidRDefault="00C82182" w:rsidP="00D226E4">
      <w:pPr>
        <w:rPr>
          <w:sz w:val="21"/>
          <w:szCs w:val="21"/>
          <w:lang w:eastAsia="ja-JP"/>
        </w:rPr>
        <w:pPrChange w:id="362" w:author="ちかおか れい" w:date="2018-06-20T20:07:00Z">
          <w:pPr/>
        </w:pPrChange>
      </w:pPr>
      <w:r>
        <w:rPr>
          <w:rFonts w:hint="eastAsia"/>
          <w:sz w:val="21"/>
          <w:szCs w:val="21"/>
          <w:lang w:eastAsia="ja-JP"/>
        </w:rPr>
        <w:t>ガラスを使うことで作品を制作するということは、この境界のない二つの世界を感じながら制作するということと同じ。ホットワークで制作することは、ガラス独特の特性を用いて作る。熱と重力と遠心力で液体を操る。これはガラスの割れる世界ではない。常に動きの中にガラスがあり、動きながら制作していく。過去でも未来でもなく、その瞬間が動いていることだ。興味がある、過去と未来を感じながら作るということは、ガラスが割れる世界（キルンワーク）でその気配を感じながら、その力を感じながら作るということ。</w:t>
      </w:r>
    </w:p>
    <w:p w:rsidR="00C82182" w:rsidRDefault="00C82182" w:rsidP="00D226E4">
      <w:pPr>
        <w:rPr>
          <w:sz w:val="21"/>
          <w:szCs w:val="21"/>
          <w:lang w:eastAsia="ja-JP"/>
        </w:rPr>
        <w:pPrChange w:id="363" w:author="ちかおか れい" w:date="2018-06-20T20:07:00Z">
          <w:pPr/>
        </w:pPrChange>
      </w:pPr>
      <w:r>
        <w:rPr>
          <w:rFonts w:hint="eastAsia"/>
          <w:sz w:val="21"/>
          <w:szCs w:val="21"/>
          <w:lang w:eastAsia="ja-JP"/>
        </w:rPr>
        <w:t>そして、素材の性質の脆さを、人の知恵である構造で支えて作ることも、境界のない二つの世界を感じながら、ガラスで作る意味を探る方法の一つだと考えた。そこで、動きの気配をモチーフで表現していく制作と、脆さを支える構造を表現する制作を同時に制作しようと考えた。</w:t>
      </w:r>
    </w:p>
    <w:p w:rsidR="00C82182" w:rsidRDefault="00C82182" w:rsidP="00D226E4">
      <w:pPr>
        <w:rPr>
          <w:sz w:val="21"/>
          <w:szCs w:val="21"/>
          <w:lang w:eastAsia="ja-JP"/>
        </w:rPr>
        <w:pPrChange w:id="364" w:author="ちかおか れい" w:date="2018-06-20T20:07:00Z">
          <w:pPr/>
        </w:pPrChange>
      </w:pPr>
    </w:p>
    <w:p w:rsidR="00C82182" w:rsidRDefault="00C82182" w:rsidP="00D226E4">
      <w:pPr>
        <w:rPr>
          <w:sz w:val="21"/>
          <w:szCs w:val="21"/>
          <w:lang w:eastAsia="ja-JP"/>
        </w:rPr>
        <w:pPrChange w:id="365" w:author="ちかおか れい" w:date="2018-06-20T20:07:00Z">
          <w:pPr/>
        </w:pPrChange>
      </w:pPr>
    </w:p>
    <w:p w:rsidR="00C82182" w:rsidRPr="00350E5F" w:rsidRDefault="00C82182" w:rsidP="00D226E4">
      <w:pPr>
        <w:rPr>
          <w:rFonts w:ascii="ＭＳ 明朝" w:eastAsia="ＭＳ 明朝" w:hAnsi="ＭＳ 明朝"/>
          <w:sz w:val="21"/>
          <w:szCs w:val="21"/>
          <w:lang w:eastAsia="ja-JP"/>
        </w:rPr>
        <w:pPrChange w:id="366" w:author="ちかおか れい" w:date="2018-06-20T20:07:00Z">
          <w:pPr/>
        </w:pPrChange>
      </w:pPr>
      <w:r w:rsidRPr="00350E5F">
        <w:rPr>
          <w:rFonts w:ascii="ＭＳ 明朝" w:eastAsia="ＭＳ 明朝" w:hAnsi="ＭＳ 明朝" w:hint="eastAsia"/>
          <w:spacing w:val="-6"/>
          <w:sz w:val="21"/>
          <w:szCs w:val="21"/>
          <w:lang w:eastAsia="ja-JP"/>
        </w:rPr>
        <w:t>第</w:t>
      </w:r>
      <w:r w:rsidRPr="00350E5F">
        <w:rPr>
          <w:rFonts w:ascii="ＭＳ 明朝" w:eastAsia="ＭＳ 明朝" w:hAnsi="ＭＳ 明朝"/>
          <w:spacing w:val="-8"/>
          <w:sz w:val="21"/>
          <w:szCs w:val="21"/>
          <w:lang w:eastAsia="ja-JP"/>
        </w:rPr>
        <w:t>２章では、</w:t>
      </w:r>
      <w:r w:rsidRPr="00350E5F">
        <w:rPr>
          <w:rFonts w:ascii="ＭＳ 明朝" w:eastAsia="ＭＳ 明朝" w:hAnsi="ＭＳ 明朝" w:hint="eastAsia"/>
          <w:spacing w:val="-8"/>
          <w:sz w:val="21"/>
          <w:szCs w:val="21"/>
          <w:lang w:eastAsia="ja-JP"/>
        </w:rPr>
        <w:t>本学</w:t>
      </w:r>
      <w:r w:rsidRPr="00350E5F">
        <w:rPr>
          <w:rFonts w:ascii="ＭＳ 明朝" w:eastAsia="ＭＳ 明朝" w:hAnsi="ＭＳ 明朝"/>
          <w:spacing w:val="-8"/>
          <w:sz w:val="21"/>
          <w:szCs w:val="21"/>
          <w:lang w:eastAsia="ja-JP"/>
        </w:rPr>
        <w:t>大学院で探り始めた造形テーマ</w:t>
      </w:r>
      <w:r w:rsidRPr="00350E5F">
        <w:rPr>
          <w:rFonts w:ascii="ＭＳ 明朝" w:eastAsia="ＭＳ 明朝" w:hAnsi="ＭＳ 明朝" w:hint="eastAsia"/>
          <w:spacing w:val="-8"/>
          <w:sz w:val="21"/>
          <w:szCs w:val="21"/>
          <w:lang w:eastAsia="ja-JP"/>
        </w:rPr>
        <w:t>にもとづいて</w:t>
      </w:r>
      <w:r w:rsidRPr="00350E5F">
        <w:rPr>
          <w:rFonts w:ascii="ＭＳ 明朝" w:eastAsia="ＭＳ 明朝" w:hAnsi="ＭＳ 明朝"/>
          <w:spacing w:val="-8"/>
          <w:sz w:val="21"/>
          <w:szCs w:val="21"/>
          <w:lang w:eastAsia="ja-JP"/>
        </w:rPr>
        <w:t>制作して</w:t>
      </w:r>
      <w:r w:rsidRPr="00350E5F">
        <w:rPr>
          <w:rFonts w:ascii="ＭＳ 明朝" w:eastAsia="ＭＳ 明朝" w:hAnsi="ＭＳ 明朝" w:hint="eastAsia"/>
          <w:spacing w:val="-8"/>
          <w:sz w:val="21"/>
          <w:szCs w:val="21"/>
          <w:lang w:eastAsia="ja-JP"/>
        </w:rPr>
        <w:t>きた</w:t>
      </w:r>
      <w:r w:rsidRPr="00350E5F">
        <w:rPr>
          <w:rFonts w:ascii="ＭＳ 明朝" w:eastAsia="ＭＳ 明朝" w:hAnsi="ＭＳ 明朝"/>
          <w:spacing w:val="-8"/>
          <w:sz w:val="21"/>
          <w:szCs w:val="21"/>
          <w:lang w:eastAsia="ja-JP"/>
        </w:rPr>
        <w:t>作品を中心に論じていく。</w:t>
      </w:r>
    </w:p>
    <w:p w:rsidR="00C82182" w:rsidRPr="00350E5F" w:rsidRDefault="00C82182" w:rsidP="00D226E4">
      <w:pPr>
        <w:pStyle w:val="2"/>
        <w:rPr>
          <w:rFonts w:ascii="ＭＳ 明朝" w:eastAsia="ＭＳ 明朝" w:hAnsi="ＭＳ 明朝"/>
          <w:b/>
          <w:sz w:val="21"/>
          <w:szCs w:val="21"/>
          <w:lang w:eastAsia="ja-JP"/>
        </w:rPr>
        <w:pPrChange w:id="367" w:author="ちかおか れい" w:date="2018-06-20T20:08:00Z">
          <w:pPr/>
        </w:pPrChange>
      </w:pPr>
      <w:r w:rsidRPr="00350E5F">
        <w:rPr>
          <w:rFonts w:ascii="ＭＳ 明朝" w:eastAsia="ＭＳ 明朝" w:hAnsi="ＭＳ 明朝" w:hint="eastAsia"/>
          <w:b/>
          <w:sz w:val="21"/>
          <w:szCs w:val="21"/>
          <w:lang w:eastAsia="ja-JP"/>
        </w:rPr>
        <w:t>第</w:t>
      </w:r>
      <w:ins w:id="368" w:author="ちかおか れい" w:date="2018-06-20T20:08:00Z">
        <w:r w:rsidR="00D226E4">
          <w:rPr>
            <w:rFonts w:ascii="ＭＳ 明朝" w:eastAsia="ＭＳ 明朝" w:hAnsi="ＭＳ 明朝" w:hint="eastAsia"/>
            <w:b/>
            <w:sz w:val="21"/>
            <w:szCs w:val="21"/>
            <w:lang w:eastAsia="ja-JP"/>
          </w:rPr>
          <w:t>三</w:t>
        </w:r>
      </w:ins>
      <w:del w:id="369" w:author="ちかおか れい" w:date="2018-06-20T20:08:00Z">
        <w:r w:rsidRPr="00350E5F" w:rsidDel="00D226E4">
          <w:rPr>
            <w:rFonts w:ascii="ＭＳ 明朝" w:eastAsia="ＭＳ 明朝" w:hAnsi="ＭＳ 明朝" w:hint="eastAsia"/>
            <w:b/>
            <w:sz w:val="21"/>
            <w:szCs w:val="21"/>
            <w:lang w:eastAsia="ja-JP"/>
          </w:rPr>
          <w:delText>二</w:delText>
        </w:r>
      </w:del>
      <w:r w:rsidRPr="00350E5F">
        <w:rPr>
          <w:rFonts w:ascii="ＭＳ 明朝" w:eastAsia="ＭＳ 明朝" w:hAnsi="ＭＳ 明朝" w:hint="eastAsia"/>
          <w:b/>
          <w:sz w:val="21"/>
          <w:szCs w:val="21"/>
          <w:lang w:eastAsia="ja-JP"/>
        </w:rPr>
        <w:t>章　動きの表象</w:t>
      </w:r>
    </w:p>
    <w:p w:rsidR="00C82182" w:rsidRPr="00C630C5" w:rsidRDefault="00C82182" w:rsidP="00D226E4">
      <w:pPr>
        <w:pStyle w:val="3"/>
        <w:ind w:left="880"/>
        <w:rPr>
          <w:rFonts w:ascii="ＭＳ 明朝" w:eastAsia="ＭＳ 明朝" w:hAnsi="ＭＳ 明朝"/>
          <w:b/>
          <w:sz w:val="21"/>
          <w:szCs w:val="21"/>
          <w:lang w:eastAsia="ja-JP"/>
        </w:rPr>
        <w:pPrChange w:id="370" w:author="ちかおか れい" w:date="2018-06-20T20:09:00Z">
          <w:pPr/>
        </w:pPrChange>
      </w:pPr>
      <w:r>
        <w:rPr>
          <w:rFonts w:ascii="ＭＳ 明朝" w:eastAsia="ＭＳ 明朝" w:hAnsi="ＭＳ 明朝" w:hint="eastAsia"/>
          <w:b/>
          <w:sz w:val="21"/>
          <w:szCs w:val="21"/>
          <w:lang w:eastAsia="ja-JP"/>
        </w:rPr>
        <w:t>第一節　偏愛マップ</w:t>
      </w:r>
    </w:p>
    <w:p w:rsidR="00C82182" w:rsidRPr="00350E5F" w:rsidRDefault="00C82182" w:rsidP="00D226E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偏愛マップとは、教育学者である斎藤　孝氏が紹介している自己分析やコミュニケーションに用いるメソッドの一つである。私はこれを本学修士１年時に、美術教育研究室の小松佳代子教授の授業を受講したときに知った。</w:t>
      </w:r>
    </w:p>
    <w:p w:rsidR="00C82182" w:rsidRPr="00350E5F" w:rsidRDefault="00C82182" w:rsidP="00D226E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この時の課題は、私自身の好きなもの、ことを５点選択し、それらにある共通点を導き出すことだった。</w:t>
      </w:r>
    </w:p>
    <w:p w:rsidR="00C82182" w:rsidRPr="00350E5F" w:rsidRDefault="00C82182" w:rsidP="00D226E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私は、まず興味のあるもの、好きなもの、ことを思いつく限り羅列した。そしてそれを並べ、より興味の強いものを選んでいった。ジャンルは食べ物から景色まで様々なものがあった。その中から選択したものが以下のものである。</w:t>
      </w:r>
      <w:r>
        <w:rPr>
          <w:rFonts w:ascii="ＭＳ 明朝" w:eastAsia="ＭＳ 明朝" w:hAnsi="ＭＳ 明朝" w:hint="eastAsia"/>
          <w:sz w:val="21"/>
          <w:szCs w:val="21"/>
          <w:lang w:eastAsia="ja-JP"/>
        </w:rPr>
        <w:t>たとえばアンドリューワイエスの絵画</w:t>
      </w:r>
      <w:r w:rsidRPr="00350E5F">
        <w:rPr>
          <w:rFonts w:ascii="ＭＳ 明朝" w:eastAsia="ＭＳ 明朝" w:hAnsi="ＭＳ 明朝" w:hint="eastAsia"/>
          <w:sz w:val="21"/>
          <w:szCs w:val="21"/>
          <w:lang w:eastAsia="ja-JP"/>
        </w:rPr>
        <w:t>、プロペラ、天気、スポーツカー、</w:t>
      </w:r>
      <w:r>
        <w:rPr>
          <w:rFonts w:ascii="ＭＳ 明朝" w:eastAsia="ＭＳ 明朝" w:hAnsi="ＭＳ 明朝" w:hint="eastAsia"/>
          <w:sz w:val="21"/>
          <w:szCs w:val="21"/>
          <w:lang w:eastAsia="ja-JP"/>
        </w:rPr>
        <w:t>料理、</w:t>
      </w:r>
      <w:r w:rsidRPr="00350E5F">
        <w:rPr>
          <w:rFonts w:ascii="ＭＳ 明朝" w:eastAsia="ＭＳ 明朝" w:hAnsi="ＭＳ 明朝" w:hint="eastAsia"/>
          <w:sz w:val="21"/>
          <w:szCs w:val="21"/>
          <w:lang w:eastAsia="ja-JP"/>
        </w:rPr>
        <w:t>迷路、椅子、建築物、工芸、ガラス</w:t>
      </w:r>
      <w:r>
        <w:rPr>
          <w:rFonts w:ascii="ＭＳ 明朝" w:eastAsia="ＭＳ 明朝" w:hAnsi="ＭＳ 明朝" w:hint="eastAsia"/>
          <w:sz w:val="21"/>
          <w:szCs w:val="21"/>
          <w:lang w:eastAsia="ja-JP"/>
        </w:rPr>
        <w:t>などだった</w:t>
      </w:r>
      <w:r w:rsidRPr="00350E5F">
        <w:rPr>
          <w:rFonts w:ascii="ＭＳ 明朝" w:eastAsia="ＭＳ 明朝" w:hAnsi="ＭＳ 明朝" w:hint="eastAsia"/>
          <w:sz w:val="21"/>
          <w:szCs w:val="21"/>
          <w:lang w:eastAsia="ja-JP"/>
        </w:rPr>
        <w:t>。</w:t>
      </w:r>
    </w:p>
    <w:p w:rsidR="00C82182" w:rsidRPr="00350E5F" w:rsidRDefault="00C82182" w:rsidP="00D226E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ここで私が共通点として導き出したことは「気配」</w:t>
      </w:r>
      <w:r>
        <w:rPr>
          <w:rFonts w:ascii="ＭＳ 明朝" w:eastAsia="ＭＳ 明朝" w:hAnsi="ＭＳ 明朝" w:hint="eastAsia"/>
          <w:sz w:val="21"/>
          <w:szCs w:val="21"/>
          <w:lang w:eastAsia="ja-JP"/>
        </w:rPr>
        <w:t>という言葉</w:t>
      </w:r>
      <w:r w:rsidRPr="00350E5F">
        <w:rPr>
          <w:rFonts w:ascii="ＭＳ 明朝" w:eastAsia="ＭＳ 明朝" w:hAnsi="ＭＳ 明朝" w:hint="eastAsia"/>
          <w:sz w:val="21"/>
          <w:szCs w:val="21"/>
          <w:lang w:eastAsia="ja-JP"/>
        </w:rPr>
        <w:t>だった。</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lastRenderedPageBreak/>
        <w:t>まず、</w:t>
      </w:r>
      <w:r w:rsidRPr="00350E5F">
        <w:rPr>
          <w:rFonts w:ascii="ＭＳ 明朝" w:eastAsia="ＭＳ 明朝" w:hAnsi="ＭＳ 明朝" w:hint="eastAsia"/>
          <w:sz w:val="21"/>
          <w:szCs w:val="21"/>
          <w:lang w:eastAsia="ja-JP"/>
        </w:rPr>
        <w:t>アンドリューワイエスの絵は、とても緻密な具象絵画である。老人や女性など人物や草原や農家などを描いた風景画が多いが、その中で私は古びた農家の家屋や納屋を描いた作品に強く惹かれている。そこに描かれていることが、そこにしか存在しない</w:t>
      </w:r>
      <w:r>
        <w:rPr>
          <w:rFonts w:ascii="ＭＳ 明朝" w:eastAsia="ＭＳ 明朝" w:hAnsi="ＭＳ 明朝" w:hint="eastAsia"/>
          <w:sz w:val="21"/>
          <w:szCs w:val="21"/>
          <w:lang w:eastAsia="ja-JP"/>
        </w:rPr>
        <w:t>時間と感じ、その時間の中にある人や空気、出来事の気配を感じるのである</w:t>
      </w:r>
      <w:r w:rsidRPr="00350E5F">
        <w:rPr>
          <w:rFonts w:ascii="ＭＳ 明朝" w:eastAsia="ＭＳ 明朝" w:hAnsi="ＭＳ 明朝" w:hint="eastAsia"/>
          <w:sz w:val="21"/>
          <w:szCs w:val="21"/>
          <w:lang w:eastAsia="ja-JP"/>
        </w:rPr>
        <w:t>。</w:t>
      </w:r>
      <w:r>
        <w:rPr>
          <w:rFonts w:ascii="ＭＳ 明朝" w:eastAsia="ＭＳ 明朝" w:hAnsi="ＭＳ 明朝" w:hint="eastAsia"/>
          <w:sz w:val="21"/>
          <w:szCs w:val="21"/>
          <w:lang w:eastAsia="ja-JP"/>
        </w:rPr>
        <w:t>ワイエスの人物画はよく知られているが、私はそれよりもむしろ風景や納屋など、人の描かれていない絵がとても印象に残っている。</w:t>
      </w:r>
    </w:p>
    <w:p w:rsidR="00C82182" w:rsidRPr="00350E5F" w:rsidRDefault="00C82182" w:rsidP="00D226E4">
      <w:pPr>
        <w:rPr>
          <w:rFonts w:ascii="ＭＳ 明朝" w:eastAsia="ＭＳ 明朝" w:hAnsi="ＭＳ 明朝"/>
          <w:sz w:val="21"/>
          <w:szCs w:val="21"/>
          <w:lang w:eastAsia="ja-JP"/>
        </w:rPr>
        <w:pPrChange w:id="371" w:author="ちかおか れい" w:date="2018-06-20T20:07:00Z">
          <w:pPr/>
        </w:pPrChange>
      </w:pPr>
      <w:r>
        <w:rPr>
          <w:rFonts w:ascii="ＭＳ 明朝" w:eastAsia="ＭＳ 明朝" w:hAnsi="ＭＳ 明朝" w:hint="eastAsia"/>
          <w:sz w:val="21"/>
          <w:szCs w:val="21"/>
          <w:lang w:eastAsia="ja-JP"/>
        </w:rPr>
        <w:t>また、絵画ではエゴン・シーレやクリムトの風景画にも心を惹かれている。彼らの絵画も人物の描写が一般的に知られているが、遠景やアパートなどを描いた風景には、そこに人の気配や次に到来する季節の気配を強く感じることができる。</w:t>
      </w:r>
    </w:p>
    <w:p w:rsidR="00C82182" w:rsidRDefault="00C82182" w:rsidP="00D226E4">
      <w:pPr>
        <w:rPr>
          <w:rFonts w:ascii="ＭＳ 明朝" w:eastAsia="ＭＳ 明朝" w:hAnsi="ＭＳ 明朝"/>
          <w:sz w:val="21"/>
          <w:szCs w:val="21"/>
          <w:lang w:eastAsia="ja-JP"/>
        </w:rPr>
        <w:pPrChange w:id="372" w:author="ちかおか れい" w:date="2018-06-20T20:07:00Z">
          <w:pPr/>
        </w:pPrChange>
      </w:pPr>
      <w:r w:rsidRPr="00350E5F">
        <w:rPr>
          <w:rFonts w:ascii="ＭＳ 明朝" w:eastAsia="ＭＳ 明朝" w:hAnsi="ＭＳ 明朝" w:hint="eastAsia"/>
          <w:sz w:val="21"/>
          <w:szCs w:val="21"/>
          <w:lang w:eastAsia="ja-JP"/>
        </w:rPr>
        <w:t>プロペラは、風車や飛行機、船舶に使われている</w:t>
      </w:r>
      <w:r>
        <w:rPr>
          <w:rFonts w:ascii="ＭＳ 明朝" w:eastAsia="ＭＳ 明朝" w:hAnsi="ＭＳ 明朝" w:hint="eastAsia"/>
          <w:sz w:val="21"/>
          <w:szCs w:val="21"/>
          <w:lang w:eastAsia="ja-JP"/>
        </w:rPr>
        <w:t>推進装置である</w:t>
      </w:r>
      <w:r w:rsidRPr="00350E5F">
        <w:rPr>
          <w:rFonts w:ascii="ＭＳ 明朝" w:eastAsia="ＭＳ 明朝" w:hAnsi="ＭＳ 明朝" w:hint="eastAsia"/>
          <w:sz w:val="21"/>
          <w:szCs w:val="21"/>
          <w:lang w:eastAsia="ja-JP"/>
        </w:rPr>
        <w:t>。</w:t>
      </w:r>
      <w:r>
        <w:rPr>
          <w:rFonts w:ascii="ＭＳ 明朝" w:eastAsia="ＭＳ 明朝" w:hAnsi="ＭＳ 明朝" w:hint="eastAsia"/>
          <w:sz w:val="21"/>
          <w:szCs w:val="21"/>
          <w:lang w:eastAsia="ja-JP"/>
        </w:rPr>
        <w:t>また</w:t>
      </w:r>
      <w:r w:rsidRPr="00350E5F">
        <w:rPr>
          <w:rFonts w:ascii="ＭＳ 明朝" w:eastAsia="ＭＳ 明朝" w:hAnsi="ＭＳ 明朝" w:hint="eastAsia"/>
          <w:sz w:val="21"/>
          <w:szCs w:val="21"/>
          <w:lang w:eastAsia="ja-JP"/>
        </w:rPr>
        <w:t>風や水を受けてエネルギーを生み出し、またエネルギーを移動する力に変換する</w:t>
      </w:r>
      <w:r>
        <w:rPr>
          <w:rFonts w:ascii="ＭＳ 明朝" w:eastAsia="ＭＳ 明朝" w:hAnsi="ＭＳ 明朝" w:hint="eastAsia"/>
          <w:sz w:val="21"/>
          <w:szCs w:val="21"/>
          <w:lang w:eastAsia="ja-JP"/>
        </w:rPr>
        <w:t>装置でもある</w:t>
      </w:r>
      <w:r w:rsidRPr="00350E5F">
        <w:rPr>
          <w:rFonts w:ascii="ＭＳ 明朝" w:eastAsia="ＭＳ 明朝" w:hAnsi="ＭＳ 明朝" w:hint="eastAsia"/>
          <w:sz w:val="21"/>
          <w:szCs w:val="21"/>
          <w:lang w:eastAsia="ja-JP"/>
        </w:rPr>
        <w:t>。プロペラが停止している姿からは、それが動くことによって撹拌される周囲の様子が予見できる。しかし、それが動かされて起こることなのか、自らが動き起こすことなのかは予想できるものではない。プロペラが与えられたものの種類によってその能動性、受動性は決まるが、プロペラ単体にはどちらも含んだ気配が感じられる。</w:t>
      </w:r>
    </w:p>
    <w:p w:rsidR="00C82182" w:rsidRPr="00350E5F" w:rsidRDefault="00C82182" w:rsidP="00D226E4">
      <w:pPr>
        <w:rPr>
          <w:rFonts w:ascii="ＭＳ 明朝" w:eastAsia="ＭＳ 明朝" w:hAnsi="ＭＳ 明朝"/>
          <w:sz w:val="21"/>
          <w:szCs w:val="21"/>
          <w:lang w:eastAsia="ja-JP"/>
        </w:rPr>
        <w:pPrChange w:id="373" w:author="ちかおか れい" w:date="2018-06-20T20:07:00Z">
          <w:pPr/>
        </w:pPrChange>
      </w:pPr>
      <w:r>
        <w:rPr>
          <w:rFonts w:ascii="ＭＳ 明朝" w:eastAsia="ＭＳ 明朝" w:hAnsi="ＭＳ 明朝" w:hint="eastAsia"/>
          <w:sz w:val="21"/>
          <w:szCs w:val="21"/>
          <w:lang w:eastAsia="ja-JP"/>
        </w:rPr>
        <w:t>飛行機に取り付けられているのか、扇風機に取り付けられているのか、それがプロペラの性格を決めているが、プロペラだけを見ていると、両方の気配を感じ、動き出す気配を読み取ることができる。</w:t>
      </w:r>
    </w:p>
    <w:p w:rsidR="00C82182" w:rsidRDefault="00C82182" w:rsidP="00D226E4">
      <w:pPr>
        <w:rPr>
          <w:rFonts w:ascii="ＭＳ 明朝" w:eastAsia="ＭＳ 明朝" w:hAnsi="ＭＳ 明朝"/>
          <w:sz w:val="21"/>
          <w:szCs w:val="21"/>
          <w:lang w:eastAsia="ja-JP"/>
        </w:rPr>
        <w:pPrChange w:id="374" w:author="ちかおか れい" w:date="2018-06-20T20:07:00Z">
          <w:pPr/>
        </w:pPrChange>
      </w:pPr>
      <w:r w:rsidRPr="00350E5F">
        <w:rPr>
          <w:rFonts w:ascii="ＭＳ 明朝" w:eastAsia="ＭＳ 明朝" w:hAnsi="ＭＳ 明朝" w:hint="eastAsia"/>
          <w:sz w:val="21"/>
          <w:szCs w:val="21"/>
          <w:lang w:eastAsia="ja-JP"/>
        </w:rPr>
        <w:t>天気は、言いかえると空の景色である。私は海のそばで育った。</w:t>
      </w:r>
      <w:r>
        <w:rPr>
          <w:rFonts w:ascii="ＭＳ 明朝" w:eastAsia="ＭＳ 明朝" w:hAnsi="ＭＳ 明朝" w:hint="eastAsia"/>
          <w:sz w:val="21"/>
          <w:szCs w:val="21"/>
          <w:lang w:eastAsia="ja-JP"/>
        </w:rPr>
        <w:t>いつも目にしていたのは水平線と山がある空だったが、</w:t>
      </w:r>
      <w:r w:rsidRPr="00350E5F">
        <w:rPr>
          <w:rFonts w:ascii="ＭＳ 明朝" w:eastAsia="ＭＳ 明朝" w:hAnsi="ＭＳ 明朝" w:hint="eastAsia"/>
          <w:sz w:val="21"/>
          <w:szCs w:val="21"/>
          <w:lang w:eastAsia="ja-JP"/>
        </w:rPr>
        <w:t>常に変化し続けるその景色は、おそらく一度も同じだったことは</w:t>
      </w:r>
      <w:r>
        <w:rPr>
          <w:rFonts w:ascii="ＭＳ 明朝" w:eastAsia="ＭＳ 明朝" w:hAnsi="ＭＳ 明朝" w:hint="eastAsia"/>
          <w:sz w:val="21"/>
          <w:szCs w:val="21"/>
          <w:lang w:eastAsia="ja-JP"/>
        </w:rPr>
        <w:t>なかっただろう</w:t>
      </w:r>
      <w:r w:rsidRPr="00350E5F">
        <w:rPr>
          <w:rFonts w:ascii="ＭＳ 明朝" w:eastAsia="ＭＳ 明朝" w:hAnsi="ＭＳ 明朝" w:hint="eastAsia"/>
          <w:sz w:val="21"/>
          <w:szCs w:val="21"/>
          <w:lang w:eastAsia="ja-JP"/>
        </w:rPr>
        <w:t>。</w:t>
      </w:r>
    </w:p>
    <w:p w:rsidR="00C82182" w:rsidRPr="00350E5F" w:rsidRDefault="00C82182" w:rsidP="00D226E4">
      <w:pPr>
        <w:rPr>
          <w:rFonts w:ascii="ＭＳ 明朝" w:eastAsia="ＭＳ 明朝" w:hAnsi="ＭＳ 明朝"/>
          <w:sz w:val="21"/>
          <w:szCs w:val="21"/>
          <w:lang w:eastAsia="ja-JP"/>
        </w:rPr>
        <w:pPrChange w:id="375" w:author="ちかおか れい" w:date="2018-06-20T20:07:00Z">
          <w:pPr/>
        </w:pPrChange>
      </w:pPr>
      <w:r>
        <w:rPr>
          <w:rFonts w:ascii="ＭＳ 明朝" w:eastAsia="ＭＳ 明朝" w:hAnsi="ＭＳ 明朝" w:hint="eastAsia"/>
          <w:sz w:val="21"/>
          <w:szCs w:val="21"/>
          <w:lang w:eastAsia="ja-JP"/>
        </w:rPr>
        <w:t>そして</w:t>
      </w:r>
      <w:r w:rsidRPr="00350E5F">
        <w:rPr>
          <w:rFonts w:ascii="ＭＳ 明朝" w:eastAsia="ＭＳ 明朝" w:hAnsi="ＭＳ 明朝" w:hint="eastAsia"/>
          <w:sz w:val="21"/>
          <w:szCs w:val="21"/>
          <w:lang w:eastAsia="ja-JP"/>
        </w:rPr>
        <w:t>いつも空を</w:t>
      </w:r>
      <w:r>
        <w:rPr>
          <w:rFonts w:ascii="ＭＳ 明朝" w:eastAsia="ＭＳ 明朝" w:hAnsi="ＭＳ 明朝" w:hint="eastAsia"/>
          <w:sz w:val="21"/>
          <w:szCs w:val="21"/>
          <w:lang w:eastAsia="ja-JP"/>
        </w:rPr>
        <w:t>見上げる</w:t>
      </w:r>
      <w:r w:rsidRPr="00350E5F">
        <w:rPr>
          <w:rFonts w:ascii="ＭＳ 明朝" w:eastAsia="ＭＳ 明朝" w:hAnsi="ＭＳ 明朝" w:hint="eastAsia"/>
          <w:sz w:val="21"/>
          <w:szCs w:val="21"/>
          <w:lang w:eastAsia="ja-JP"/>
        </w:rPr>
        <w:t>ときには</w:t>
      </w:r>
      <w:r>
        <w:rPr>
          <w:rFonts w:ascii="ＭＳ 明朝" w:eastAsia="ＭＳ 明朝" w:hAnsi="ＭＳ 明朝" w:hint="eastAsia"/>
          <w:sz w:val="21"/>
          <w:szCs w:val="21"/>
          <w:lang w:eastAsia="ja-JP"/>
        </w:rPr>
        <w:t>その後の天候を考えている</w:t>
      </w:r>
      <w:r w:rsidRPr="00350E5F">
        <w:rPr>
          <w:rFonts w:ascii="ＭＳ 明朝" w:eastAsia="ＭＳ 明朝" w:hAnsi="ＭＳ 明朝" w:hint="eastAsia"/>
          <w:sz w:val="21"/>
          <w:szCs w:val="21"/>
          <w:lang w:eastAsia="ja-JP"/>
        </w:rPr>
        <w:t>。</w:t>
      </w:r>
      <w:r>
        <w:rPr>
          <w:rFonts w:ascii="ＭＳ 明朝" w:eastAsia="ＭＳ 明朝" w:hAnsi="ＭＳ 明朝" w:hint="eastAsia"/>
          <w:sz w:val="21"/>
          <w:szCs w:val="21"/>
          <w:lang w:eastAsia="ja-JP"/>
        </w:rPr>
        <w:t>すなわち</w:t>
      </w:r>
      <w:r w:rsidRPr="00350E5F">
        <w:rPr>
          <w:rFonts w:ascii="ＭＳ 明朝" w:eastAsia="ＭＳ 明朝" w:hAnsi="ＭＳ 明朝" w:hint="eastAsia"/>
          <w:sz w:val="21"/>
          <w:szCs w:val="21"/>
          <w:lang w:eastAsia="ja-JP"/>
        </w:rPr>
        <w:t>未来を</w:t>
      </w:r>
      <w:r>
        <w:rPr>
          <w:rFonts w:ascii="ＭＳ 明朝" w:eastAsia="ＭＳ 明朝" w:hAnsi="ＭＳ 明朝" w:hint="eastAsia"/>
          <w:sz w:val="21"/>
          <w:szCs w:val="21"/>
          <w:lang w:eastAsia="ja-JP"/>
        </w:rPr>
        <w:t>感じよう</w:t>
      </w:r>
      <w:r w:rsidRPr="00350E5F">
        <w:rPr>
          <w:rFonts w:ascii="ＭＳ 明朝" w:eastAsia="ＭＳ 明朝" w:hAnsi="ＭＳ 明朝" w:hint="eastAsia"/>
          <w:sz w:val="21"/>
          <w:szCs w:val="21"/>
          <w:lang w:eastAsia="ja-JP"/>
        </w:rPr>
        <w:t>としてい</w:t>
      </w:r>
      <w:r>
        <w:rPr>
          <w:rFonts w:ascii="ＭＳ 明朝" w:eastAsia="ＭＳ 明朝" w:hAnsi="ＭＳ 明朝" w:hint="eastAsia"/>
          <w:sz w:val="21"/>
          <w:szCs w:val="21"/>
          <w:lang w:eastAsia="ja-JP"/>
        </w:rPr>
        <w:t>るのだ</w:t>
      </w:r>
      <w:r w:rsidRPr="00350E5F">
        <w:rPr>
          <w:rFonts w:ascii="ＭＳ 明朝" w:eastAsia="ＭＳ 明朝" w:hAnsi="ＭＳ 明朝" w:hint="eastAsia"/>
          <w:sz w:val="21"/>
          <w:szCs w:val="21"/>
          <w:lang w:eastAsia="ja-JP"/>
        </w:rPr>
        <w:t>。五感</w:t>
      </w:r>
      <w:r>
        <w:rPr>
          <w:rFonts w:ascii="ＭＳ 明朝" w:eastAsia="ＭＳ 明朝" w:hAnsi="ＭＳ 明朝" w:hint="eastAsia"/>
          <w:sz w:val="21"/>
          <w:szCs w:val="21"/>
          <w:lang w:eastAsia="ja-JP"/>
        </w:rPr>
        <w:t>を使って</w:t>
      </w:r>
      <w:r w:rsidRPr="00350E5F">
        <w:rPr>
          <w:rFonts w:ascii="ＭＳ 明朝" w:eastAsia="ＭＳ 明朝" w:hAnsi="ＭＳ 明朝" w:hint="eastAsia"/>
          <w:sz w:val="21"/>
          <w:szCs w:val="21"/>
          <w:lang w:eastAsia="ja-JP"/>
        </w:rPr>
        <w:t>感じる温度や風、香り、光などで、</w:t>
      </w:r>
      <w:r>
        <w:rPr>
          <w:rFonts w:ascii="ＭＳ 明朝" w:eastAsia="ＭＳ 明朝" w:hAnsi="ＭＳ 明朝" w:hint="eastAsia"/>
          <w:sz w:val="21"/>
          <w:szCs w:val="21"/>
          <w:lang w:eastAsia="ja-JP"/>
        </w:rPr>
        <w:t>天候の</w:t>
      </w:r>
      <w:r w:rsidRPr="00350E5F">
        <w:rPr>
          <w:rFonts w:ascii="ＭＳ 明朝" w:eastAsia="ＭＳ 明朝" w:hAnsi="ＭＳ 明朝" w:hint="eastAsia"/>
          <w:sz w:val="21"/>
          <w:szCs w:val="21"/>
          <w:lang w:eastAsia="ja-JP"/>
        </w:rPr>
        <w:t>変化の気配を見つけ</w:t>
      </w:r>
      <w:r>
        <w:rPr>
          <w:rFonts w:ascii="ＭＳ 明朝" w:eastAsia="ＭＳ 明朝" w:hAnsi="ＭＳ 明朝" w:hint="eastAsia"/>
          <w:sz w:val="21"/>
          <w:szCs w:val="21"/>
          <w:lang w:eastAsia="ja-JP"/>
        </w:rPr>
        <w:t>ようとしている</w:t>
      </w:r>
      <w:r w:rsidRPr="00350E5F">
        <w:rPr>
          <w:rFonts w:ascii="ＭＳ 明朝" w:eastAsia="ＭＳ 明朝" w:hAnsi="ＭＳ 明朝" w:hint="eastAsia"/>
          <w:sz w:val="21"/>
          <w:szCs w:val="21"/>
          <w:lang w:eastAsia="ja-JP"/>
        </w:rPr>
        <w:t>。自身の身を</w:t>
      </w:r>
      <w:r>
        <w:rPr>
          <w:rFonts w:ascii="ＭＳ 明朝" w:eastAsia="ＭＳ 明朝" w:hAnsi="ＭＳ 明朝" w:hint="eastAsia"/>
          <w:sz w:val="21"/>
          <w:szCs w:val="21"/>
          <w:lang w:eastAsia="ja-JP"/>
        </w:rPr>
        <w:t>雨などから</w:t>
      </w:r>
      <w:r w:rsidRPr="00350E5F">
        <w:rPr>
          <w:rFonts w:ascii="ＭＳ 明朝" w:eastAsia="ＭＳ 明朝" w:hAnsi="ＭＳ 明朝" w:hint="eastAsia"/>
          <w:sz w:val="21"/>
          <w:szCs w:val="21"/>
          <w:lang w:eastAsia="ja-JP"/>
        </w:rPr>
        <w:t>守るという理由もあるが、</w:t>
      </w:r>
      <w:r>
        <w:rPr>
          <w:rFonts w:ascii="ＭＳ 明朝" w:eastAsia="ＭＳ 明朝" w:hAnsi="ＭＳ 明朝" w:hint="eastAsia"/>
          <w:sz w:val="21"/>
          <w:szCs w:val="21"/>
          <w:lang w:eastAsia="ja-JP"/>
        </w:rPr>
        <w:t>四季を楽しむことと同じように、空を見て天候の</w:t>
      </w:r>
      <w:r w:rsidRPr="00350E5F">
        <w:rPr>
          <w:rFonts w:ascii="ＭＳ 明朝" w:eastAsia="ＭＳ 明朝" w:hAnsi="ＭＳ 明朝" w:hint="eastAsia"/>
          <w:sz w:val="21"/>
          <w:szCs w:val="21"/>
          <w:lang w:eastAsia="ja-JP"/>
        </w:rPr>
        <w:t>変化の気配を感じること自体に興味を持っていた。</w:t>
      </w:r>
    </w:p>
    <w:p w:rsidR="00C82182" w:rsidRPr="00350E5F" w:rsidRDefault="00C82182" w:rsidP="00D226E4">
      <w:pPr>
        <w:rPr>
          <w:rFonts w:ascii="ＭＳ 明朝" w:eastAsia="ＭＳ 明朝" w:hAnsi="ＭＳ 明朝"/>
          <w:sz w:val="21"/>
          <w:szCs w:val="21"/>
          <w:lang w:eastAsia="ja-JP"/>
        </w:rPr>
        <w:pPrChange w:id="376" w:author="ちかおか れい" w:date="2018-06-20T20:07:00Z">
          <w:pPr/>
        </w:pPrChange>
      </w:pPr>
      <w:r w:rsidRPr="00350E5F">
        <w:rPr>
          <w:rFonts w:ascii="ＭＳ 明朝" w:eastAsia="ＭＳ 明朝" w:hAnsi="ＭＳ 明朝" w:hint="eastAsia"/>
          <w:sz w:val="21"/>
          <w:szCs w:val="21"/>
          <w:lang w:eastAsia="ja-JP"/>
        </w:rPr>
        <w:t>自動車は、乗り物のなかでも興味を持ち続けているものだ。その使用目的に応じて大きさや形、機能が変わり、人間の欲求に応えるための機械になっている。そのなかでも、移動する速さのみを追求したスポーツカーに強く興味を持っている。前に進むことだけに特化した形と機能は、スピード感を強く感じさせる。</w:t>
      </w:r>
      <w:r>
        <w:rPr>
          <w:rFonts w:ascii="ＭＳ 明朝" w:eastAsia="ＭＳ 明朝" w:hAnsi="ＭＳ 明朝" w:hint="eastAsia"/>
          <w:sz w:val="21"/>
          <w:szCs w:val="21"/>
          <w:lang w:eastAsia="ja-JP"/>
        </w:rPr>
        <w:t>そして、エンジンが動くことで生まれる音と振動は、そこに溜められた力を感じ、動き出す気配を作り出している。</w:t>
      </w:r>
    </w:p>
    <w:p w:rsidR="00C82182" w:rsidRPr="00350E5F" w:rsidRDefault="00C82182" w:rsidP="00D226E4">
      <w:pPr>
        <w:rPr>
          <w:rFonts w:ascii="ＭＳ 明朝" w:eastAsia="ＭＳ 明朝" w:hAnsi="ＭＳ 明朝"/>
          <w:sz w:val="21"/>
          <w:szCs w:val="21"/>
          <w:lang w:eastAsia="ja-JP"/>
        </w:rPr>
        <w:pPrChange w:id="377" w:author="ちかおか れい" w:date="2018-06-20T20:07:00Z">
          <w:pPr/>
        </w:pPrChange>
      </w:pPr>
      <w:r w:rsidRPr="00350E5F">
        <w:rPr>
          <w:rFonts w:ascii="ＭＳ 明朝" w:eastAsia="ＭＳ 明朝" w:hAnsi="ＭＳ 明朝" w:hint="eastAsia"/>
          <w:sz w:val="21"/>
          <w:szCs w:val="21"/>
          <w:lang w:eastAsia="ja-JP"/>
        </w:rPr>
        <w:t>迷路は</w:t>
      </w:r>
      <w:r>
        <w:rPr>
          <w:rFonts w:ascii="ＭＳ 明朝" w:eastAsia="ＭＳ 明朝" w:hAnsi="ＭＳ 明朝" w:hint="eastAsia"/>
          <w:sz w:val="21"/>
          <w:szCs w:val="21"/>
          <w:lang w:eastAsia="ja-JP"/>
        </w:rPr>
        <w:t>、見えない先、選択の連続である。それは希望と失望を感じるものだと考えている。その経験を作り出す装置として様々な時代や場所に存在している。これらは自分が未来に向かって行動することの意味を考えさせる。そこには選択する行為が続き、その結果は良いことなのか悪いことなのか、誰もわからない。我々は漠然とした気配を頼りに判断し、前に進んでいく。その時に持っているのは、希望でもあり失望でもある。</w:t>
      </w:r>
    </w:p>
    <w:p w:rsidR="00C82182" w:rsidRDefault="00C82182" w:rsidP="00D226E4">
      <w:pPr>
        <w:widowControl/>
        <w:rPr>
          <w:rFonts w:ascii="ＭＳ 明朝" w:eastAsia="ＭＳ 明朝" w:hAnsi="ＭＳ 明朝" w:cs="ＭＳ Ｐゴシック"/>
          <w:sz w:val="21"/>
          <w:szCs w:val="21"/>
          <w:lang w:eastAsia="ja-JP"/>
        </w:rPr>
        <w:pPrChange w:id="378" w:author="ちかおか れい" w:date="2018-06-20T20:07:00Z">
          <w:pPr>
            <w:widowControl/>
          </w:pPr>
        </w:pPrChange>
      </w:pPr>
      <w:r w:rsidRPr="00350E5F">
        <w:rPr>
          <w:rFonts w:ascii="ＭＳ 明朝" w:eastAsia="ＭＳ 明朝" w:hAnsi="ＭＳ 明朝" w:cs="ＭＳ Ｐゴシック"/>
          <w:sz w:val="21"/>
          <w:szCs w:val="21"/>
          <w:lang w:eastAsia="ja-JP"/>
        </w:rPr>
        <w:t>道具は人間の中身を表現しているもの</w:t>
      </w:r>
      <w:r>
        <w:rPr>
          <w:rFonts w:ascii="ＭＳ 明朝" w:eastAsia="ＭＳ 明朝" w:hAnsi="ＭＳ 明朝" w:cs="ＭＳ Ｐゴシック" w:hint="eastAsia"/>
          <w:sz w:val="21"/>
          <w:szCs w:val="21"/>
          <w:lang w:eastAsia="ja-JP"/>
        </w:rPr>
        <w:t>と考えている。なぜなら</w:t>
      </w:r>
      <w:r w:rsidRPr="00350E5F">
        <w:rPr>
          <w:rFonts w:ascii="ＭＳ 明朝" w:eastAsia="ＭＳ 明朝" w:hAnsi="ＭＳ 明朝" w:cs="ＭＳ Ｐゴシック"/>
          <w:sz w:val="21"/>
          <w:szCs w:val="21"/>
          <w:lang w:eastAsia="ja-JP"/>
        </w:rPr>
        <w:t>道具は人間</w:t>
      </w:r>
      <w:r>
        <w:rPr>
          <w:rFonts w:ascii="ＭＳ 明朝" w:eastAsia="ＭＳ 明朝" w:hAnsi="ＭＳ 明朝" w:cs="ＭＳ Ｐゴシック" w:hint="eastAsia"/>
          <w:sz w:val="21"/>
          <w:szCs w:val="21"/>
          <w:lang w:eastAsia="ja-JP"/>
        </w:rPr>
        <w:t>が物体に用途を与え作りだしたものであり、それが生まれてから文明が発展した。そして動物と人間を分けたものであると言える。</w:t>
      </w:r>
    </w:p>
    <w:p w:rsidR="00C82182" w:rsidRDefault="00C82182" w:rsidP="00D226E4">
      <w:pPr>
        <w:widowControl/>
        <w:rPr>
          <w:rFonts w:ascii="ＭＳ 明朝" w:eastAsia="ＭＳ 明朝" w:hAnsi="ＭＳ 明朝" w:cs="ＭＳ Ｐゴシック"/>
          <w:sz w:val="21"/>
          <w:szCs w:val="21"/>
          <w:lang w:eastAsia="ja-JP"/>
        </w:rPr>
        <w:pPrChange w:id="379" w:author="ちかおか れい" w:date="2018-06-20T20:07:00Z">
          <w:pPr>
            <w:widowControl/>
          </w:pPr>
        </w:pPrChange>
      </w:pPr>
      <w:r>
        <w:rPr>
          <w:rFonts w:ascii="ＭＳ 明朝" w:eastAsia="ＭＳ 明朝" w:hAnsi="ＭＳ 明朝" w:cs="ＭＳ Ｐゴシック" w:hint="eastAsia"/>
          <w:sz w:val="21"/>
          <w:szCs w:val="21"/>
          <w:lang w:eastAsia="ja-JP"/>
        </w:rPr>
        <w:t>道具に込められた用途は人間の知恵であり、それは人間を幸せに導くものであると同時に不幸をもたらす両義性のあるものである。その道具に感じる気配は、その道具に込められた人間の意図や時間を感じさせるものだ。</w:t>
      </w:r>
      <w:r w:rsidRPr="00350E5F">
        <w:rPr>
          <w:rFonts w:ascii="ＭＳ 明朝" w:eastAsia="ＭＳ 明朝" w:hAnsi="ＭＳ 明朝" w:cs="ＭＳ Ｐゴシック" w:hint="eastAsia"/>
          <w:sz w:val="21"/>
          <w:szCs w:val="21"/>
          <w:lang w:eastAsia="ja-JP"/>
        </w:rPr>
        <w:t xml:space="preserve">　</w:t>
      </w:r>
    </w:p>
    <w:p w:rsidR="00C82182" w:rsidRPr="00350E5F" w:rsidRDefault="00C82182" w:rsidP="00D226E4">
      <w:pPr>
        <w:rPr>
          <w:rFonts w:ascii="ＭＳ 明朝" w:eastAsia="ＭＳ 明朝" w:hAnsi="ＭＳ 明朝"/>
          <w:sz w:val="21"/>
          <w:szCs w:val="21"/>
          <w:lang w:eastAsia="ja-JP"/>
        </w:rPr>
        <w:pPrChange w:id="380" w:author="ちかおか れい" w:date="2018-06-20T20:07:00Z">
          <w:pPr/>
        </w:pPrChange>
      </w:pPr>
    </w:p>
    <w:p w:rsidR="00C82182" w:rsidRPr="009B06CE" w:rsidRDefault="00C82182" w:rsidP="00D226E4">
      <w:pPr>
        <w:pStyle w:val="a6"/>
        <w:ind w:leftChars="0" w:left="825"/>
        <w:rPr>
          <w:rFonts w:ascii="ＭＳ 明朝" w:eastAsia="ＭＳ 明朝" w:hAnsi="ＭＳ 明朝"/>
          <w:sz w:val="21"/>
          <w:szCs w:val="21"/>
        </w:rPr>
        <w:pPrChange w:id="381" w:author="ちかおか れい" w:date="2018-06-20T20:07:00Z">
          <w:pPr>
            <w:pStyle w:val="a6"/>
            <w:ind w:leftChars="0" w:left="825"/>
          </w:pPr>
        </w:pPrChange>
      </w:pPr>
    </w:p>
    <w:p w:rsidR="00C82182" w:rsidRDefault="00C82182" w:rsidP="00D226E4">
      <w:pPr>
        <w:pStyle w:val="3"/>
        <w:ind w:left="880"/>
        <w:rPr>
          <w:rFonts w:ascii="ＭＳ 明朝" w:eastAsia="ＭＳ 明朝" w:hAnsi="ＭＳ 明朝"/>
          <w:b/>
          <w:sz w:val="21"/>
          <w:szCs w:val="21"/>
          <w:lang w:eastAsia="ja-JP"/>
        </w:rPr>
        <w:pPrChange w:id="382" w:author="ちかおか れい" w:date="2018-06-20T20:09:00Z">
          <w:pPr/>
        </w:pPrChange>
      </w:pPr>
      <w:r w:rsidRPr="00350E5F">
        <w:rPr>
          <w:rFonts w:ascii="ＭＳ 明朝" w:eastAsia="ＭＳ 明朝" w:hAnsi="ＭＳ 明朝" w:hint="eastAsia"/>
          <w:b/>
          <w:sz w:val="21"/>
          <w:szCs w:val="21"/>
          <w:lang w:eastAsia="ja-JP"/>
        </w:rPr>
        <w:t>第</w:t>
      </w:r>
      <w:r>
        <w:rPr>
          <w:rFonts w:ascii="ＭＳ 明朝" w:eastAsia="ＭＳ 明朝" w:hAnsi="ＭＳ 明朝" w:hint="eastAsia"/>
          <w:b/>
          <w:sz w:val="21"/>
          <w:szCs w:val="21"/>
          <w:lang w:eastAsia="ja-JP"/>
        </w:rPr>
        <w:t>二</w:t>
      </w:r>
      <w:r w:rsidRPr="00350E5F">
        <w:rPr>
          <w:rFonts w:ascii="ＭＳ 明朝" w:eastAsia="ＭＳ 明朝" w:hAnsi="ＭＳ 明朝" w:hint="eastAsia"/>
          <w:b/>
          <w:sz w:val="21"/>
          <w:szCs w:val="21"/>
          <w:lang w:eastAsia="ja-JP"/>
        </w:rPr>
        <w:t xml:space="preserve">節　</w:t>
      </w:r>
      <w:r>
        <w:rPr>
          <w:rFonts w:ascii="ＭＳ 明朝" w:eastAsia="ＭＳ 明朝" w:hAnsi="ＭＳ 明朝" w:hint="eastAsia"/>
          <w:b/>
          <w:sz w:val="21"/>
          <w:szCs w:val="21"/>
          <w:lang w:eastAsia="ja-JP"/>
        </w:rPr>
        <w:t>動きの気配</w:t>
      </w:r>
    </w:p>
    <w:p w:rsidR="00C82182" w:rsidRPr="00DC22EC"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私が興味を感じる気配には、必ず動きを伴う。その動きを中心に、それ以前または以後の変化の気配が、何より重要なものだと偏愛マップから導き出された。</w:t>
      </w:r>
    </w:p>
    <w:p w:rsidR="00C82182" w:rsidRPr="00350E5F" w:rsidRDefault="00C82182" w:rsidP="00D226E4">
      <w:pPr>
        <w:widowControl/>
        <w:rPr>
          <w:rFonts w:ascii="ＭＳ 明朝" w:eastAsia="ＭＳ 明朝" w:hAnsi="ＭＳ 明朝" w:cs="ＭＳ Ｐゴシック"/>
          <w:sz w:val="21"/>
          <w:szCs w:val="21"/>
          <w:lang w:eastAsia="ja-JP"/>
        </w:rPr>
      </w:pPr>
      <w:r>
        <w:rPr>
          <w:rFonts w:ascii="ＭＳ 明朝" w:eastAsia="ＭＳ 明朝" w:hAnsi="ＭＳ 明朝" w:hint="eastAsia"/>
          <w:sz w:val="21"/>
          <w:szCs w:val="21"/>
          <w:lang w:eastAsia="ja-JP"/>
        </w:rPr>
        <w:t>その中でも私は動きそうな形や</w:t>
      </w:r>
      <w:r w:rsidRPr="00350E5F">
        <w:rPr>
          <w:rFonts w:ascii="ＭＳ 明朝" w:eastAsia="ＭＳ 明朝" w:hAnsi="ＭＳ 明朝" w:hint="eastAsia"/>
          <w:sz w:val="21"/>
          <w:szCs w:val="21"/>
          <w:lang w:eastAsia="ja-JP"/>
        </w:rPr>
        <w:t>動き始める瞬間、止まる瞬間を表した形が美しい</w:t>
      </w:r>
      <w:r>
        <w:rPr>
          <w:rFonts w:ascii="ＭＳ 明朝" w:eastAsia="ＭＳ 明朝" w:hAnsi="ＭＳ 明朝" w:hint="eastAsia"/>
          <w:sz w:val="21"/>
          <w:szCs w:val="21"/>
          <w:lang w:eastAsia="ja-JP"/>
        </w:rPr>
        <w:t>と感じている。それらは</w:t>
      </w:r>
      <w:r w:rsidRPr="00350E5F">
        <w:rPr>
          <w:rFonts w:ascii="ＭＳ 明朝" w:eastAsia="ＭＳ 明朝" w:hAnsi="ＭＳ 明朝" w:hint="eastAsia"/>
          <w:sz w:val="21"/>
          <w:szCs w:val="21"/>
          <w:lang w:eastAsia="ja-JP"/>
        </w:rPr>
        <w:t>緊張感と静寂が同居するもの</w:t>
      </w:r>
      <w:r>
        <w:rPr>
          <w:rFonts w:ascii="ＭＳ 明朝" w:eastAsia="ＭＳ 明朝" w:hAnsi="ＭＳ 明朝" w:hint="eastAsia"/>
          <w:sz w:val="21"/>
          <w:szCs w:val="21"/>
          <w:lang w:eastAsia="ja-JP"/>
        </w:rPr>
        <w:t>、転がりそうなもの、飛びそうなものであり、〜そう</w:t>
      </w:r>
      <w:proofErr w:type="gramStart"/>
      <w:r>
        <w:rPr>
          <w:rFonts w:ascii="ＭＳ 明朝" w:eastAsia="ＭＳ 明朝" w:hAnsi="ＭＳ 明朝" w:hint="eastAsia"/>
          <w:sz w:val="21"/>
          <w:szCs w:val="21"/>
          <w:lang w:eastAsia="ja-JP"/>
        </w:rPr>
        <w:t>な</w:t>
      </w:r>
      <w:proofErr w:type="gramEnd"/>
      <w:r>
        <w:rPr>
          <w:rFonts w:ascii="ＭＳ 明朝" w:eastAsia="ＭＳ 明朝" w:hAnsi="ＭＳ 明朝" w:hint="eastAsia"/>
          <w:sz w:val="21"/>
          <w:szCs w:val="21"/>
          <w:lang w:eastAsia="ja-JP"/>
        </w:rPr>
        <w:t>ものはその先の未来を予想させる効果を持っている。これらは抽象的な姿でイメージされ、普段生活する中では具象的な物体ではないと考えている。また</w:t>
      </w:r>
      <w:r w:rsidRPr="00350E5F">
        <w:rPr>
          <w:rFonts w:ascii="ＭＳ 明朝" w:eastAsia="ＭＳ 明朝" w:hAnsi="ＭＳ 明朝" w:hint="eastAsia"/>
          <w:sz w:val="21"/>
          <w:szCs w:val="21"/>
          <w:lang w:eastAsia="ja-JP"/>
        </w:rPr>
        <w:t>動く形は、動きの機構</w:t>
      </w:r>
      <w:r>
        <w:rPr>
          <w:rFonts w:ascii="ＭＳ 明朝" w:eastAsia="ＭＳ 明朝" w:hAnsi="ＭＳ 明朝" w:hint="eastAsia"/>
          <w:sz w:val="21"/>
          <w:szCs w:val="21"/>
          <w:lang w:eastAsia="ja-JP"/>
        </w:rPr>
        <w:t>自体や動く物体そのものを表している</w:t>
      </w:r>
      <w:r w:rsidRPr="00350E5F">
        <w:rPr>
          <w:rFonts w:ascii="ＭＳ 明朝" w:eastAsia="ＭＳ 明朝" w:hAnsi="ＭＳ 明朝" w:hint="eastAsia"/>
          <w:sz w:val="21"/>
          <w:szCs w:val="21"/>
          <w:lang w:eastAsia="ja-JP"/>
        </w:rPr>
        <w:t>。</w:t>
      </w:r>
      <w:r>
        <w:rPr>
          <w:rFonts w:ascii="ＭＳ 明朝" w:eastAsia="ＭＳ 明朝" w:hAnsi="ＭＳ 明朝" w:hint="eastAsia"/>
          <w:sz w:val="21"/>
          <w:szCs w:val="21"/>
          <w:lang w:eastAsia="ja-JP"/>
        </w:rPr>
        <w:t>たとえばタイヤや飛行機、はさみといったものや、コイルやクランクなどである。</w:t>
      </w:r>
    </w:p>
    <w:p w:rsidR="00C82182" w:rsidRDefault="00C82182" w:rsidP="00D226E4">
      <w:pPr>
        <w:widowControl/>
        <w:rPr>
          <w:rFonts w:ascii="ＭＳ 明朝" w:eastAsia="ＭＳ 明朝" w:hAnsi="ＭＳ 明朝" w:cs="ＭＳ Ｐゴシック"/>
          <w:sz w:val="21"/>
          <w:szCs w:val="21"/>
          <w:lang w:eastAsia="ja-JP"/>
        </w:rPr>
        <w:pPrChange w:id="383" w:author="ちかおか れい" w:date="2018-06-20T20:07:00Z">
          <w:pPr>
            <w:widowControl/>
          </w:pPr>
        </w:pPrChange>
      </w:pPr>
      <w:r>
        <w:rPr>
          <w:rFonts w:ascii="ＭＳ 明朝" w:eastAsia="ＭＳ 明朝" w:hAnsi="ＭＳ 明朝" w:cs="ＭＳ Ｐゴシック" w:hint="eastAsia"/>
          <w:sz w:val="21"/>
          <w:szCs w:val="21"/>
          <w:lang w:eastAsia="ja-JP"/>
        </w:rPr>
        <w:t>何かが</w:t>
      </w:r>
      <w:r w:rsidRPr="00350E5F">
        <w:rPr>
          <w:rFonts w:ascii="ＭＳ 明朝" w:eastAsia="ＭＳ 明朝" w:hAnsi="ＭＳ 明朝" w:cs="ＭＳ Ｐゴシック"/>
          <w:sz w:val="21"/>
          <w:szCs w:val="21"/>
          <w:lang w:eastAsia="ja-JP"/>
        </w:rPr>
        <w:t>動けば必ず変化がおこる。</w:t>
      </w:r>
      <w:r>
        <w:rPr>
          <w:rFonts w:ascii="ＭＳ 明朝" w:eastAsia="ＭＳ 明朝" w:hAnsi="ＭＳ 明朝" w:cs="ＭＳ Ｐゴシック" w:hint="eastAsia"/>
          <w:sz w:val="21"/>
          <w:szCs w:val="21"/>
          <w:lang w:eastAsia="ja-JP"/>
        </w:rPr>
        <w:t>そして</w:t>
      </w:r>
      <w:r w:rsidRPr="00350E5F">
        <w:rPr>
          <w:rFonts w:ascii="ＭＳ 明朝" w:eastAsia="ＭＳ 明朝" w:hAnsi="ＭＳ 明朝" w:cs="ＭＳ Ｐゴシック"/>
          <w:sz w:val="21"/>
          <w:szCs w:val="21"/>
          <w:lang w:eastAsia="ja-JP"/>
        </w:rPr>
        <w:t>変化を</w:t>
      </w:r>
      <w:r>
        <w:rPr>
          <w:rFonts w:ascii="ＭＳ 明朝" w:eastAsia="ＭＳ 明朝" w:hAnsi="ＭＳ 明朝" w:cs="ＭＳ Ｐゴシック" w:hint="eastAsia"/>
          <w:sz w:val="21"/>
          <w:szCs w:val="21"/>
          <w:lang w:eastAsia="ja-JP"/>
        </w:rPr>
        <w:t>目的としてそれらが動きだすことがほとんどである</w:t>
      </w:r>
      <w:r w:rsidRPr="00350E5F">
        <w:rPr>
          <w:rFonts w:ascii="ＭＳ 明朝" w:eastAsia="ＭＳ 明朝" w:hAnsi="ＭＳ 明朝" w:cs="ＭＳ Ｐゴシック"/>
          <w:sz w:val="21"/>
          <w:szCs w:val="21"/>
          <w:lang w:eastAsia="ja-JP"/>
        </w:rPr>
        <w:t>。</w:t>
      </w:r>
    </w:p>
    <w:p w:rsidR="00C82182" w:rsidRPr="00350E5F" w:rsidRDefault="00C82182" w:rsidP="00D226E4">
      <w:pPr>
        <w:widowControl/>
        <w:rPr>
          <w:rFonts w:ascii="ＭＳ 明朝" w:eastAsia="ＭＳ 明朝" w:hAnsi="ＭＳ 明朝" w:cs="ＭＳ Ｐゴシック"/>
          <w:sz w:val="21"/>
          <w:szCs w:val="21"/>
          <w:lang w:eastAsia="ja-JP"/>
        </w:rPr>
        <w:pPrChange w:id="384" w:author="ちかおか れい" w:date="2018-06-20T20:07:00Z">
          <w:pPr>
            <w:widowControl/>
          </w:pPr>
        </w:pPrChange>
      </w:pPr>
      <w:r>
        <w:rPr>
          <w:rFonts w:ascii="ＭＳ 明朝" w:eastAsia="ＭＳ 明朝" w:hAnsi="ＭＳ 明朝" w:cs="ＭＳ Ｐゴシック"/>
          <w:sz w:val="21"/>
          <w:szCs w:val="21"/>
          <w:lang w:eastAsia="ja-JP"/>
        </w:rPr>
        <w:t>私は変化と</w:t>
      </w:r>
      <w:r>
        <w:rPr>
          <w:rFonts w:ascii="ＭＳ 明朝" w:eastAsia="ＭＳ 明朝" w:hAnsi="ＭＳ 明朝" w:cs="ＭＳ Ｐゴシック" w:hint="eastAsia"/>
          <w:sz w:val="21"/>
          <w:szCs w:val="21"/>
          <w:lang w:eastAsia="ja-JP"/>
        </w:rPr>
        <w:t>そこに生まれる</w:t>
      </w:r>
      <w:r>
        <w:rPr>
          <w:rFonts w:ascii="ＭＳ 明朝" w:eastAsia="ＭＳ 明朝" w:hAnsi="ＭＳ 明朝" w:cs="ＭＳ Ｐゴシック"/>
          <w:sz w:val="21"/>
          <w:szCs w:val="21"/>
          <w:lang w:eastAsia="ja-JP"/>
        </w:rPr>
        <w:t>新し</w:t>
      </w:r>
      <w:r>
        <w:rPr>
          <w:rFonts w:ascii="ＭＳ 明朝" w:eastAsia="ＭＳ 明朝" w:hAnsi="ＭＳ 明朝" w:cs="ＭＳ Ｐゴシック" w:hint="eastAsia"/>
          <w:sz w:val="21"/>
          <w:szCs w:val="21"/>
          <w:lang w:eastAsia="ja-JP"/>
        </w:rPr>
        <w:t>い未来</w:t>
      </w:r>
      <w:r>
        <w:rPr>
          <w:rFonts w:ascii="ＭＳ 明朝" w:eastAsia="ＭＳ 明朝" w:hAnsi="ＭＳ 明朝" w:cs="ＭＳ Ｐゴシック"/>
          <w:sz w:val="21"/>
          <w:szCs w:val="21"/>
          <w:lang w:eastAsia="ja-JP"/>
        </w:rPr>
        <w:t>を望</w:t>
      </w:r>
      <w:r>
        <w:rPr>
          <w:rFonts w:ascii="ＭＳ 明朝" w:eastAsia="ＭＳ 明朝" w:hAnsi="ＭＳ 明朝" w:cs="ＭＳ Ｐゴシック" w:hint="eastAsia"/>
          <w:sz w:val="21"/>
          <w:szCs w:val="21"/>
          <w:lang w:eastAsia="ja-JP"/>
        </w:rPr>
        <w:t>んでいる</w:t>
      </w:r>
      <w:r>
        <w:rPr>
          <w:rFonts w:ascii="ＭＳ 明朝" w:eastAsia="ＭＳ 明朝" w:hAnsi="ＭＳ 明朝" w:cs="ＭＳ Ｐゴシック"/>
          <w:sz w:val="21"/>
          <w:szCs w:val="21"/>
          <w:lang w:eastAsia="ja-JP"/>
        </w:rPr>
        <w:t>。</w:t>
      </w:r>
      <w:r>
        <w:rPr>
          <w:rFonts w:ascii="ＭＳ 明朝" w:eastAsia="ＭＳ 明朝" w:hAnsi="ＭＳ 明朝" w:cs="ＭＳ Ｐゴシック" w:hint="eastAsia"/>
          <w:sz w:val="21"/>
          <w:szCs w:val="21"/>
          <w:lang w:eastAsia="ja-JP"/>
        </w:rPr>
        <w:t>そのため</w:t>
      </w:r>
      <w:r>
        <w:rPr>
          <w:rFonts w:ascii="ＭＳ 明朝" w:eastAsia="ＭＳ 明朝" w:hAnsi="ＭＳ 明朝" w:cs="ＭＳ Ｐゴシック"/>
          <w:sz w:val="21"/>
          <w:szCs w:val="21"/>
          <w:lang w:eastAsia="ja-JP"/>
        </w:rPr>
        <w:t>変化するためには動く力が</w:t>
      </w:r>
      <w:r>
        <w:rPr>
          <w:rFonts w:ascii="ＭＳ 明朝" w:eastAsia="ＭＳ 明朝" w:hAnsi="ＭＳ 明朝" w:cs="ＭＳ Ｐゴシック" w:hint="eastAsia"/>
          <w:sz w:val="21"/>
          <w:szCs w:val="21"/>
          <w:lang w:eastAsia="ja-JP"/>
        </w:rPr>
        <w:t>必要であり、その力が何であるのか知りたいと考えている。</w:t>
      </w:r>
    </w:p>
    <w:p w:rsidR="00C82182" w:rsidRDefault="00C82182" w:rsidP="00D226E4">
      <w:pPr>
        <w:widowControl/>
        <w:rPr>
          <w:rFonts w:ascii="ＭＳ 明朝" w:eastAsia="ＭＳ 明朝" w:hAnsi="ＭＳ 明朝" w:cs="ＭＳ Ｐゴシック"/>
          <w:sz w:val="21"/>
          <w:szCs w:val="21"/>
          <w:lang w:eastAsia="ja-JP"/>
        </w:rPr>
        <w:pPrChange w:id="385" w:author="ちかおか れい" w:date="2018-06-20T20:07:00Z">
          <w:pPr>
            <w:widowControl/>
          </w:pPr>
        </w:pPrChange>
      </w:pPr>
      <w:r>
        <w:rPr>
          <w:rFonts w:ascii="ＭＳ 明朝" w:eastAsia="ＭＳ 明朝" w:hAnsi="ＭＳ 明朝" w:cs="ＭＳ Ｐゴシック" w:hint="eastAsia"/>
          <w:sz w:val="21"/>
          <w:szCs w:val="21"/>
          <w:lang w:eastAsia="ja-JP"/>
        </w:rPr>
        <w:lastRenderedPageBreak/>
        <w:t>そして私はこの興味と欲求</w:t>
      </w:r>
      <w:proofErr w:type="gramStart"/>
      <w:r>
        <w:rPr>
          <w:rFonts w:ascii="ＭＳ 明朝" w:eastAsia="ＭＳ 明朝" w:hAnsi="ＭＳ 明朝" w:cs="ＭＳ Ｐゴシック" w:hint="eastAsia"/>
          <w:sz w:val="21"/>
          <w:szCs w:val="21"/>
          <w:lang w:eastAsia="ja-JP"/>
        </w:rPr>
        <w:t>を</w:t>
      </w:r>
      <w:proofErr w:type="gramEnd"/>
      <w:r>
        <w:rPr>
          <w:rFonts w:ascii="ＭＳ 明朝" w:eastAsia="ＭＳ 明朝" w:hAnsi="ＭＳ 明朝" w:cs="ＭＳ Ｐゴシック" w:hint="eastAsia"/>
          <w:sz w:val="21"/>
          <w:szCs w:val="21"/>
          <w:lang w:eastAsia="ja-JP"/>
        </w:rPr>
        <w:t>造形</w:t>
      </w:r>
      <w:proofErr w:type="gramStart"/>
      <w:r>
        <w:rPr>
          <w:rFonts w:ascii="ＭＳ 明朝" w:eastAsia="ＭＳ 明朝" w:hAnsi="ＭＳ 明朝" w:cs="ＭＳ Ｐゴシック" w:hint="eastAsia"/>
          <w:sz w:val="21"/>
          <w:szCs w:val="21"/>
          <w:lang w:eastAsia="ja-JP"/>
        </w:rPr>
        <w:t>を</w:t>
      </w:r>
      <w:proofErr w:type="gramEnd"/>
      <w:r>
        <w:rPr>
          <w:rFonts w:ascii="ＭＳ 明朝" w:eastAsia="ＭＳ 明朝" w:hAnsi="ＭＳ 明朝" w:cs="ＭＳ Ｐゴシック" w:hint="eastAsia"/>
          <w:sz w:val="21"/>
          <w:szCs w:val="21"/>
          <w:lang w:eastAsia="ja-JP"/>
        </w:rPr>
        <w:t>通して探求したいと考えている。それを表現するための</w:t>
      </w:r>
      <w:r w:rsidRPr="00350E5F">
        <w:rPr>
          <w:rFonts w:ascii="ＭＳ 明朝" w:eastAsia="ＭＳ 明朝" w:hAnsi="ＭＳ 明朝" w:cs="ＭＳ Ｐゴシック"/>
          <w:sz w:val="21"/>
          <w:szCs w:val="21"/>
          <w:lang w:eastAsia="ja-JP"/>
        </w:rPr>
        <w:t>モチ</w:t>
      </w:r>
      <w:r>
        <w:rPr>
          <w:rFonts w:ascii="ＭＳ 明朝" w:eastAsia="ＭＳ 明朝" w:hAnsi="ＭＳ 明朝" w:cs="ＭＳ Ｐゴシック"/>
          <w:sz w:val="21"/>
          <w:szCs w:val="21"/>
          <w:lang w:eastAsia="ja-JP"/>
        </w:rPr>
        <w:t>ーフは、動きと</w:t>
      </w:r>
      <w:r>
        <w:rPr>
          <w:rFonts w:ascii="ＭＳ 明朝" w:eastAsia="ＭＳ 明朝" w:hAnsi="ＭＳ 明朝" w:cs="ＭＳ Ｐゴシック" w:hint="eastAsia"/>
          <w:sz w:val="21"/>
          <w:szCs w:val="21"/>
          <w:lang w:eastAsia="ja-JP"/>
        </w:rPr>
        <w:t>その気配をもつものになる</w:t>
      </w:r>
      <w:r>
        <w:rPr>
          <w:rFonts w:ascii="ＭＳ 明朝" w:eastAsia="ＭＳ 明朝" w:hAnsi="ＭＳ 明朝" w:cs="ＭＳ Ｐゴシック"/>
          <w:sz w:val="21"/>
          <w:szCs w:val="21"/>
          <w:lang w:eastAsia="ja-JP"/>
        </w:rPr>
        <w:t>。</w:t>
      </w:r>
    </w:p>
    <w:p w:rsidR="00C82182" w:rsidRDefault="00C82182" w:rsidP="00D226E4">
      <w:pPr>
        <w:rPr>
          <w:rFonts w:ascii="ＭＳ 明朝" w:eastAsia="ＭＳ 明朝" w:hAnsi="ＭＳ 明朝"/>
          <w:sz w:val="21"/>
          <w:szCs w:val="21"/>
          <w:lang w:eastAsia="ja-JP"/>
        </w:rPr>
        <w:pPrChange w:id="386" w:author="ちかおか れい" w:date="2018-06-20T20:07:00Z">
          <w:pPr/>
        </w:pPrChange>
      </w:pPr>
    </w:p>
    <w:p w:rsidR="00C82182" w:rsidRDefault="00C82182" w:rsidP="00D226E4">
      <w:pPr>
        <w:rPr>
          <w:rFonts w:ascii="ＭＳ 明朝" w:eastAsia="ＭＳ 明朝" w:hAnsi="ＭＳ 明朝"/>
          <w:sz w:val="21"/>
          <w:szCs w:val="21"/>
          <w:lang w:eastAsia="ja-JP"/>
        </w:rPr>
        <w:pPrChange w:id="387" w:author="ちかおか れい" w:date="2018-06-20T20:07:00Z">
          <w:pPr/>
        </w:pPrChange>
      </w:pPr>
    </w:p>
    <w:p w:rsidR="00C82182" w:rsidRPr="00350E5F" w:rsidRDefault="00C82182" w:rsidP="00D226E4">
      <w:pPr>
        <w:pStyle w:val="3"/>
        <w:ind w:left="880"/>
        <w:rPr>
          <w:rFonts w:ascii="ＭＳ 明朝" w:eastAsia="ＭＳ 明朝" w:hAnsi="ＭＳ 明朝"/>
          <w:b/>
          <w:sz w:val="21"/>
          <w:szCs w:val="21"/>
          <w:lang w:eastAsia="ja-JP"/>
        </w:rPr>
        <w:pPrChange w:id="388" w:author="ちかおか れい" w:date="2018-06-20T20:09:00Z">
          <w:pPr/>
        </w:pPrChange>
      </w:pPr>
      <w:r w:rsidRPr="00350E5F">
        <w:rPr>
          <w:rFonts w:ascii="ＭＳ 明朝" w:eastAsia="ＭＳ 明朝" w:hAnsi="ＭＳ 明朝" w:hint="eastAsia"/>
          <w:b/>
          <w:sz w:val="21"/>
          <w:szCs w:val="21"/>
          <w:lang w:eastAsia="ja-JP"/>
        </w:rPr>
        <w:t>第</w:t>
      </w:r>
      <w:r>
        <w:rPr>
          <w:rFonts w:ascii="ＭＳ 明朝" w:eastAsia="ＭＳ 明朝" w:hAnsi="ＭＳ 明朝" w:hint="eastAsia"/>
          <w:b/>
          <w:sz w:val="21"/>
          <w:szCs w:val="21"/>
          <w:lang w:eastAsia="ja-JP"/>
        </w:rPr>
        <w:t>三</w:t>
      </w:r>
      <w:r w:rsidRPr="00350E5F">
        <w:rPr>
          <w:rFonts w:ascii="ＭＳ 明朝" w:eastAsia="ＭＳ 明朝" w:hAnsi="ＭＳ 明朝" w:hint="eastAsia"/>
          <w:b/>
          <w:sz w:val="21"/>
          <w:szCs w:val="21"/>
          <w:lang w:eastAsia="ja-JP"/>
        </w:rPr>
        <w:t>節　動勢</w:t>
      </w:r>
    </w:p>
    <w:p w:rsidR="00C82182" w:rsidRPr="00350E5F" w:rsidRDefault="00C82182" w:rsidP="00D226E4">
      <w:pPr>
        <w:widowControl/>
        <w:rPr>
          <w:rFonts w:ascii="ＭＳ Ｐ明朝" w:eastAsia="ＭＳ Ｐ明朝" w:hAnsi="ＭＳ Ｐ明朝" w:cs="ＭＳ Ｐゴシック"/>
          <w:sz w:val="21"/>
          <w:szCs w:val="21"/>
          <w:lang w:eastAsia="ja-JP"/>
        </w:rPr>
      </w:pPr>
      <w:r w:rsidRPr="00350E5F">
        <w:rPr>
          <w:rFonts w:ascii="ＭＳ Ｐ明朝" w:eastAsia="ＭＳ Ｐ明朝" w:hAnsi="ＭＳ Ｐ明朝" w:cs="ＭＳ Ｐゴシック" w:hint="eastAsia"/>
          <w:sz w:val="21"/>
          <w:szCs w:val="21"/>
          <w:lang w:eastAsia="ja-JP"/>
        </w:rPr>
        <w:t>主に絵画や彫刻における動勢や動きを指し、面や筆触、色彩等の処理による表現に動勢がある場合と、モチーフとなる人物や風景に動勢がある場合とに分けられる。</w:t>
      </w:r>
    </w:p>
    <w:p w:rsidR="00C82182" w:rsidRPr="00350E5F" w:rsidRDefault="00C82182" w:rsidP="00D226E4">
      <w:pPr>
        <w:widowControl/>
        <w:rPr>
          <w:rFonts w:ascii="ＭＳ Ｐ明朝" w:eastAsia="ＭＳ Ｐ明朝" w:hAnsi="ＭＳ Ｐ明朝" w:cs="ＭＳ Ｐゴシック"/>
          <w:sz w:val="21"/>
          <w:szCs w:val="21"/>
          <w:lang w:eastAsia="ja-JP"/>
        </w:rPr>
        <w:pPrChange w:id="389" w:author="ちかおか れい" w:date="2018-06-20T20:07:00Z">
          <w:pPr>
            <w:widowControl/>
          </w:pPr>
        </w:pPrChange>
      </w:pPr>
      <w:r w:rsidRPr="00350E5F">
        <w:rPr>
          <w:rFonts w:ascii="ＭＳ Ｐ明朝" w:eastAsia="ＭＳ Ｐ明朝" w:hAnsi="ＭＳ Ｐ明朝" w:cs="ＭＳ Ｐゴシック" w:hint="eastAsia"/>
          <w:sz w:val="21"/>
          <w:szCs w:val="21"/>
          <w:lang w:eastAsia="ja-JP"/>
        </w:rPr>
        <w:t>絵画においては画面内に描かれた線、面、形、色彩、肌理といった絵画の形式的要素の構成や配置によって、鑑賞者の視線を心理的に誘導させる方法を意味する。</w:t>
      </w:r>
    </w:p>
    <w:p w:rsidR="00C82182" w:rsidRPr="00350E5F" w:rsidRDefault="00C82182" w:rsidP="00D226E4">
      <w:pPr>
        <w:widowControl/>
        <w:rPr>
          <w:rFonts w:ascii="ＭＳ Ｐ明朝" w:eastAsia="ＭＳ Ｐ明朝" w:hAnsi="ＭＳ Ｐ明朝" w:cs="ＭＳ Ｐゴシック"/>
          <w:sz w:val="21"/>
          <w:szCs w:val="21"/>
          <w:lang w:eastAsia="ja-JP"/>
        </w:rPr>
        <w:pPrChange w:id="390" w:author="ちかおか れい" w:date="2018-06-20T20:07:00Z">
          <w:pPr>
            <w:widowControl/>
          </w:pPr>
        </w:pPrChange>
      </w:pPr>
      <w:r w:rsidRPr="00350E5F">
        <w:rPr>
          <w:rFonts w:ascii="ＭＳ Ｐ明朝" w:eastAsia="ＭＳ Ｐ明朝" w:hAnsi="ＭＳ Ｐ明朝" w:cs="ＭＳ Ｐゴシック" w:hint="eastAsia"/>
          <w:sz w:val="21"/>
          <w:szCs w:val="21"/>
          <w:lang w:eastAsia="ja-JP"/>
        </w:rPr>
        <w:t>なお、面の移動による二次元的なムーヴマン以外にも、静的な面の重なりにより生成する三次元的ムーヴマンや、立体的な量の空間構成による前景から奥への後退と奥から画面への復帰を示す円環的ムーヴマンなどがある。特に立体的な空間の奥行きによるムーヴマンは、遠近法や明暗法に従属することなく、空間の動勢が確保されうると、ポール・セザンヌの画面構成に関する手法の分析を『セザンヌの構図』（1943）で行なった画家アール・ローランは指摘している。なお、絵画や彫刻におけるムーヴマンについては、それら造形芸術が物質的条件により瞬間の表現に限定されるがゆえに、その「含蓄のある瞬間」において造形芸術と文学といった言語芸術を弁別し、18世紀のドイツを中心にヨアン・ヨアヒム・ヴィンケルマンと「ラオコオン論争」を起こしたゴットホルト・エフライム・レッシングが挙げられる。</w:t>
      </w:r>
    </w:p>
    <w:p w:rsidR="00C82182" w:rsidRPr="00350E5F" w:rsidRDefault="00C82182" w:rsidP="00D226E4">
      <w:pPr>
        <w:widowControl/>
        <w:rPr>
          <w:rFonts w:ascii="ＭＳ Ｐ明朝" w:eastAsia="ＭＳ Ｐ明朝" w:hAnsi="ＭＳ Ｐ明朝" w:cs="ＭＳ Ｐゴシック"/>
          <w:lang w:eastAsia="ja-JP"/>
        </w:rPr>
        <w:pPrChange w:id="391" w:author="ちかおか れい" w:date="2018-06-20T20:07:00Z">
          <w:pPr>
            <w:widowControl/>
          </w:pPr>
        </w:pPrChange>
      </w:pPr>
      <w:r w:rsidRPr="00350E5F">
        <w:rPr>
          <w:rFonts w:ascii="ＭＳ Ｐ明朝" w:eastAsia="ＭＳ Ｐ明朝" w:hAnsi="ＭＳ Ｐ明朝" w:cs="ＭＳ Ｐゴシック" w:hint="eastAsia"/>
          <w:sz w:val="21"/>
          <w:szCs w:val="21"/>
          <w:lang w:eastAsia="ja-JP"/>
        </w:rPr>
        <w:t>また、そのような時間の問題は、一方で1909年のミラノでマリネッティらによる未来派では機械的な速度が重視され、継起的時間の動勢の表現が絵画や彫刻の主題となった。</w:t>
      </w:r>
    </w:p>
    <w:p w:rsidR="00C82182" w:rsidRPr="00350E5F" w:rsidRDefault="00C82182" w:rsidP="00D226E4">
      <w:pPr>
        <w:widowControl/>
        <w:rPr>
          <w:rFonts w:ascii="ＭＳ 明朝" w:eastAsia="ＭＳ 明朝" w:hAnsi="ＭＳ 明朝"/>
          <w:sz w:val="21"/>
          <w:szCs w:val="21"/>
          <w:lang w:eastAsia="ja-JP"/>
        </w:rPr>
        <w:pPrChange w:id="392" w:author="ちかおか れい" w:date="2018-06-20T20:07:00Z">
          <w:pPr>
            <w:widowControl/>
          </w:pPr>
        </w:pPrChange>
      </w:pPr>
    </w:p>
    <w:p w:rsidR="00C82182" w:rsidRPr="00350E5F" w:rsidRDefault="00C82182" w:rsidP="00D226E4">
      <w:pPr>
        <w:pStyle w:val="4"/>
        <w:ind w:left="880"/>
        <w:rPr>
          <w:rFonts w:ascii="ＭＳ 明朝" w:eastAsia="ＭＳ 明朝" w:hAnsi="ＭＳ 明朝"/>
          <w:sz w:val="21"/>
          <w:szCs w:val="21"/>
          <w:lang w:eastAsia="ja-JP"/>
        </w:rPr>
        <w:pPrChange w:id="393" w:author="ちかおか れい" w:date="2018-06-20T20:09:00Z">
          <w:pPr/>
        </w:pPrChange>
      </w:pPr>
      <w:r w:rsidRPr="00350E5F">
        <w:rPr>
          <w:rFonts w:ascii="ＭＳ 明朝" w:eastAsia="ＭＳ 明朝" w:hAnsi="ＭＳ 明朝" w:hint="eastAsia"/>
          <w:sz w:val="21"/>
          <w:szCs w:val="21"/>
          <w:lang w:eastAsia="ja-JP"/>
        </w:rPr>
        <w:t>第一項　力感</w:t>
      </w:r>
    </w:p>
    <w:p w:rsidR="00C82182" w:rsidRPr="00350E5F" w:rsidRDefault="00C82182" w:rsidP="00D226E4">
      <w:pPr>
        <w:widowControl/>
        <w:rPr>
          <w:rFonts w:ascii="ＭＳ 明朝" w:eastAsia="ＭＳ 明朝" w:hAnsi="ＭＳ 明朝" w:cs="ＭＳ Ｐゴシック"/>
          <w:sz w:val="21"/>
          <w:szCs w:val="21"/>
          <w:lang w:eastAsia="ja-JP"/>
        </w:rPr>
      </w:pPr>
      <w:r w:rsidRPr="00350E5F">
        <w:rPr>
          <w:rFonts w:ascii="ＭＳ 明朝" w:eastAsia="ＭＳ 明朝" w:hAnsi="ＭＳ 明朝" w:cs="ＭＳ Ｐゴシック"/>
          <w:sz w:val="21"/>
          <w:szCs w:val="21"/>
          <w:lang w:eastAsia="ja-JP"/>
        </w:rPr>
        <w:t>力感がある形、自ら動こうとしている形は不安定で儚く危うい雰囲気を持っている。弾ける様を見せる形や、揺れ動く様が見える形が動きのある形</w:t>
      </w:r>
    </w:p>
    <w:p w:rsidR="00C82182" w:rsidRPr="00D226E4" w:rsidRDefault="00C82182" w:rsidP="00D226E4">
      <w:pPr>
        <w:pStyle w:val="4"/>
        <w:ind w:left="880"/>
        <w:rPr>
          <w:rFonts w:ascii="ＭＳ 明朝" w:eastAsia="ＭＳ 明朝" w:hAnsi="ＭＳ 明朝"/>
          <w:sz w:val="21"/>
          <w:szCs w:val="21"/>
          <w:lang w:eastAsia="ja-JP"/>
          <w:rPrChange w:id="394" w:author="ちかおか れい" w:date="2018-06-20T20:09:00Z">
            <w:rPr/>
          </w:rPrChange>
        </w:rPr>
        <w:pPrChange w:id="395" w:author="ちかおか れい" w:date="2018-06-20T20:09:00Z">
          <w:pPr>
            <w:pStyle w:val="a6"/>
            <w:numPr>
              <w:numId w:val="3"/>
            </w:numPr>
            <w:ind w:leftChars="0" w:left="1680" w:hanging="720"/>
          </w:pPr>
        </w:pPrChange>
      </w:pPr>
      <w:r w:rsidRPr="00D226E4">
        <w:rPr>
          <w:rFonts w:ascii="ＭＳ 明朝" w:eastAsia="ＭＳ 明朝" w:hAnsi="ＭＳ 明朝" w:hint="eastAsia"/>
          <w:sz w:val="21"/>
          <w:szCs w:val="21"/>
          <w:lang w:eastAsia="ja-JP"/>
          <w:rPrChange w:id="396" w:author="ちかおか れい" w:date="2018-06-20T20:09:00Z">
            <w:rPr>
              <w:rFonts w:hint="eastAsia"/>
            </w:rPr>
          </w:rPrChange>
        </w:rPr>
        <w:t xml:space="preserve">　素材の特性　ガラスが持つ動勢の表現　</w:t>
      </w:r>
    </w:p>
    <w:p w:rsidR="00C82182" w:rsidRDefault="00C82182" w:rsidP="00D226E4">
      <w:pPr>
        <w:pStyle w:val="a6"/>
        <w:ind w:leftChars="0" w:left="825"/>
        <w:rPr>
          <w:rFonts w:ascii="ＭＳ 明朝" w:eastAsia="ＭＳ 明朝" w:hAnsi="ＭＳ 明朝"/>
          <w:sz w:val="21"/>
          <w:szCs w:val="21"/>
        </w:rPr>
      </w:pPr>
      <w:r>
        <w:rPr>
          <w:rFonts w:ascii="ＭＳ 明朝" w:eastAsia="ＭＳ 明朝" w:hAnsi="ＭＳ 明朝" w:hint="eastAsia"/>
          <w:sz w:val="21"/>
          <w:szCs w:val="21"/>
        </w:rPr>
        <w:t>ガラスを用いて動勢を表現するとき、流動性を利用することが多い。液体に現れる素材の表情には常に動きを伴ったものが多いが、ガラスはその特徴を残したまま常温固体化できるのである。それはガラス転移点を持つためで、粘度が緩やかに変化する温度帯が、液体の表情を残したまま固まっていくためである。</w:t>
      </w:r>
    </w:p>
    <w:p w:rsidR="00C82182" w:rsidRPr="00C630C5" w:rsidRDefault="00C82182" w:rsidP="00D226E4">
      <w:pPr>
        <w:rPr>
          <w:rFonts w:ascii="ＭＳ 明朝" w:eastAsia="ＭＳ 明朝" w:hAnsi="ＭＳ 明朝"/>
          <w:sz w:val="21"/>
          <w:szCs w:val="21"/>
          <w:lang w:eastAsia="ja-JP"/>
        </w:rPr>
      </w:pPr>
    </w:p>
    <w:p w:rsidR="00C82182" w:rsidRPr="00350E5F" w:rsidRDefault="00C82182" w:rsidP="00A160F1">
      <w:pPr>
        <w:pStyle w:val="3"/>
        <w:ind w:left="880"/>
        <w:rPr>
          <w:rFonts w:ascii="ＭＳ 明朝" w:eastAsia="ＭＳ 明朝" w:hAnsi="ＭＳ 明朝"/>
          <w:b/>
          <w:sz w:val="21"/>
          <w:szCs w:val="21"/>
          <w:lang w:eastAsia="ja-JP"/>
        </w:rPr>
        <w:pPrChange w:id="397" w:author="ちかおか れい" w:date="2018-06-20T20:11:00Z">
          <w:pPr/>
        </w:pPrChange>
      </w:pPr>
      <w:r>
        <w:rPr>
          <w:rFonts w:ascii="ＭＳ 明朝" w:eastAsia="ＭＳ 明朝" w:hAnsi="ＭＳ 明朝" w:hint="eastAsia"/>
          <w:b/>
          <w:sz w:val="21"/>
          <w:szCs w:val="21"/>
          <w:lang w:eastAsia="ja-JP"/>
        </w:rPr>
        <w:t>第</w:t>
      </w:r>
      <w:del w:id="398" w:author="ちかおか れい" w:date="2018-06-20T20:10:00Z">
        <w:r w:rsidDel="00D226E4">
          <w:rPr>
            <w:rFonts w:ascii="ＭＳ 明朝" w:eastAsia="ＭＳ 明朝" w:hAnsi="ＭＳ 明朝" w:hint="eastAsia"/>
            <w:b/>
            <w:sz w:val="21"/>
            <w:szCs w:val="21"/>
            <w:lang w:eastAsia="ja-JP"/>
          </w:rPr>
          <w:delText>四節</w:delText>
        </w:r>
      </w:del>
      <w:del w:id="399" w:author="ちかおか れい" w:date="2018-06-20T20:11:00Z">
        <w:r w:rsidDel="00A160F1">
          <w:rPr>
            <w:rFonts w:ascii="ＭＳ 明朝" w:eastAsia="ＭＳ 明朝" w:hAnsi="ＭＳ 明朝" w:hint="eastAsia"/>
            <w:b/>
            <w:sz w:val="21"/>
            <w:szCs w:val="21"/>
            <w:lang w:eastAsia="ja-JP"/>
          </w:rPr>
          <w:delText xml:space="preserve">　</w:delText>
        </w:r>
      </w:del>
      <w:r>
        <w:rPr>
          <w:rFonts w:ascii="ＭＳ 明朝" w:eastAsia="ＭＳ 明朝" w:hAnsi="ＭＳ 明朝" w:hint="eastAsia"/>
          <w:b/>
          <w:sz w:val="21"/>
          <w:szCs w:val="21"/>
          <w:lang w:eastAsia="ja-JP"/>
        </w:rPr>
        <w:t>エネルギー</w:t>
      </w:r>
    </w:p>
    <w:p w:rsidR="00C82182" w:rsidRDefault="00C82182" w:rsidP="00D226E4">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動きを生み出すエネルギーには、</w:t>
      </w:r>
      <w:r w:rsidRPr="00350E5F">
        <w:rPr>
          <w:rFonts w:ascii="ＭＳ 明朝" w:eastAsia="ＭＳ 明朝" w:hAnsi="ＭＳ 明朝" w:hint="eastAsia"/>
          <w:sz w:val="21"/>
          <w:szCs w:val="21"/>
          <w:lang w:eastAsia="ja-JP"/>
        </w:rPr>
        <w:t>運動エネルギー、静止エネルギー、ポテンシャルエネルギーがある。</w:t>
      </w:r>
    </w:p>
    <w:p w:rsidR="00C82182" w:rsidRDefault="00C82182" w:rsidP="00D226E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運動エネルギーは運動することで増えるエネルギー、</w:t>
      </w:r>
      <w:r>
        <w:rPr>
          <w:rFonts w:ascii="ＭＳ 明朝" w:eastAsia="ＭＳ 明朝" w:hAnsi="ＭＳ 明朝" w:hint="eastAsia"/>
          <w:sz w:val="21"/>
          <w:szCs w:val="21"/>
          <w:lang w:eastAsia="ja-JP"/>
        </w:rPr>
        <w:t>または運動している物体が持っているエネルギーのことである。</w:t>
      </w:r>
    </w:p>
    <w:p w:rsidR="00C82182" w:rsidRDefault="00C82182" w:rsidP="00D226E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静止エネルギーは質量に相当するエネルギーで、</w:t>
      </w:r>
      <w:r>
        <w:rPr>
          <w:rFonts w:ascii="ＭＳ 明朝" w:eastAsia="ＭＳ 明朝" w:hAnsi="ＭＳ 明朝" w:hint="eastAsia"/>
          <w:sz w:val="21"/>
          <w:szCs w:val="21"/>
          <w:lang w:eastAsia="ja-JP"/>
        </w:rPr>
        <w:t>アインシュタインが発見した特殊相対性理論の中で見出されたエネルギーのことである。物質は、形のないエネルギーが質量という姿になったものという考え方であり、静止している物質にもエネルギーは存在しているということを示している。</w:t>
      </w:r>
    </w:p>
    <w:p w:rsidR="00C82182" w:rsidRDefault="00C82182" w:rsidP="00A160F1">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ポテンシャルエネルギーとは位置エネルギーとも言い、たとえばその物体が高い位置にあることで、そのエネルギーは蓄えられているという考え方である。</w:t>
      </w:r>
    </w:p>
    <w:p w:rsidR="00C82182" w:rsidRDefault="00C82182" w:rsidP="00D226E4">
      <w:pPr>
        <w:rPr>
          <w:rFonts w:ascii="ＭＳ 明朝" w:eastAsia="ＭＳ 明朝" w:hAnsi="ＭＳ 明朝"/>
          <w:sz w:val="21"/>
          <w:szCs w:val="21"/>
          <w:lang w:eastAsia="ja-JP"/>
        </w:rPr>
        <w:pPrChange w:id="400" w:author="ちかおか れい" w:date="2018-06-20T20:07:00Z">
          <w:pPr/>
        </w:pPrChange>
      </w:pPr>
      <w:r>
        <w:rPr>
          <w:rFonts w:ascii="ＭＳ 明朝" w:eastAsia="ＭＳ 明朝" w:hAnsi="ＭＳ 明朝" w:hint="eastAsia"/>
          <w:sz w:val="21"/>
          <w:szCs w:val="21"/>
          <w:lang w:eastAsia="ja-JP"/>
        </w:rPr>
        <w:t>エネルギーは動きを生み出すものだと考えているが、それは外部からの者だけだと考えていた。しかし物理の世界では、その物体自体にすでにエネルギーが存在していると考えられている。また、その物体が置かれている場を変えることにより、その物体が動く可能性を示すエネルギー量が変化するという。</w:t>
      </w:r>
    </w:p>
    <w:p w:rsidR="00C82182" w:rsidRDefault="00C82182" w:rsidP="00D226E4">
      <w:pPr>
        <w:rPr>
          <w:rFonts w:ascii="ＭＳ 明朝" w:eastAsia="ＭＳ 明朝" w:hAnsi="ＭＳ 明朝"/>
          <w:sz w:val="21"/>
          <w:szCs w:val="21"/>
          <w:lang w:eastAsia="ja-JP"/>
        </w:rPr>
        <w:pPrChange w:id="401" w:author="ちかおか れい" w:date="2018-06-20T20:07:00Z">
          <w:pPr/>
        </w:pPrChange>
      </w:pPr>
      <w:r>
        <w:rPr>
          <w:rFonts w:ascii="ＭＳ 明朝" w:eastAsia="ＭＳ 明朝" w:hAnsi="ＭＳ 明朝" w:hint="eastAsia"/>
          <w:sz w:val="21"/>
          <w:szCs w:val="21"/>
          <w:lang w:eastAsia="ja-JP"/>
        </w:rPr>
        <w:t>私が表現しようとしている気配は、止まっているもの、形に満ちている静止エネルギーやポテンシャルエネルギーと同じ意味を持つものなのである。動きの中に現れているエネルギーとは違う表現になるのは、一般的にエネルギーは何かを動かしているものとして認識され、そのエネルギーは動いているものに見えるからだ。</w:t>
      </w:r>
    </w:p>
    <w:p w:rsidR="00C82182" w:rsidRPr="00350E5F" w:rsidRDefault="00C82182" w:rsidP="00D226E4">
      <w:pPr>
        <w:rPr>
          <w:rFonts w:ascii="ＭＳ 明朝" w:eastAsia="ＭＳ 明朝" w:hAnsi="ＭＳ 明朝"/>
          <w:sz w:val="21"/>
          <w:szCs w:val="21"/>
          <w:lang w:eastAsia="ja-JP"/>
        </w:rPr>
        <w:pPrChange w:id="402" w:author="ちかおか れい" w:date="2018-06-20T20:07:00Z">
          <w:pPr/>
        </w:pPrChange>
      </w:pPr>
    </w:p>
    <w:p w:rsidR="00C82182" w:rsidRPr="00350E5F" w:rsidRDefault="00C82182" w:rsidP="00D226E4">
      <w:pPr>
        <w:rPr>
          <w:rFonts w:ascii="ＭＳ 明朝" w:eastAsia="ＭＳ 明朝" w:hAnsi="ＭＳ 明朝"/>
          <w:sz w:val="21"/>
          <w:szCs w:val="21"/>
          <w:lang w:eastAsia="ja-JP"/>
        </w:rPr>
        <w:pPrChange w:id="403" w:author="ちかおか れい" w:date="2018-06-20T20:07:00Z">
          <w:pPr/>
        </w:pPrChange>
      </w:pPr>
      <w:r w:rsidRPr="00350E5F">
        <w:rPr>
          <w:rFonts w:ascii="ＭＳ 明朝" w:eastAsia="ＭＳ 明朝" w:hAnsi="ＭＳ 明朝"/>
          <w:sz w:val="21"/>
          <w:szCs w:val="21"/>
          <w:lang w:eastAsia="ja-JP"/>
        </w:rPr>
        <w:tab/>
      </w:r>
    </w:p>
    <w:p w:rsidR="00C82182" w:rsidRPr="00350E5F" w:rsidRDefault="00C82182" w:rsidP="00D226E4">
      <w:pPr>
        <w:rPr>
          <w:rFonts w:ascii="ＭＳ 明朝" w:eastAsia="ＭＳ 明朝" w:hAnsi="ＭＳ 明朝"/>
          <w:sz w:val="21"/>
          <w:szCs w:val="21"/>
          <w:lang w:eastAsia="ja-JP"/>
        </w:rPr>
        <w:pPrChange w:id="404" w:author="ちかおか れい" w:date="2018-06-20T20:07:00Z">
          <w:pPr/>
        </w:pPrChange>
      </w:pPr>
    </w:p>
    <w:p w:rsidR="00C82182" w:rsidRPr="00350E5F" w:rsidRDefault="00C82182" w:rsidP="00A160F1">
      <w:pPr>
        <w:pStyle w:val="3"/>
        <w:ind w:left="880"/>
        <w:rPr>
          <w:rFonts w:ascii="ＭＳ 明朝" w:eastAsia="ＭＳ 明朝" w:hAnsi="ＭＳ 明朝"/>
          <w:b/>
          <w:sz w:val="21"/>
          <w:szCs w:val="21"/>
          <w:lang w:eastAsia="ja-JP"/>
        </w:rPr>
        <w:pPrChange w:id="405" w:author="ちかおか れい" w:date="2018-06-20T20:12:00Z">
          <w:pPr/>
        </w:pPrChange>
      </w:pPr>
      <w:r w:rsidRPr="00350E5F">
        <w:rPr>
          <w:rFonts w:ascii="ＭＳ 明朝" w:eastAsia="ＭＳ 明朝" w:hAnsi="ＭＳ 明朝" w:hint="eastAsia"/>
          <w:b/>
          <w:sz w:val="21"/>
          <w:szCs w:val="21"/>
          <w:lang w:eastAsia="ja-JP"/>
        </w:rPr>
        <w:t>第</w:t>
      </w:r>
      <w:del w:id="406" w:author="ちかおか れい" w:date="2018-06-20T20:10:00Z">
        <w:r w:rsidRPr="00350E5F" w:rsidDel="00D226E4">
          <w:rPr>
            <w:rFonts w:ascii="ＭＳ 明朝" w:eastAsia="ＭＳ 明朝" w:hAnsi="ＭＳ 明朝" w:hint="eastAsia"/>
            <w:b/>
            <w:sz w:val="21"/>
            <w:szCs w:val="21"/>
            <w:lang w:eastAsia="ja-JP"/>
          </w:rPr>
          <w:delText>五節</w:delText>
        </w:r>
      </w:del>
      <w:r w:rsidRPr="00350E5F">
        <w:rPr>
          <w:rFonts w:ascii="ＭＳ 明朝" w:eastAsia="ＭＳ 明朝" w:hAnsi="ＭＳ 明朝" w:hint="eastAsia"/>
          <w:b/>
          <w:sz w:val="21"/>
          <w:szCs w:val="21"/>
          <w:lang w:eastAsia="ja-JP"/>
        </w:rPr>
        <w:t xml:space="preserve">　動きを力に変えるもの</w:t>
      </w:r>
      <w:r>
        <w:rPr>
          <w:rFonts w:ascii="ＭＳ 明朝" w:eastAsia="ＭＳ 明朝" w:hAnsi="ＭＳ 明朝" w:hint="eastAsia"/>
          <w:b/>
          <w:sz w:val="21"/>
          <w:szCs w:val="21"/>
          <w:lang w:eastAsia="ja-JP"/>
        </w:rPr>
        <w:t xml:space="preserve">　モチーフ</w:t>
      </w:r>
    </w:p>
    <w:p w:rsidR="00C82182" w:rsidRPr="00350E5F" w:rsidRDefault="00C82182" w:rsidP="00D226E4">
      <w:pPr>
        <w:widowControl/>
        <w:rPr>
          <w:rFonts w:ascii="ＭＳ 明朝" w:eastAsia="ＭＳ 明朝" w:hAnsi="ＭＳ 明朝" w:cs="ＭＳ Ｐゴシック"/>
          <w:sz w:val="21"/>
          <w:szCs w:val="21"/>
          <w:lang w:eastAsia="ja-JP"/>
        </w:rPr>
      </w:pPr>
    </w:p>
    <w:p w:rsidR="00C82182" w:rsidRPr="00350E5F" w:rsidRDefault="00C82182" w:rsidP="00A160F1">
      <w:pPr>
        <w:widowControl/>
        <w:rPr>
          <w:rFonts w:ascii="ＭＳ 明朝" w:eastAsia="ＭＳ 明朝" w:hAnsi="ＭＳ 明朝" w:cs="ＭＳ Ｐゴシック"/>
          <w:sz w:val="21"/>
          <w:szCs w:val="21"/>
          <w:lang w:eastAsia="ja-JP"/>
        </w:rPr>
      </w:pPr>
      <w:r w:rsidRPr="00350E5F">
        <w:rPr>
          <w:rFonts w:ascii="ＭＳ 明朝" w:eastAsia="ＭＳ 明朝" w:hAnsi="ＭＳ 明朝" w:cs="ＭＳ Ｐゴシック"/>
          <w:sz w:val="21"/>
          <w:szCs w:val="21"/>
          <w:lang w:eastAsia="ja-JP"/>
        </w:rPr>
        <w:t>プロペラ、ゼンマイは回転の造形</w:t>
      </w:r>
    </w:p>
    <w:p w:rsidR="00C82182" w:rsidRPr="00350E5F" w:rsidRDefault="00C82182" w:rsidP="00D226E4">
      <w:pPr>
        <w:widowControl/>
        <w:rPr>
          <w:rFonts w:ascii="ＭＳ 明朝" w:eastAsia="ＭＳ 明朝" w:hAnsi="ＭＳ 明朝" w:cs="ＭＳ Ｐゴシック"/>
          <w:sz w:val="21"/>
          <w:szCs w:val="21"/>
          <w:lang w:eastAsia="ja-JP"/>
        </w:rPr>
        <w:pPrChange w:id="407" w:author="ちかおか れい" w:date="2018-06-20T20:07:00Z">
          <w:pPr>
            <w:widowControl/>
          </w:pPr>
        </w:pPrChange>
      </w:pPr>
      <w:r w:rsidRPr="00350E5F">
        <w:rPr>
          <w:rFonts w:ascii="ＭＳ 明朝" w:eastAsia="ＭＳ 明朝" w:hAnsi="ＭＳ 明朝" w:cs="ＭＳ Ｐゴシック"/>
          <w:sz w:val="21"/>
          <w:szCs w:val="21"/>
          <w:lang w:eastAsia="ja-JP"/>
        </w:rPr>
        <w:t>螺旋のかたちをガラスで作る</w:t>
      </w:r>
    </w:p>
    <w:p w:rsidR="00C82182" w:rsidRPr="00350E5F" w:rsidRDefault="00C82182" w:rsidP="00D226E4">
      <w:pPr>
        <w:widowControl/>
        <w:rPr>
          <w:rFonts w:ascii="ＭＳ 明朝" w:eastAsia="ＭＳ 明朝" w:hAnsi="ＭＳ 明朝" w:cs="ＭＳ Ｐゴシック"/>
          <w:sz w:val="21"/>
          <w:szCs w:val="21"/>
          <w:lang w:eastAsia="ja-JP"/>
        </w:rPr>
        <w:pPrChange w:id="408" w:author="ちかおか れい" w:date="2018-06-20T20:07:00Z">
          <w:pPr>
            <w:widowControl/>
          </w:pPr>
        </w:pPrChange>
      </w:pPr>
      <w:r w:rsidRPr="00350E5F">
        <w:rPr>
          <w:rFonts w:ascii="ＭＳ 明朝" w:eastAsia="ＭＳ 明朝" w:hAnsi="ＭＳ 明朝" w:cs="ＭＳ Ｐゴシック"/>
          <w:sz w:val="21"/>
          <w:szCs w:val="21"/>
          <w:lang w:eastAsia="ja-JP"/>
        </w:rPr>
        <w:lastRenderedPageBreak/>
        <w:t>ガラスで作るには、キャスト、接着、溶着</w:t>
      </w:r>
    </w:p>
    <w:p w:rsidR="00C82182" w:rsidRPr="00350E5F" w:rsidRDefault="00C82182" w:rsidP="00D226E4">
      <w:pPr>
        <w:widowControl/>
        <w:rPr>
          <w:rFonts w:ascii="ＭＳ 明朝" w:eastAsia="ＭＳ 明朝" w:hAnsi="ＭＳ 明朝" w:cs="ＭＳ Ｐゴシック"/>
          <w:sz w:val="21"/>
          <w:szCs w:val="21"/>
          <w:lang w:eastAsia="ja-JP"/>
        </w:rPr>
        <w:pPrChange w:id="409" w:author="ちかおか れい" w:date="2018-06-20T20:07:00Z">
          <w:pPr>
            <w:widowControl/>
          </w:pPr>
        </w:pPrChange>
      </w:pPr>
      <w:r w:rsidRPr="00350E5F">
        <w:rPr>
          <w:rFonts w:ascii="ＭＳ 明朝" w:eastAsia="ＭＳ 明朝" w:hAnsi="ＭＳ 明朝" w:cs="ＭＳ Ｐゴシック"/>
          <w:sz w:val="21"/>
          <w:szCs w:val="21"/>
          <w:lang w:eastAsia="ja-JP"/>
        </w:rPr>
        <w:t>セルベンキャストの利点、ペーパーキャストの利点、アルミ原型の利点を見極めることでどんな作り方にするか決まる。</w:t>
      </w:r>
    </w:p>
    <w:p w:rsidR="00C82182" w:rsidRPr="00350E5F" w:rsidRDefault="00C82182" w:rsidP="00D226E4">
      <w:pPr>
        <w:widowControl/>
        <w:rPr>
          <w:rFonts w:ascii="ＭＳ 明朝" w:eastAsia="ＭＳ 明朝" w:hAnsi="ＭＳ 明朝" w:cs="ＭＳ Ｐゴシック"/>
          <w:sz w:val="21"/>
          <w:szCs w:val="21"/>
          <w:lang w:eastAsia="ja-JP"/>
        </w:rPr>
        <w:pPrChange w:id="410" w:author="ちかおか れい" w:date="2018-06-20T20:07:00Z">
          <w:pPr>
            <w:widowControl/>
          </w:pPr>
        </w:pPrChange>
      </w:pPr>
      <w:r w:rsidRPr="00350E5F">
        <w:rPr>
          <w:rFonts w:ascii="ＭＳ 明朝" w:eastAsia="ＭＳ 明朝" w:hAnsi="ＭＳ 明朝" w:cs="ＭＳ Ｐゴシック"/>
          <w:sz w:val="21"/>
          <w:szCs w:val="21"/>
          <w:lang w:eastAsia="ja-JP"/>
        </w:rPr>
        <w:t>また、どんな螺旋なのか、裏テーマ？を設定することで空気を作る。</w:t>
      </w:r>
    </w:p>
    <w:p w:rsidR="00C82182" w:rsidRPr="00350E5F" w:rsidRDefault="00C82182" w:rsidP="00D226E4">
      <w:pPr>
        <w:widowControl/>
        <w:rPr>
          <w:rFonts w:ascii="ＭＳ 明朝" w:eastAsia="ＭＳ 明朝" w:hAnsi="ＭＳ 明朝" w:cs="ＭＳ Ｐゴシック"/>
          <w:sz w:val="21"/>
          <w:szCs w:val="21"/>
          <w:lang w:eastAsia="ja-JP"/>
        </w:rPr>
        <w:pPrChange w:id="411" w:author="ちかおか れい" w:date="2018-06-20T20:07:00Z">
          <w:pPr>
            <w:widowControl/>
          </w:pPr>
        </w:pPrChange>
      </w:pPr>
      <w:r w:rsidRPr="00350E5F">
        <w:rPr>
          <w:rFonts w:ascii="ＭＳ 明朝" w:eastAsia="ＭＳ 明朝" w:hAnsi="ＭＳ 明朝" w:cs="ＭＳ Ｐゴシック"/>
          <w:sz w:val="21"/>
          <w:szCs w:val="21"/>
          <w:lang w:eastAsia="ja-JP"/>
        </w:rPr>
        <w:t>色や質感、リズムで何を出すか。</w:t>
      </w:r>
    </w:p>
    <w:p w:rsidR="00C82182" w:rsidRPr="00350E5F" w:rsidRDefault="00C82182" w:rsidP="00D226E4">
      <w:pPr>
        <w:widowControl/>
        <w:rPr>
          <w:rFonts w:ascii="ＭＳ 明朝" w:eastAsia="ＭＳ 明朝" w:hAnsi="ＭＳ 明朝" w:cs="ＭＳ Ｐゴシック"/>
          <w:sz w:val="21"/>
          <w:szCs w:val="21"/>
          <w:lang w:eastAsia="ja-JP"/>
        </w:rPr>
        <w:pPrChange w:id="412" w:author="ちかおか れい" w:date="2018-06-20T20:07:00Z">
          <w:pPr>
            <w:widowControl/>
          </w:pPr>
        </w:pPrChange>
      </w:pPr>
      <w:r w:rsidRPr="00350E5F">
        <w:rPr>
          <w:rFonts w:ascii="ＭＳ 明朝" w:eastAsia="ＭＳ 明朝" w:hAnsi="ＭＳ 明朝" w:cs="ＭＳ Ｐゴシック"/>
          <w:sz w:val="21"/>
          <w:szCs w:val="21"/>
          <w:lang w:eastAsia="ja-JP"/>
        </w:rPr>
        <w:t>loopholeは暗い世界。</w:t>
      </w:r>
    </w:p>
    <w:p w:rsidR="00C82182" w:rsidRPr="00350E5F" w:rsidRDefault="00C82182" w:rsidP="00D226E4">
      <w:pPr>
        <w:widowControl/>
        <w:rPr>
          <w:rFonts w:ascii="ＭＳ 明朝" w:eastAsia="ＭＳ 明朝" w:hAnsi="ＭＳ 明朝" w:cs="ＭＳ Ｐゴシック"/>
          <w:sz w:val="21"/>
          <w:szCs w:val="21"/>
          <w:lang w:eastAsia="ja-JP"/>
        </w:rPr>
        <w:pPrChange w:id="413" w:author="ちかおか れい" w:date="2018-06-20T20:07:00Z">
          <w:pPr>
            <w:widowControl/>
          </w:pPr>
        </w:pPrChange>
      </w:pPr>
      <w:r w:rsidRPr="00350E5F">
        <w:rPr>
          <w:rFonts w:ascii="ＭＳ 明朝" w:eastAsia="ＭＳ 明朝" w:hAnsi="ＭＳ 明朝" w:cs="ＭＳ Ｐゴシック"/>
          <w:sz w:val="21"/>
          <w:szCs w:val="21"/>
          <w:lang w:eastAsia="ja-JP"/>
        </w:rPr>
        <w:t>どんな色でも螺旋や渦巻は美しい。</w:t>
      </w:r>
    </w:p>
    <w:p w:rsidR="00C82182" w:rsidRPr="00350E5F" w:rsidRDefault="00C82182" w:rsidP="00D226E4">
      <w:pPr>
        <w:widowControl/>
        <w:rPr>
          <w:rFonts w:ascii="ＭＳ 明朝" w:eastAsia="ＭＳ 明朝" w:hAnsi="ＭＳ 明朝" w:cs="ＭＳ Ｐゴシック"/>
          <w:sz w:val="21"/>
          <w:szCs w:val="21"/>
          <w:lang w:eastAsia="ja-JP"/>
        </w:rPr>
        <w:pPrChange w:id="414" w:author="ちかおか れい" w:date="2018-06-20T20:07:00Z">
          <w:pPr>
            <w:widowControl/>
          </w:pPr>
        </w:pPrChange>
      </w:pPr>
      <w:r w:rsidRPr="00350E5F">
        <w:rPr>
          <w:rFonts w:ascii="ＭＳ 明朝" w:eastAsia="ＭＳ 明朝" w:hAnsi="ＭＳ 明朝" w:cs="ＭＳ Ｐゴシック"/>
          <w:sz w:val="21"/>
          <w:szCs w:val="21"/>
          <w:lang w:eastAsia="ja-JP"/>
        </w:rPr>
        <w:t>大きく儚く、奥深い、痕跡のような</w:t>
      </w:r>
    </w:p>
    <w:p w:rsidR="00C82182" w:rsidRPr="00350E5F" w:rsidRDefault="00C82182" w:rsidP="00D226E4">
      <w:pPr>
        <w:widowControl/>
        <w:rPr>
          <w:rFonts w:ascii="ＭＳ 明朝" w:eastAsia="ＭＳ 明朝" w:hAnsi="ＭＳ 明朝" w:cs="ＭＳ Ｐゴシック"/>
          <w:sz w:val="21"/>
          <w:szCs w:val="21"/>
          <w:lang w:eastAsia="ja-JP"/>
        </w:rPr>
        <w:pPrChange w:id="415" w:author="ちかおか れい" w:date="2018-06-20T20:07:00Z">
          <w:pPr>
            <w:widowControl/>
          </w:pPr>
        </w:pPrChange>
      </w:pPr>
      <w:r w:rsidRPr="00350E5F">
        <w:rPr>
          <w:rFonts w:ascii="ＭＳ 明朝" w:eastAsia="ＭＳ 明朝" w:hAnsi="ＭＳ 明朝" w:cs="ＭＳ Ｐゴシック"/>
          <w:sz w:val="21"/>
          <w:szCs w:val="21"/>
          <w:lang w:eastAsia="ja-JP"/>
        </w:rPr>
        <w:t>モーターのような、円柱が寝た感じ</w:t>
      </w:r>
    </w:p>
    <w:p w:rsidR="00C82182" w:rsidRPr="00350E5F" w:rsidRDefault="00C82182" w:rsidP="00D226E4">
      <w:pPr>
        <w:widowControl/>
        <w:rPr>
          <w:rFonts w:ascii="ＭＳ 明朝" w:eastAsia="ＭＳ 明朝" w:hAnsi="ＭＳ 明朝" w:cs="ＭＳ Ｐゴシック"/>
          <w:sz w:val="21"/>
          <w:szCs w:val="21"/>
          <w:lang w:eastAsia="ja-JP"/>
        </w:rPr>
        <w:pPrChange w:id="416" w:author="ちかおか れい" w:date="2018-06-20T20:07:00Z">
          <w:pPr>
            <w:widowControl/>
          </w:pPr>
        </w:pPrChange>
      </w:pPr>
      <w:r w:rsidRPr="00350E5F">
        <w:rPr>
          <w:rFonts w:ascii="ＭＳ 明朝" w:eastAsia="ＭＳ 明朝" w:hAnsi="ＭＳ 明朝" w:cs="ＭＳ Ｐゴシック"/>
          <w:sz w:val="21"/>
          <w:szCs w:val="21"/>
          <w:lang w:eastAsia="ja-JP"/>
        </w:rPr>
        <w:t>カンタル、金属を使うことで構造の補強をする。厚みを部分で持たせて強さを作る。</w:t>
      </w:r>
    </w:p>
    <w:p w:rsidR="00C82182" w:rsidRPr="00350E5F" w:rsidRDefault="00C82182" w:rsidP="00D226E4">
      <w:pPr>
        <w:widowControl/>
        <w:rPr>
          <w:rFonts w:ascii="ＭＳ 明朝" w:eastAsia="ＭＳ 明朝" w:hAnsi="ＭＳ 明朝" w:cs="ＭＳ Ｐゴシック"/>
          <w:sz w:val="21"/>
          <w:szCs w:val="21"/>
          <w:lang w:eastAsia="ja-JP"/>
        </w:rPr>
        <w:pPrChange w:id="417" w:author="ちかおか れい" w:date="2018-06-20T20:07:00Z">
          <w:pPr>
            <w:widowControl/>
          </w:pPr>
        </w:pPrChange>
      </w:pPr>
    </w:p>
    <w:p w:rsidR="00C82182" w:rsidRPr="00350E5F" w:rsidRDefault="00C82182" w:rsidP="00D226E4">
      <w:pPr>
        <w:widowControl/>
        <w:rPr>
          <w:rFonts w:ascii="ＭＳ 明朝" w:eastAsia="ＭＳ 明朝" w:hAnsi="ＭＳ 明朝" w:cs="ＭＳ Ｐゴシック"/>
          <w:sz w:val="21"/>
          <w:szCs w:val="21"/>
          <w:lang w:eastAsia="ja-JP"/>
        </w:rPr>
        <w:pPrChange w:id="418" w:author="ちかおか れい" w:date="2018-06-20T20:07:00Z">
          <w:pPr>
            <w:widowControl/>
          </w:pPr>
        </w:pPrChange>
      </w:pPr>
      <w:r w:rsidRPr="00350E5F">
        <w:rPr>
          <w:rFonts w:ascii="ＭＳ 明朝" w:eastAsia="ＭＳ 明朝" w:hAnsi="ＭＳ 明朝" w:cs="ＭＳ Ｐゴシック"/>
          <w:sz w:val="21"/>
          <w:szCs w:val="21"/>
          <w:lang w:eastAsia="ja-JP"/>
        </w:rPr>
        <w:t>力を変えるもの</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風車</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自転車</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ギヤ</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エンジン</w:t>
      </w:r>
    </w:p>
    <w:p w:rsidR="00C82182" w:rsidRPr="00350E5F" w:rsidRDefault="00C82182" w:rsidP="00D226E4">
      <w:pPr>
        <w:widowControl/>
        <w:rPr>
          <w:rFonts w:ascii="ＭＳ 明朝" w:eastAsia="ＭＳ 明朝" w:hAnsi="ＭＳ 明朝" w:cs="ＭＳ Ｐゴシック"/>
          <w:sz w:val="21"/>
          <w:szCs w:val="21"/>
          <w:lang w:eastAsia="ja-JP"/>
        </w:rPr>
        <w:pPrChange w:id="419" w:author="ちかおか れい" w:date="2018-06-20T20:07:00Z">
          <w:pPr>
            <w:widowControl/>
          </w:pPr>
        </w:pPrChange>
      </w:pPr>
      <w:r w:rsidRPr="00350E5F">
        <w:rPr>
          <w:rFonts w:ascii="ＭＳ 明朝" w:eastAsia="ＭＳ 明朝" w:hAnsi="ＭＳ 明朝" w:cs="ＭＳ Ｐゴシック"/>
          <w:sz w:val="21"/>
          <w:szCs w:val="21"/>
          <w:lang w:eastAsia="ja-JP"/>
        </w:rPr>
        <w:t>強さを軽やかさに</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嫌を笑に</w:t>
      </w:r>
    </w:p>
    <w:p w:rsidR="00C82182" w:rsidRPr="00350E5F" w:rsidRDefault="00C82182" w:rsidP="00D226E4">
      <w:pPr>
        <w:widowControl/>
        <w:rPr>
          <w:rFonts w:ascii="ＭＳ 明朝" w:eastAsia="ＭＳ 明朝" w:hAnsi="ＭＳ 明朝" w:cs="ＭＳ Ｐゴシック"/>
          <w:sz w:val="21"/>
          <w:szCs w:val="21"/>
          <w:lang w:eastAsia="ja-JP"/>
        </w:rPr>
        <w:pPrChange w:id="420" w:author="ちかおか れい" w:date="2018-06-20T20:07:00Z">
          <w:pPr>
            <w:widowControl/>
          </w:pPr>
        </w:pPrChange>
      </w:pPr>
      <w:r w:rsidRPr="00350E5F">
        <w:rPr>
          <w:rFonts w:ascii="ＭＳ 明朝" w:eastAsia="ＭＳ 明朝" w:hAnsi="ＭＳ 明朝" w:cs="ＭＳ Ｐゴシック"/>
          <w:sz w:val="21"/>
          <w:szCs w:val="21"/>
          <w:lang w:eastAsia="ja-JP"/>
        </w:rPr>
        <w:t>変化させること</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光が電気に</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ガソリンがスピードに</w:t>
      </w:r>
    </w:p>
    <w:p w:rsidR="00C82182" w:rsidRPr="00350E5F" w:rsidRDefault="00C82182" w:rsidP="00D226E4">
      <w:pPr>
        <w:widowControl/>
        <w:rPr>
          <w:rFonts w:ascii="ＭＳ 明朝" w:eastAsia="ＭＳ 明朝" w:hAnsi="ＭＳ 明朝" w:cs="ＭＳ Ｐゴシック"/>
          <w:sz w:val="21"/>
          <w:szCs w:val="21"/>
          <w:lang w:eastAsia="ja-JP"/>
        </w:rPr>
        <w:pPrChange w:id="421" w:author="ちかおか れい" w:date="2018-06-20T20:07:00Z">
          <w:pPr>
            <w:widowControl/>
          </w:pPr>
        </w:pPrChange>
      </w:pPr>
      <w:r w:rsidRPr="00350E5F">
        <w:rPr>
          <w:rFonts w:ascii="ＭＳ 明朝" w:eastAsia="ＭＳ 明朝" w:hAnsi="ＭＳ 明朝" w:cs="ＭＳ Ｐゴシック"/>
          <w:sz w:val="21"/>
          <w:szCs w:val="21"/>
          <w:lang w:eastAsia="ja-JP"/>
        </w:rPr>
        <w:t>変える</w:t>
      </w:r>
    </w:p>
    <w:p w:rsidR="00C82182" w:rsidRPr="00350E5F" w:rsidRDefault="00C82182" w:rsidP="00D226E4">
      <w:pPr>
        <w:widowControl/>
        <w:rPr>
          <w:rFonts w:ascii="ＭＳ 明朝" w:eastAsia="ＭＳ 明朝" w:hAnsi="ＭＳ 明朝" w:cs="ＭＳ Ｐゴシック"/>
          <w:sz w:val="21"/>
          <w:szCs w:val="21"/>
          <w:lang w:eastAsia="ja-JP"/>
        </w:rPr>
        <w:pPrChange w:id="422" w:author="ちかおか れい" w:date="2018-06-20T20:07:00Z">
          <w:pPr>
            <w:widowControl/>
          </w:pPr>
        </w:pPrChange>
      </w:pPr>
      <w:r w:rsidRPr="00350E5F">
        <w:rPr>
          <w:rFonts w:ascii="ＭＳ 明朝" w:eastAsia="ＭＳ 明朝" w:hAnsi="ＭＳ 明朝" w:cs="ＭＳ Ｐゴシック"/>
          <w:sz w:val="21"/>
          <w:szCs w:val="21"/>
          <w:lang w:eastAsia="ja-JP"/>
        </w:rPr>
        <w:t>変わる</w:t>
      </w:r>
    </w:p>
    <w:p w:rsidR="00C82182" w:rsidRPr="00350E5F" w:rsidRDefault="00C82182" w:rsidP="00D226E4">
      <w:pPr>
        <w:widowControl/>
        <w:rPr>
          <w:rFonts w:ascii="ＭＳ 明朝" w:eastAsia="ＭＳ 明朝" w:hAnsi="ＭＳ 明朝" w:cs="ＭＳ Ｐゴシック"/>
          <w:sz w:val="21"/>
          <w:szCs w:val="21"/>
          <w:lang w:eastAsia="ja-JP"/>
        </w:rPr>
        <w:pPrChange w:id="423" w:author="ちかおか れい" w:date="2018-06-20T20:07:00Z">
          <w:pPr>
            <w:widowControl/>
          </w:pPr>
        </w:pPrChange>
      </w:pPr>
      <w:r w:rsidRPr="00350E5F">
        <w:rPr>
          <w:rFonts w:ascii="ＭＳ 明朝" w:eastAsia="ＭＳ 明朝" w:hAnsi="ＭＳ 明朝" w:cs="ＭＳ Ｐゴシック"/>
          <w:sz w:val="21"/>
          <w:szCs w:val="21"/>
          <w:lang w:eastAsia="ja-JP"/>
        </w:rPr>
        <w:t>消費と結果</w:t>
      </w:r>
    </w:p>
    <w:p w:rsidR="00C82182" w:rsidRPr="00350E5F" w:rsidRDefault="00C82182" w:rsidP="00D226E4">
      <w:pPr>
        <w:widowControl/>
        <w:rPr>
          <w:rFonts w:ascii="ＭＳ 明朝" w:eastAsia="ＭＳ 明朝" w:hAnsi="ＭＳ 明朝" w:cs="ＭＳ Ｐゴシック"/>
          <w:sz w:val="21"/>
          <w:szCs w:val="21"/>
          <w:lang w:eastAsia="ja-JP"/>
        </w:rPr>
        <w:pPrChange w:id="424" w:author="ちかおか れい" w:date="2018-06-20T20:07:00Z">
          <w:pPr>
            <w:widowControl/>
          </w:pPr>
        </w:pPrChange>
      </w:pPr>
      <w:r w:rsidRPr="00350E5F">
        <w:rPr>
          <w:rFonts w:ascii="ＭＳ 明朝" w:eastAsia="ＭＳ 明朝" w:hAnsi="ＭＳ 明朝" w:cs="ＭＳ Ｐゴシック"/>
          <w:sz w:val="21"/>
          <w:szCs w:val="21"/>
          <w:lang w:eastAsia="ja-JP"/>
        </w:rPr>
        <w:t>変えられないもの</w:t>
      </w:r>
    </w:p>
    <w:p w:rsidR="00C82182" w:rsidRPr="00350E5F" w:rsidRDefault="00C82182" w:rsidP="00D226E4">
      <w:pPr>
        <w:widowControl/>
        <w:rPr>
          <w:rFonts w:ascii="ＭＳ 明朝" w:eastAsia="ＭＳ 明朝" w:hAnsi="ＭＳ 明朝" w:cs="ＭＳ Ｐゴシック"/>
          <w:sz w:val="21"/>
          <w:szCs w:val="21"/>
          <w:lang w:eastAsia="ja-JP"/>
        </w:rPr>
        <w:pPrChange w:id="425" w:author="ちかおか れい" w:date="2018-06-20T20:07:00Z">
          <w:pPr>
            <w:widowControl/>
          </w:pPr>
        </w:pPrChange>
      </w:pPr>
      <w:r w:rsidRPr="00350E5F">
        <w:rPr>
          <w:rFonts w:ascii="ＭＳ 明朝" w:eastAsia="ＭＳ 明朝" w:hAnsi="ＭＳ 明朝" w:cs="ＭＳ Ｐゴシック"/>
          <w:sz w:val="21"/>
          <w:szCs w:val="21"/>
          <w:lang w:eastAsia="ja-JP"/>
        </w:rPr>
        <w:t>変わらないもの</w:t>
      </w:r>
    </w:p>
    <w:p w:rsidR="00C82182" w:rsidRPr="00350E5F" w:rsidRDefault="00C82182" w:rsidP="00D226E4">
      <w:pPr>
        <w:rPr>
          <w:rFonts w:ascii="ＭＳ 明朝" w:eastAsia="ＭＳ 明朝" w:hAnsi="ＭＳ 明朝"/>
          <w:sz w:val="21"/>
          <w:szCs w:val="21"/>
          <w:lang w:eastAsia="ja-JP"/>
        </w:rPr>
        <w:pPrChange w:id="426" w:author="ちかおか れい" w:date="2018-06-20T20:07:00Z">
          <w:pPr/>
        </w:pPrChange>
      </w:pPr>
    </w:p>
    <w:p w:rsidR="00C82182" w:rsidRPr="00350E5F" w:rsidRDefault="00C82182" w:rsidP="00A160F1">
      <w:pPr>
        <w:pStyle w:val="4"/>
        <w:ind w:left="880"/>
        <w:rPr>
          <w:rFonts w:ascii="ＭＳ 明朝" w:eastAsia="ＭＳ 明朝" w:hAnsi="ＭＳ 明朝"/>
          <w:sz w:val="21"/>
          <w:szCs w:val="21"/>
          <w:lang w:eastAsia="ja-JP"/>
        </w:rPr>
        <w:pPrChange w:id="427" w:author="ちかおか れい" w:date="2018-06-20T20:12:00Z">
          <w:pPr/>
        </w:pPrChange>
      </w:pPr>
      <w:r w:rsidRPr="00350E5F">
        <w:rPr>
          <w:rFonts w:ascii="ＭＳ 明朝" w:eastAsia="ＭＳ 明朝" w:hAnsi="ＭＳ 明朝" w:hint="eastAsia"/>
          <w:sz w:val="21"/>
          <w:szCs w:val="21"/>
          <w:lang w:eastAsia="ja-JP"/>
        </w:rPr>
        <w:t xml:space="preserve">第一項　バネ　</w:t>
      </w:r>
    </w:p>
    <w:p w:rsidR="00C82182" w:rsidRPr="00350E5F" w:rsidRDefault="00C82182" w:rsidP="00A160F1">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力を溜めるもの　溜めた力を解放するもの　弾力性は金属からくる　ガラスには弾力</w:t>
      </w:r>
    </w:p>
    <w:p w:rsidR="00C82182" w:rsidRPr="00350E5F" w:rsidRDefault="00C82182" w:rsidP="00A160F1">
      <w:pPr>
        <w:rPr>
          <w:rFonts w:ascii="ＭＳ 明朝" w:eastAsia="ＭＳ 明朝" w:hAnsi="ＭＳ 明朝"/>
          <w:sz w:val="21"/>
          <w:szCs w:val="21"/>
          <w:lang w:eastAsia="ja-JP"/>
        </w:rPr>
        <w:pPrChange w:id="428" w:author="ちかおか れい" w:date="2018-06-20T20:12:00Z">
          <w:pPr/>
        </w:pPrChange>
      </w:pPr>
      <w:r w:rsidRPr="00350E5F">
        <w:rPr>
          <w:rFonts w:ascii="ＭＳ 明朝" w:eastAsia="ＭＳ 明朝" w:hAnsi="ＭＳ 明朝" w:hint="eastAsia"/>
          <w:sz w:val="21"/>
          <w:szCs w:val="21"/>
          <w:lang w:eastAsia="ja-JP"/>
        </w:rPr>
        <w:t>イメージがない　破壊の予感を与える　気配を持つ</w:t>
      </w:r>
    </w:p>
    <w:p w:rsidR="00C82182" w:rsidRPr="00350E5F" w:rsidRDefault="00C82182" w:rsidP="00A160F1">
      <w:pPr>
        <w:rPr>
          <w:rFonts w:ascii="ＭＳ 明朝" w:eastAsia="ＭＳ 明朝" w:hAnsi="ＭＳ 明朝" w:cs="ＭＳ Ｐゴシック"/>
          <w:sz w:val="21"/>
          <w:szCs w:val="21"/>
          <w:lang w:eastAsia="ja-JP"/>
        </w:rPr>
        <w:pPrChange w:id="429" w:author="ちかおか れい" w:date="2018-06-20T20:12:00Z">
          <w:pPr/>
        </w:pPrChange>
      </w:pPr>
      <w:r w:rsidRPr="00350E5F">
        <w:rPr>
          <w:rFonts w:ascii="ＭＳ 明朝" w:eastAsia="ＭＳ 明朝" w:hAnsi="ＭＳ 明朝" w:cs="ＭＳ Ｐゴシック"/>
          <w:sz w:val="21"/>
          <w:szCs w:val="21"/>
          <w:lang w:eastAsia="ja-JP"/>
        </w:rPr>
        <w:t>螺旋 生命の根源、永遠を感じる時間、神、信仰心、フラクタル幾何学</w:t>
      </w:r>
    </w:p>
    <w:p w:rsidR="00C82182" w:rsidRPr="00350E5F" w:rsidRDefault="00C82182" w:rsidP="00A160F1">
      <w:pPr>
        <w:widowControl/>
        <w:rPr>
          <w:rFonts w:ascii="ＭＳ 明朝" w:eastAsia="ＭＳ 明朝" w:hAnsi="ＭＳ 明朝" w:cs="ＭＳ Ｐゴシック"/>
          <w:sz w:val="21"/>
          <w:szCs w:val="21"/>
          <w:lang w:eastAsia="ja-JP"/>
        </w:rPr>
        <w:pPrChange w:id="430" w:author="ちかおか れい" w:date="2018-06-20T20:12:00Z">
          <w:pPr>
            <w:widowControl/>
          </w:pPr>
        </w:pPrChange>
      </w:pPr>
      <w:r w:rsidRPr="00350E5F">
        <w:rPr>
          <w:rFonts w:ascii="ＭＳ 明朝" w:eastAsia="ＭＳ 明朝" w:hAnsi="ＭＳ 明朝" w:cs="ＭＳ Ｐゴシック"/>
          <w:sz w:val="21"/>
          <w:szCs w:val="21"/>
          <w:lang w:eastAsia="ja-JP"/>
        </w:rPr>
        <w:t>道具には人の気配を感じる。人が使うもの、人が必要とするものには、人に合わせていく形と機能が見える。それが気配をまとうことになるのか。</w:t>
      </w:r>
    </w:p>
    <w:p w:rsidR="00C82182" w:rsidRPr="00350E5F" w:rsidRDefault="00C82182" w:rsidP="00A160F1">
      <w:pPr>
        <w:widowControl/>
        <w:rPr>
          <w:rFonts w:ascii="ＭＳ 明朝" w:eastAsia="ＭＳ 明朝" w:hAnsi="ＭＳ 明朝" w:cs="ＭＳ Ｐゴシック"/>
          <w:sz w:val="21"/>
          <w:szCs w:val="21"/>
          <w:lang w:eastAsia="ja-JP"/>
        </w:rPr>
        <w:pPrChange w:id="431" w:author="ちかおか れい" w:date="2018-06-20T20:12:00Z">
          <w:pPr>
            <w:widowControl/>
          </w:pPr>
        </w:pPrChange>
      </w:pPr>
      <w:r w:rsidRPr="00350E5F">
        <w:rPr>
          <w:rFonts w:ascii="ＭＳ 明朝" w:eastAsia="ＭＳ 明朝" w:hAnsi="ＭＳ 明朝" w:cs="ＭＳ Ｐゴシック"/>
          <w:sz w:val="21"/>
          <w:szCs w:val="21"/>
          <w:lang w:eastAsia="ja-JP"/>
        </w:rPr>
        <w:t>道具は人を動かす。また、人は道具を使うことで動かねばならない。</w:t>
      </w:r>
    </w:p>
    <w:p w:rsidR="00C82182" w:rsidRPr="00350E5F" w:rsidRDefault="00C82182" w:rsidP="00A160F1">
      <w:pPr>
        <w:widowControl/>
        <w:rPr>
          <w:rFonts w:ascii="ＭＳ 明朝" w:eastAsia="ＭＳ 明朝" w:hAnsi="ＭＳ 明朝" w:cs="ＭＳ Ｐゴシック"/>
          <w:sz w:val="21"/>
          <w:szCs w:val="21"/>
          <w:lang w:eastAsia="ja-JP"/>
        </w:rPr>
        <w:pPrChange w:id="432" w:author="ちかおか れい" w:date="2018-06-20T20:12:00Z">
          <w:pPr>
            <w:widowControl/>
          </w:pPr>
        </w:pPrChange>
      </w:pPr>
      <w:r w:rsidRPr="00350E5F">
        <w:rPr>
          <w:rFonts w:ascii="ＭＳ 明朝" w:eastAsia="ＭＳ 明朝" w:hAnsi="ＭＳ 明朝" w:cs="ＭＳ Ｐゴシック"/>
          <w:sz w:val="21"/>
          <w:szCs w:val="21"/>
          <w:lang w:eastAsia="ja-JP"/>
        </w:rPr>
        <w:t>動く為には力を使う。たくさん動く為にはたくさんの力を使う。</w:t>
      </w:r>
    </w:p>
    <w:p w:rsidR="00C82182" w:rsidRPr="00350E5F" w:rsidRDefault="00C82182" w:rsidP="00A160F1">
      <w:pPr>
        <w:widowControl/>
        <w:rPr>
          <w:rFonts w:ascii="ＭＳ 明朝" w:eastAsia="ＭＳ 明朝" w:hAnsi="ＭＳ 明朝" w:cs="ＭＳ Ｐゴシック"/>
          <w:sz w:val="21"/>
          <w:szCs w:val="21"/>
          <w:lang w:eastAsia="ja-JP"/>
        </w:rPr>
        <w:pPrChange w:id="433" w:author="ちかおか れい" w:date="2018-06-20T20:12:00Z">
          <w:pPr>
            <w:widowControl/>
          </w:pPr>
        </w:pPrChange>
      </w:pPr>
      <w:r w:rsidRPr="00350E5F">
        <w:rPr>
          <w:rFonts w:ascii="ＭＳ 明朝" w:eastAsia="ＭＳ 明朝" w:hAnsi="ＭＳ 明朝" w:cs="ＭＳ Ｐゴシック"/>
          <w:sz w:val="21"/>
          <w:szCs w:val="21"/>
          <w:lang w:eastAsia="ja-JP"/>
        </w:rPr>
        <w:t>人は一人分の力しか持っていない。大きな力を出せるのは短い時間。</w:t>
      </w:r>
    </w:p>
    <w:p w:rsidR="00C82182" w:rsidRPr="00350E5F" w:rsidRDefault="00C82182" w:rsidP="00A160F1">
      <w:pPr>
        <w:widowControl/>
        <w:rPr>
          <w:rFonts w:ascii="ＭＳ 明朝" w:eastAsia="ＭＳ 明朝" w:hAnsi="ＭＳ 明朝" w:cs="ＭＳ Ｐゴシック"/>
          <w:sz w:val="21"/>
          <w:szCs w:val="21"/>
          <w:lang w:eastAsia="ja-JP"/>
        </w:rPr>
        <w:pPrChange w:id="434" w:author="ちかおか れい" w:date="2018-06-20T20:12:00Z">
          <w:pPr>
            <w:widowControl/>
          </w:pPr>
        </w:pPrChange>
      </w:pPr>
      <w:r w:rsidRPr="00350E5F">
        <w:rPr>
          <w:rFonts w:ascii="ＭＳ 明朝" w:eastAsia="ＭＳ 明朝" w:hAnsi="ＭＳ 明朝" w:cs="ＭＳ Ｐゴシック"/>
          <w:sz w:val="21"/>
          <w:szCs w:val="21"/>
          <w:lang w:eastAsia="ja-JP"/>
        </w:rPr>
        <w:t>力を貯める、力が溜まる。</w:t>
      </w:r>
    </w:p>
    <w:p w:rsidR="00C82182" w:rsidRPr="00350E5F" w:rsidRDefault="00C82182" w:rsidP="00A160F1">
      <w:pPr>
        <w:widowControl/>
        <w:rPr>
          <w:rFonts w:ascii="ＭＳ 明朝" w:eastAsia="ＭＳ 明朝" w:hAnsi="ＭＳ 明朝" w:cs="ＭＳ Ｐゴシック"/>
          <w:sz w:val="21"/>
          <w:szCs w:val="21"/>
          <w:lang w:eastAsia="ja-JP"/>
        </w:rPr>
        <w:pPrChange w:id="435" w:author="ちかおか れい" w:date="2018-06-20T20:12:00Z">
          <w:pPr>
            <w:widowControl/>
          </w:pPr>
        </w:pPrChange>
      </w:pPr>
      <w:r w:rsidRPr="00350E5F">
        <w:rPr>
          <w:rFonts w:ascii="ＭＳ 明朝" w:eastAsia="ＭＳ 明朝" w:hAnsi="ＭＳ 明朝" w:cs="ＭＳ Ｐゴシック"/>
          <w:sz w:val="21"/>
          <w:szCs w:val="21"/>
          <w:lang w:eastAsia="ja-JP"/>
        </w:rPr>
        <w:t>力をかけたとき、その力はそこに溜まる。ばね、ぜんまい、</w:t>
      </w:r>
    </w:p>
    <w:p w:rsidR="00C82182" w:rsidRPr="00350E5F" w:rsidRDefault="00C82182" w:rsidP="00A160F1">
      <w:pPr>
        <w:widowControl/>
        <w:rPr>
          <w:rFonts w:ascii="ＭＳ 明朝" w:eastAsia="ＭＳ 明朝" w:hAnsi="ＭＳ 明朝" w:cs="ＭＳ Ｐゴシック"/>
          <w:sz w:val="21"/>
          <w:szCs w:val="21"/>
          <w:lang w:eastAsia="ja-JP"/>
        </w:rPr>
        <w:pPrChange w:id="436" w:author="ちかおか れい" w:date="2018-06-20T20:12:00Z">
          <w:pPr>
            <w:widowControl/>
          </w:pPr>
        </w:pPrChange>
      </w:pPr>
      <w:r w:rsidRPr="00350E5F">
        <w:rPr>
          <w:rFonts w:ascii="ＭＳ 明朝" w:eastAsia="ＭＳ 明朝" w:hAnsi="ＭＳ 明朝" w:cs="ＭＳ Ｐゴシック"/>
          <w:sz w:val="21"/>
          <w:szCs w:val="21"/>
          <w:lang w:eastAsia="ja-JP"/>
        </w:rPr>
        <w:t>人の</w:t>
      </w:r>
      <w:proofErr w:type="gramStart"/>
      <w:r w:rsidRPr="00350E5F">
        <w:rPr>
          <w:rFonts w:ascii="ＭＳ 明朝" w:eastAsia="ＭＳ 明朝" w:hAnsi="ＭＳ 明朝" w:cs="ＭＳ Ｐゴシック"/>
          <w:sz w:val="21"/>
          <w:szCs w:val="21"/>
          <w:lang w:eastAsia="ja-JP"/>
        </w:rPr>
        <w:t>力のぶんだけ</w:t>
      </w:r>
      <w:proofErr w:type="gramEnd"/>
      <w:r w:rsidRPr="00350E5F">
        <w:rPr>
          <w:rFonts w:ascii="ＭＳ 明朝" w:eastAsia="ＭＳ 明朝" w:hAnsi="ＭＳ 明朝" w:cs="ＭＳ Ｐゴシック"/>
          <w:sz w:val="21"/>
          <w:szCs w:val="21"/>
          <w:lang w:eastAsia="ja-JP"/>
        </w:rPr>
        <w:t>、たまる。</w:t>
      </w:r>
    </w:p>
    <w:p w:rsidR="00C82182" w:rsidRPr="00350E5F" w:rsidRDefault="00C82182" w:rsidP="00A160F1">
      <w:pPr>
        <w:widowControl/>
        <w:rPr>
          <w:rFonts w:ascii="ＭＳ 明朝" w:eastAsia="ＭＳ 明朝" w:hAnsi="ＭＳ 明朝" w:cs="ＭＳ Ｐゴシック"/>
          <w:sz w:val="21"/>
          <w:szCs w:val="21"/>
          <w:lang w:eastAsia="ja-JP"/>
        </w:rPr>
        <w:pPrChange w:id="437" w:author="ちかおか れい" w:date="2018-06-20T20:12:00Z">
          <w:pPr>
            <w:widowControl/>
          </w:pPr>
        </w:pPrChange>
      </w:pPr>
      <w:r w:rsidRPr="00350E5F">
        <w:rPr>
          <w:rFonts w:ascii="ＭＳ 明朝" w:eastAsia="ＭＳ 明朝" w:hAnsi="ＭＳ 明朝" w:cs="ＭＳ Ｐゴシック"/>
          <w:sz w:val="21"/>
          <w:szCs w:val="21"/>
          <w:lang w:eastAsia="ja-JP"/>
        </w:rPr>
        <w:t>人の力を変えて、人の能力以上のことを行うようになる。</w:t>
      </w:r>
    </w:p>
    <w:p w:rsidR="00C82182" w:rsidRPr="00350E5F" w:rsidRDefault="00C82182" w:rsidP="00A160F1">
      <w:pPr>
        <w:widowControl/>
        <w:rPr>
          <w:rFonts w:ascii="ＭＳ 明朝" w:eastAsia="ＭＳ 明朝" w:hAnsi="ＭＳ 明朝" w:cs="ＭＳ Ｐゴシック"/>
          <w:sz w:val="21"/>
          <w:szCs w:val="21"/>
          <w:lang w:eastAsia="ja-JP"/>
        </w:rPr>
        <w:pPrChange w:id="438" w:author="ちかおか れい" w:date="2018-06-20T20:12:00Z">
          <w:pPr>
            <w:widowControl/>
          </w:pPr>
        </w:pPrChange>
      </w:pPr>
      <w:r w:rsidRPr="00350E5F">
        <w:rPr>
          <w:rFonts w:ascii="ＭＳ 明朝" w:eastAsia="ＭＳ 明朝" w:hAnsi="ＭＳ 明朝" w:cs="ＭＳ Ｐゴシック"/>
          <w:sz w:val="21"/>
          <w:szCs w:val="21"/>
          <w:lang w:eastAsia="ja-JP"/>
        </w:rPr>
        <w:t>ガラスに力を溜めることはできるだろうか。</w:t>
      </w:r>
    </w:p>
    <w:p w:rsidR="00C82182" w:rsidRPr="00350E5F" w:rsidRDefault="00C82182" w:rsidP="00A160F1">
      <w:pPr>
        <w:widowControl/>
        <w:rPr>
          <w:rFonts w:ascii="ＭＳ 明朝" w:eastAsia="ＭＳ 明朝" w:hAnsi="ＭＳ 明朝" w:cs="ＭＳ Ｐゴシック"/>
          <w:sz w:val="21"/>
          <w:szCs w:val="21"/>
          <w:lang w:eastAsia="ja-JP"/>
        </w:rPr>
        <w:pPrChange w:id="439" w:author="ちかおか れい" w:date="2018-06-20T20:12:00Z">
          <w:pPr>
            <w:widowControl/>
          </w:pPr>
        </w:pPrChange>
      </w:pPr>
      <w:r w:rsidRPr="00350E5F">
        <w:rPr>
          <w:rFonts w:ascii="ＭＳ 明朝" w:eastAsia="ＭＳ 明朝" w:hAnsi="ＭＳ 明朝" w:cs="ＭＳ Ｐゴシック"/>
          <w:sz w:val="21"/>
          <w:szCs w:val="21"/>
          <w:lang w:eastAsia="ja-JP"/>
        </w:rPr>
        <w:t>ガラスが動いているような形を作りたい。</w:t>
      </w:r>
    </w:p>
    <w:p w:rsidR="00C82182" w:rsidRPr="00350E5F" w:rsidRDefault="00C82182" w:rsidP="00A160F1">
      <w:pPr>
        <w:widowControl/>
        <w:rPr>
          <w:rFonts w:ascii="ＭＳ 明朝" w:eastAsia="ＭＳ 明朝" w:hAnsi="ＭＳ 明朝" w:cs="ＭＳ Ｐゴシック"/>
          <w:sz w:val="21"/>
          <w:szCs w:val="21"/>
          <w:lang w:eastAsia="ja-JP"/>
        </w:rPr>
        <w:pPrChange w:id="440" w:author="ちかおか れい" w:date="2018-06-20T20:12:00Z">
          <w:pPr>
            <w:widowControl/>
          </w:pPr>
        </w:pPrChange>
      </w:pPr>
      <w:r w:rsidRPr="00350E5F">
        <w:rPr>
          <w:rFonts w:ascii="ＭＳ 明朝" w:eastAsia="ＭＳ 明朝" w:hAnsi="ＭＳ 明朝" w:cs="ＭＳ Ｐゴシック"/>
          <w:sz w:val="21"/>
          <w:szCs w:val="21"/>
          <w:lang w:eastAsia="ja-JP"/>
        </w:rPr>
        <w:t>力感がある形、自ら動こうとしている形は不安定で儚く危うい雰囲気を持っている。</w:t>
      </w:r>
    </w:p>
    <w:p w:rsidR="00C82182" w:rsidRPr="00350E5F" w:rsidRDefault="00C82182" w:rsidP="00A160F1">
      <w:pPr>
        <w:widowControl/>
        <w:rPr>
          <w:rFonts w:ascii="ＭＳ 明朝" w:eastAsia="ＭＳ 明朝" w:hAnsi="ＭＳ 明朝" w:cs="ＭＳ Ｐゴシック"/>
          <w:sz w:val="21"/>
          <w:szCs w:val="21"/>
          <w:lang w:eastAsia="ja-JP"/>
        </w:rPr>
        <w:pPrChange w:id="441" w:author="ちかおか れい" w:date="2018-06-20T20:12:00Z">
          <w:pPr>
            <w:widowControl/>
          </w:pPr>
        </w:pPrChange>
      </w:pPr>
      <w:r w:rsidRPr="00350E5F">
        <w:rPr>
          <w:rFonts w:ascii="ＭＳ 明朝" w:eastAsia="ＭＳ 明朝" w:hAnsi="ＭＳ 明朝" w:cs="ＭＳ Ｐゴシック"/>
          <w:sz w:val="21"/>
          <w:szCs w:val="21"/>
          <w:lang w:eastAsia="ja-JP"/>
        </w:rPr>
        <w:t>弾ける様を見せる形や、揺れ動く様が見える形が動きのある形</w:t>
      </w:r>
    </w:p>
    <w:p w:rsidR="00C82182" w:rsidRPr="00350E5F" w:rsidRDefault="00C82182" w:rsidP="00A160F1">
      <w:pPr>
        <w:pStyle w:val="a6"/>
        <w:ind w:leftChars="0" w:left="2760"/>
        <w:rPr>
          <w:rFonts w:ascii="ＭＳ 明朝" w:eastAsia="ＭＳ 明朝" w:hAnsi="ＭＳ 明朝"/>
          <w:sz w:val="21"/>
          <w:szCs w:val="21"/>
        </w:rPr>
        <w:pPrChange w:id="442" w:author="ちかおか れい" w:date="2018-06-20T20:12:00Z">
          <w:pPr>
            <w:pStyle w:val="a6"/>
            <w:ind w:leftChars="0" w:left="2760"/>
          </w:pPr>
        </w:pPrChange>
      </w:pPr>
    </w:p>
    <w:p w:rsidR="00C82182" w:rsidRPr="00350E5F" w:rsidRDefault="00C82182" w:rsidP="00A160F1">
      <w:pPr>
        <w:pStyle w:val="4"/>
        <w:ind w:left="880"/>
        <w:rPr>
          <w:rFonts w:ascii="ＭＳ 明朝" w:eastAsia="ＭＳ 明朝" w:hAnsi="ＭＳ 明朝"/>
          <w:sz w:val="21"/>
          <w:szCs w:val="21"/>
          <w:lang w:eastAsia="ja-JP"/>
        </w:rPr>
        <w:pPrChange w:id="443" w:author="ちかおか れい" w:date="2018-06-20T20:12:00Z">
          <w:pPr/>
        </w:pPrChange>
      </w:pPr>
      <w:r w:rsidRPr="00350E5F">
        <w:rPr>
          <w:rFonts w:ascii="ＭＳ 明朝" w:eastAsia="ＭＳ 明朝" w:hAnsi="ＭＳ 明朝" w:hint="eastAsia"/>
          <w:sz w:val="21"/>
          <w:szCs w:val="21"/>
          <w:lang w:eastAsia="ja-JP"/>
        </w:rPr>
        <w:t>第二項　プロペラ</w:t>
      </w:r>
    </w:p>
    <w:p w:rsidR="00C82182" w:rsidRPr="00350E5F" w:rsidRDefault="00C82182" w:rsidP="00A160F1">
      <w:pPr>
        <w:widowControl/>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 xml:space="preserve">プロペラ　風を受けて動く、動いて風を作る　まわる形　風を作り、風を求める　</w:t>
      </w:r>
    </w:p>
    <w:p w:rsidR="00C82182" w:rsidRPr="00350E5F" w:rsidRDefault="00C82182" w:rsidP="00A160F1">
      <w:pPr>
        <w:widowControl/>
        <w:rPr>
          <w:rFonts w:ascii="ＭＳ 明朝" w:eastAsia="ＭＳ 明朝" w:hAnsi="ＭＳ 明朝" w:cs="ＭＳ Ｐゴシック"/>
          <w:sz w:val="21"/>
          <w:szCs w:val="21"/>
          <w:lang w:eastAsia="ja-JP"/>
        </w:rPr>
        <w:pPrChange w:id="444" w:author="ちかおか れい" w:date="2018-06-20T20:12:00Z">
          <w:pPr>
            <w:widowControl/>
          </w:pPr>
        </w:pPrChange>
      </w:pPr>
      <w:r w:rsidRPr="00350E5F">
        <w:rPr>
          <w:rFonts w:ascii="ＭＳ 明朝" w:eastAsia="ＭＳ 明朝" w:hAnsi="ＭＳ 明朝" w:cs="ＭＳ Ｐゴシック"/>
          <w:sz w:val="21"/>
          <w:szCs w:val="21"/>
          <w:lang w:eastAsia="ja-JP"/>
        </w:rPr>
        <w:t xml:space="preserve">プロペラの意味 </w:t>
      </w:r>
    </w:p>
    <w:p w:rsidR="00C82182" w:rsidRPr="00350E5F" w:rsidRDefault="00C82182" w:rsidP="00A160F1">
      <w:pPr>
        <w:widowControl/>
        <w:rPr>
          <w:rFonts w:ascii="ＭＳ 明朝" w:eastAsia="ＭＳ 明朝" w:hAnsi="ＭＳ 明朝" w:cs="ＭＳ Ｐゴシック"/>
          <w:sz w:val="21"/>
          <w:szCs w:val="21"/>
          <w:lang w:eastAsia="ja-JP"/>
        </w:rPr>
        <w:pPrChange w:id="445" w:author="ちかおか れい" w:date="2018-06-20T20:12:00Z">
          <w:pPr>
            <w:widowControl/>
          </w:pPr>
        </w:pPrChange>
      </w:pPr>
      <w:r w:rsidRPr="00350E5F">
        <w:rPr>
          <w:rFonts w:ascii="ＭＳ 明朝" w:eastAsia="ＭＳ 明朝" w:hAnsi="ＭＳ 明朝" w:cs="ＭＳ Ｐゴシック"/>
          <w:sz w:val="21"/>
          <w:szCs w:val="21"/>
          <w:lang w:eastAsia="ja-JP"/>
        </w:rPr>
        <w:t>なぜプロペラを作るのか。形に動きを感じるから。動きを与える、動きを受ける、両方の性質をもつかたち。動きの形をつくりたい。テーマは『動き」モチーフがプロペラ動くのは、空間。動く空気感を形に。</w:t>
      </w:r>
    </w:p>
    <w:p w:rsidR="00C82182" w:rsidRPr="00350E5F" w:rsidRDefault="00C82182" w:rsidP="00A160F1">
      <w:pPr>
        <w:widowControl/>
        <w:rPr>
          <w:rFonts w:ascii="ＭＳ 明朝" w:eastAsia="ＭＳ 明朝" w:hAnsi="ＭＳ 明朝" w:cs="ＭＳ Ｐゴシック"/>
          <w:sz w:val="21"/>
          <w:szCs w:val="21"/>
          <w:lang w:eastAsia="ja-JP"/>
        </w:rPr>
        <w:pPrChange w:id="446" w:author="ちかおか れい" w:date="2018-06-20T20:12:00Z">
          <w:pPr>
            <w:widowControl/>
          </w:pPr>
        </w:pPrChange>
      </w:pPr>
      <w:r w:rsidRPr="00350E5F">
        <w:rPr>
          <w:rFonts w:ascii="ＭＳ 明朝" w:eastAsia="ＭＳ 明朝" w:hAnsi="ＭＳ 明朝" w:cs="ＭＳ Ｐゴシック"/>
          <w:sz w:val="21"/>
          <w:szCs w:val="21"/>
          <w:lang w:eastAsia="ja-JP"/>
        </w:rPr>
        <w:t>セルベンを使ったキルンリキャストは、ガラスがキルンの中で再び動くことで新しい見え方を作る。技法や表現において使ってみたいやり方。</w:t>
      </w:r>
    </w:p>
    <w:p w:rsidR="00C82182" w:rsidRPr="00350E5F" w:rsidRDefault="00C82182" w:rsidP="00A160F1">
      <w:pPr>
        <w:rPr>
          <w:rFonts w:ascii="ＭＳ 明朝" w:eastAsia="ＭＳ 明朝" w:hAnsi="ＭＳ 明朝"/>
          <w:sz w:val="21"/>
          <w:szCs w:val="21"/>
          <w:lang w:eastAsia="ja-JP"/>
        </w:rPr>
        <w:pPrChange w:id="447" w:author="ちかおか れい" w:date="2018-06-20T20:12:00Z">
          <w:pPr/>
        </w:pPrChange>
      </w:pPr>
    </w:p>
    <w:p w:rsidR="00C82182" w:rsidRPr="00350E5F" w:rsidRDefault="00C82182" w:rsidP="00A160F1">
      <w:pPr>
        <w:pStyle w:val="4"/>
        <w:ind w:left="880"/>
        <w:rPr>
          <w:rFonts w:ascii="ＭＳ 明朝" w:eastAsia="ＭＳ 明朝" w:hAnsi="ＭＳ 明朝"/>
          <w:sz w:val="21"/>
          <w:szCs w:val="21"/>
          <w:lang w:eastAsia="ja-JP"/>
        </w:rPr>
        <w:pPrChange w:id="448" w:author="ちかおか れい" w:date="2018-06-20T20:12:00Z">
          <w:pPr/>
        </w:pPrChange>
      </w:pPr>
      <w:r w:rsidRPr="00350E5F">
        <w:rPr>
          <w:rFonts w:ascii="ＭＳ 明朝" w:eastAsia="ＭＳ 明朝" w:hAnsi="ＭＳ 明朝" w:hint="eastAsia"/>
          <w:sz w:val="21"/>
          <w:szCs w:val="21"/>
          <w:lang w:eastAsia="ja-JP"/>
        </w:rPr>
        <w:t>第三項　迷路</w:t>
      </w:r>
    </w:p>
    <w:p w:rsidR="00C82182" w:rsidRPr="00350E5F" w:rsidRDefault="00C82182" w:rsidP="00D226E4">
      <w:pPr>
        <w:widowControl/>
        <w:rPr>
          <w:rFonts w:ascii="ＭＳ 明朝" w:eastAsia="ＭＳ 明朝" w:hAnsi="ＭＳ 明朝" w:cs="ＭＳ Ｐゴシック"/>
          <w:sz w:val="21"/>
          <w:szCs w:val="21"/>
          <w:lang w:eastAsia="ja-JP"/>
        </w:rPr>
      </w:pPr>
      <w:r w:rsidRPr="00350E5F">
        <w:rPr>
          <w:rFonts w:ascii="ＭＳ 明朝" w:eastAsia="ＭＳ 明朝" w:hAnsi="ＭＳ 明朝" w:cs="ＭＳ Ｐゴシック"/>
          <w:sz w:val="21"/>
          <w:szCs w:val="21"/>
          <w:lang w:eastAsia="ja-JP"/>
        </w:rPr>
        <w:t>なぜ迷路に惹かれるのか</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人が集まると関係が生まれる。関係をコントロールするためには、関係を繋げたり断ち切ったり できる術を考え、生み出す。 人の空間を作り出すもの、壁。壁を立ててはじめて人の空間を意識する。  は厚かったり薄かったり、固定されたり動かせたり、見えたり見えなかったり、様々なもの。 物理的な壁、意識的な壁、文化的な壁。それぞれが関係を分かつ意味が大きいが、それ以外の意味として、守るため、導くためなどの意味を持つ 壁を立てると空間が分けられる。内側と外側が成立する。 壁を立てると、動きを操作できる。人の流れ、水</w:t>
      </w:r>
      <w:r w:rsidRPr="00350E5F">
        <w:rPr>
          <w:rFonts w:ascii="ＭＳ 明朝" w:eastAsia="ＭＳ 明朝" w:hAnsi="ＭＳ 明朝" w:cs="ＭＳ Ｐゴシック"/>
          <w:sz w:val="21"/>
          <w:szCs w:val="21"/>
          <w:lang w:eastAsia="ja-JP"/>
        </w:rPr>
        <w:lastRenderedPageBreak/>
        <w:t xml:space="preserve">の流れ、空気の流れ 壁が長く続くと道になる 道は移動するものたちで作られる。人は移動する生き物だから、道を作る。 </w:t>
      </w:r>
    </w:p>
    <w:p w:rsidR="00C82182" w:rsidRPr="00350E5F" w:rsidRDefault="00C82182" w:rsidP="00D226E4">
      <w:pPr>
        <w:widowControl/>
        <w:rPr>
          <w:rFonts w:ascii="ＭＳ 明朝" w:eastAsia="ＭＳ 明朝" w:hAnsi="ＭＳ 明朝"/>
          <w:sz w:val="21"/>
          <w:szCs w:val="21"/>
          <w:lang w:eastAsia="ja-JP"/>
        </w:rPr>
      </w:pPr>
      <w:r w:rsidRPr="00350E5F">
        <w:rPr>
          <w:rFonts w:ascii="ＭＳ 明朝" w:eastAsia="ＭＳ 明朝" w:hAnsi="ＭＳ 明朝" w:cs="ＭＳ Ｐゴシック"/>
          <w:sz w:val="21"/>
          <w:szCs w:val="21"/>
          <w:lang w:eastAsia="ja-JP"/>
        </w:rPr>
        <w:t>道には人の流れる動きがある。 人が動くには理由がある。生き物が動くにも理由がある。 </w:t>
      </w:r>
      <w:r w:rsidRPr="00350E5F">
        <w:rPr>
          <w:rFonts w:ascii="ＭＳ 明朝" w:eastAsia="ＭＳ 明朝" w:hAnsi="ＭＳ 明朝" w:hint="eastAsia"/>
          <w:sz w:val="21"/>
          <w:szCs w:val="21"/>
          <w:lang w:eastAsia="ja-JP"/>
        </w:rPr>
        <w:t xml:space="preserve">迷路　迷いや不安を感じる　入口と出口がある　正解がある　全体を俯瞰している　</w:t>
      </w:r>
    </w:p>
    <w:p w:rsidR="00C82182" w:rsidRPr="00350E5F" w:rsidRDefault="00C82182" w:rsidP="00A160F1">
      <w:pPr>
        <w:widowControl/>
        <w:rPr>
          <w:rFonts w:ascii="ＭＳ 明朝" w:eastAsia="ＭＳ 明朝" w:hAnsi="ＭＳ 明朝" w:cs="ＭＳ Ｐゴシック"/>
          <w:sz w:val="21"/>
          <w:szCs w:val="21"/>
          <w:lang w:eastAsia="ja-JP"/>
        </w:rPr>
      </w:pPr>
      <w:r w:rsidRPr="00350E5F">
        <w:rPr>
          <w:rFonts w:ascii="ＭＳ 明朝" w:eastAsia="ＭＳ 明朝" w:hAnsi="ＭＳ 明朝" w:cs="ＭＳ Ｐゴシック"/>
          <w:sz w:val="21"/>
          <w:szCs w:val="21"/>
          <w:lang w:eastAsia="ja-JP"/>
        </w:rPr>
        <w:t xml:space="preserve">迷路に似たもの </w:t>
      </w:r>
    </w:p>
    <w:p w:rsidR="00C82182" w:rsidRPr="00350E5F" w:rsidRDefault="00C82182" w:rsidP="00D226E4">
      <w:pPr>
        <w:widowControl/>
        <w:rPr>
          <w:rFonts w:ascii="ＭＳ 明朝" w:eastAsia="ＭＳ 明朝" w:hAnsi="ＭＳ 明朝" w:cs="ＭＳ Ｐゴシック"/>
          <w:sz w:val="21"/>
          <w:szCs w:val="21"/>
          <w:lang w:eastAsia="ja-JP"/>
        </w:rPr>
        <w:pPrChange w:id="449" w:author="ちかおか れい" w:date="2018-06-20T20:07:00Z">
          <w:pPr>
            <w:widowControl/>
          </w:pPr>
        </w:pPrChange>
      </w:pPr>
      <w:r w:rsidRPr="00350E5F">
        <w:rPr>
          <w:rFonts w:ascii="ＭＳ 明朝" w:eastAsia="ＭＳ 明朝" w:hAnsi="ＭＳ 明朝" w:cs="ＭＳ Ｐゴシック"/>
          <w:sz w:val="21"/>
          <w:szCs w:val="21"/>
          <w:lang w:eastAsia="ja-JP"/>
        </w:rPr>
        <w:t>迷路から感じること</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 xml:space="preserve">美しい </w:t>
      </w:r>
      <w:r w:rsidRPr="00350E5F">
        <w:rPr>
          <w:rFonts w:ascii="ＭＳ 明朝" w:eastAsia="ＭＳ 明朝" w:hAnsi="ＭＳ 明朝" w:cs="ＭＳ Ｐゴシック" w:hint="eastAsia"/>
          <w:sz w:val="21"/>
          <w:szCs w:val="21"/>
          <w:lang w:eastAsia="ja-JP"/>
        </w:rPr>
        <w:t xml:space="preserve"> </w:t>
      </w:r>
      <w:r w:rsidRPr="00350E5F">
        <w:rPr>
          <w:rFonts w:ascii="ＭＳ 明朝" w:eastAsia="ＭＳ 明朝" w:hAnsi="ＭＳ 明朝" w:cs="ＭＳ Ｐゴシック"/>
          <w:sz w:val="21"/>
          <w:szCs w:val="21"/>
          <w:lang w:eastAsia="ja-JP"/>
        </w:rPr>
        <w:t xml:space="preserve">迷い 時間 狭い 道 壁 街 不安 情報 空 動き 人 気配 </w:t>
      </w:r>
    </w:p>
    <w:p w:rsidR="00C82182" w:rsidRPr="00350E5F" w:rsidRDefault="00C82182" w:rsidP="00D226E4">
      <w:pPr>
        <w:widowControl/>
        <w:rPr>
          <w:rFonts w:ascii="ＭＳ 明朝" w:eastAsia="ＭＳ 明朝" w:hAnsi="ＭＳ 明朝" w:cs="ＭＳ Ｐゴシック"/>
          <w:sz w:val="21"/>
          <w:szCs w:val="21"/>
          <w:lang w:eastAsia="ja-JP"/>
        </w:rPr>
        <w:pPrChange w:id="450" w:author="ちかおか れい" w:date="2018-06-20T20:07:00Z">
          <w:pPr>
            <w:widowControl/>
          </w:pPr>
        </w:pPrChange>
      </w:pPr>
      <w:r w:rsidRPr="00350E5F">
        <w:rPr>
          <w:rFonts w:ascii="ＭＳ 明朝" w:eastAsia="ＭＳ 明朝" w:hAnsi="ＭＳ 明朝" w:cs="ＭＳ Ｐゴシック"/>
          <w:sz w:val="21"/>
          <w:szCs w:val="21"/>
          <w:lang w:eastAsia="ja-JP"/>
        </w:rPr>
        <w:t>都市のカタチ 川 道 電車 高層ビル 欲しい情報  欲望 見えない壁  人がいないとないもの</w:t>
      </w:r>
    </w:p>
    <w:p w:rsidR="00C82182" w:rsidRPr="00350E5F" w:rsidRDefault="00C82182" w:rsidP="00D226E4">
      <w:pPr>
        <w:rPr>
          <w:rFonts w:ascii="ＭＳ 明朝" w:eastAsia="ＭＳ 明朝" w:hAnsi="ＭＳ 明朝"/>
          <w:sz w:val="21"/>
          <w:szCs w:val="21"/>
          <w:lang w:eastAsia="ja-JP"/>
        </w:rPr>
        <w:pPrChange w:id="451" w:author="ちかおか れい" w:date="2018-06-20T20:07:00Z">
          <w:pPr/>
        </w:pPrChange>
      </w:pPr>
    </w:p>
    <w:p w:rsidR="00C82182" w:rsidRPr="00350E5F" w:rsidRDefault="00C82182" w:rsidP="00A160F1">
      <w:pPr>
        <w:pStyle w:val="3"/>
        <w:ind w:left="880"/>
        <w:rPr>
          <w:rFonts w:ascii="ＭＳ 明朝" w:eastAsia="ＭＳ 明朝" w:hAnsi="ＭＳ 明朝"/>
          <w:b/>
          <w:sz w:val="21"/>
          <w:szCs w:val="21"/>
          <w:lang w:eastAsia="ja-JP"/>
        </w:rPr>
        <w:pPrChange w:id="452" w:author="ちかおか れい" w:date="2018-06-20T20:12:00Z">
          <w:pPr/>
        </w:pPrChange>
      </w:pPr>
      <w:r w:rsidRPr="00350E5F">
        <w:rPr>
          <w:rFonts w:ascii="ＭＳ 明朝" w:eastAsia="ＭＳ 明朝" w:hAnsi="ＭＳ 明朝" w:hint="eastAsia"/>
          <w:b/>
          <w:sz w:val="21"/>
          <w:szCs w:val="21"/>
          <w:lang w:eastAsia="ja-JP"/>
        </w:rPr>
        <w:t>第六節　動きを止める構造</w:t>
      </w:r>
    </w:p>
    <w:p w:rsidR="00C82182" w:rsidRPr="00350E5F" w:rsidRDefault="00C82182" w:rsidP="00A160F1">
      <w:pPr>
        <w:pStyle w:val="4"/>
        <w:ind w:left="880"/>
        <w:rPr>
          <w:rFonts w:ascii="ＭＳ 明朝" w:eastAsia="ＭＳ 明朝" w:hAnsi="ＭＳ 明朝"/>
          <w:sz w:val="21"/>
          <w:szCs w:val="21"/>
          <w:lang w:eastAsia="ja-JP"/>
        </w:rPr>
        <w:pPrChange w:id="453" w:author="ちかおか れい" w:date="2018-06-20T20:12:00Z">
          <w:pPr/>
        </w:pPrChange>
      </w:pPr>
      <w:r w:rsidRPr="00350E5F">
        <w:rPr>
          <w:rFonts w:ascii="ＭＳ 明朝" w:eastAsia="ＭＳ 明朝" w:hAnsi="ＭＳ 明朝" w:hint="eastAsia"/>
          <w:sz w:val="21"/>
          <w:szCs w:val="21"/>
          <w:lang w:eastAsia="ja-JP"/>
        </w:rPr>
        <w:t xml:space="preserve">第一項 </w:t>
      </w:r>
      <w:r w:rsidRPr="00350E5F">
        <w:rPr>
          <w:rFonts w:ascii="ＭＳ 明朝" w:eastAsia="ＭＳ 明朝" w:hAnsi="ＭＳ 明朝"/>
          <w:sz w:val="21"/>
          <w:szCs w:val="21"/>
          <w:lang w:eastAsia="ja-JP"/>
        </w:rPr>
        <w:t xml:space="preserve"> </w:t>
      </w:r>
      <w:r w:rsidRPr="00350E5F">
        <w:rPr>
          <w:rFonts w:ascii="ＭＳ 明朝" w:eastAsia="ＭＳ 明朝" w:hAnsi="ＭＳ 明朝" w:hint="eastAsia"/>
          <w:sz w:val="21"/>
          <w:szCs w:val="21"/>
          <w:lang w:eastAsia="ja-JP"/>
        </w:rPr>
        <w:t xml:space="preserve">構造体　</w:t>
      </w:r>
    </w:p>
    <w:p w:rsidR="00C82182" w:rsidRPr="00350E5F" w:rsidRDefault="00C82182" w:rsidP="00A160F1">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固定する方法　金属ピン　塊　組み立てる　建築</w:t>
      </w:r>
    </w:p>
    <w:p w:rsidR="00C82182" w:rsidRPr="00350E5F" w:rsidRDefault="00C82182" w:rsidP="00A160F1">
      <w:pPr>
        <w:pStyle w:val="a6"/>
        <w:numPr>
          <w:ilvl w:val="0"/>
          <w:numId w:val="2"/>
        </w:numPr>
        <w:ind w:leftChars="0"/>
        <w:rPr>
          <w:rFonts w:ascii="ＭＳ 明朝" w:eastAsia="ＭＳ 明朝" w:hAnsi="ＭＳ 明朝"/>
          <w:sz w:val="21"/>
          <w:szCs w:val="21"/>
        </w:rPr>
        <w:pPrChange w:id="454" w:author="ちかおか れい" w:date="2018-06-20T20:12:00Z">
          <w:pPr>
            <w:pStyle w:val="a6"/>
            <w:numPr>
              <w:numId w:val="2"/>
            </w:numPr>
            <w:ind w:leftChars="0" w:left="840" w:hanging="840"/>
          </w:pPr>
        </w:pPrChange>
      </w:pPr>
      <w:r w:rsidRPr="00350E5F">
        <w:rPr>
          <w:rFonts w:ascii="ＭＳ 明朝" w:eastAsia="ＭＳ 明朝" w:hAnsi="ＭＳ 明朝" w:hint="eastAsia"/>
          <w:sz w:val="21"/>
          <w:szCs w:val="21"/>
        </w:rPr>
        <w:t xml:space="preserve">支える形　</w:t>
      </w:r>
    </w:p>
    <w:p w:rsidR="00C82182" w:rsidRPr="00350E5F" w:rsidRDefault="00C82182" w:rsidP="00A160F1">
      <w:pPr>
        <w:pStyle w:val="a6"/>
        <w:ind w:leftChars="0" w:left="840"/>
        <w:rPr>
          <w:rFonts w:ascii="ＭＳ 明朝" w:eastAsia="ＭＳ 明朝" w:hAnsi="ＭＳ 明朝"/>
          <w:sz w:val="21"/>
          <w:szCs w:val="21"/>
        </w:rPr>
        <w:pPrChange w:id="455" w:author="ちかおか れい" w:date="2018-06-20T20:12:00Z">
          <w:pPr>
            <w:pStyle w:val="a6"/>
            <w:ind w:leftChars="0" w:left="840"/>
          </w:pPr>
        </w:pPrChange>
      </w:pPr>
      <w:r w:rsidRPr="00350E5F">
        <w:rPr>
          <w:rFonts w:ascii="ＭＳ 明朝" w:eastAsia="ＭＳ 明朝" w:hAnsi="ＭＳ 明朝" w:hint="eastAsia"/>
          <w:sz w:val="21"/>
          <w:szCs w:val="21"/>
        </w:rPr>
        <w:t>ガラスは自重で崩壊する　自重を支える構造が必要だが、それは動きを止める構造になる。動きを止める構造と動く形とはバランスが取れていなければ造形が成立しない　バネには金属ピンを使った　プロペラ</w:t>
      </w:r>
    </w:p>
    <w:p w:rsidR="00C82182" w:rsidRPr="00350E5F" w:rsidRDefault="00C82182" w:rsidP="00A160F1">
      <w:pPr>
        <w:rPr>
          <w:rFonts w:ascii="ＭＳ 明朝" w:eastAsia="ＭＳ 明朝" w:hAnsi="ＭＳ 明朝"/>
          <w:sz w:val="21"/>
          <w:szCs w:val="21"/>
          <w:lang w:eastAsia="ja-JP"/>
        </w:rPr>
        <w:pPrChange w:id="456" w:author="ちかおか れい" w:date="2018-06-20T20:12:00Z">
          <w:pPr/>
        </w:pPrChange>
      </w:pPr>
    </w:p>
    <w:p w:rsidR="00C82182" w:rsidRPr="00A739CA" w:rsidRDefault="00C82182" w:rsidP="00A160F1">
      <w:pPr>
        <w:pStyle w:val="a4"/>
        <w:spacing w:line="285" w:lineRule="auto"/>
        <w:ind w:left="100" w:right="103" w:firstLineChars="100" w:firstLine="190"/>
        <w:rPr>
          <w:rFonts w:ascii="ＭＳ 明朝" w:eastAsia="ＭＳ 明朝" w:hAnsi="ＭＳ 明朝"/>
          <w:sz w:val="21"/>
          <w:szCs w:val="21"/>
          <w:lang w:eastAsia="ja-JP"/>
        </w:rPr>
        <w:pPrChange w:id="457" w:author="ちかおか れい" w:date="2018-06-20T20:12:00Z">
          <w:pPr>
            <w:pStyle w:val="a4"/>
            <w:spacing w:line="285" w:lineRule="auto"/>
            <w:ind w:left="100" w:right="103" w:firstLineChars="100" w:firstLine="190"/>
          </w:pPr>
        </w:pPrChange>
      </w:pPr>
      <w:r w:rsidRPr="00A739CA">
        <w:rPr>
          <w:rFonts w:ascii="ＭＳ 明朝" w:eastAsia="ＭＳ 明朝" w:hAnsi="ＭＳ 明朝" w:hint="eastAsia"/>
          <w:spacing w:val="-10"/>
          <w:sz w:val="21"/>
          <w:szCs w:val="21"/>
          <w:lang w:eastAsia="ja-JP"/>
        </w:rPr>
        <w:t>第</w:t>
      </w:r>
      <w:r>
        <w:rPr>
          <w:rFonts w:ascii="ＭＳ 明朝" w:eastAsia="ＭＳ 明朝" w:hAnsi="ＭＳ 明朝" w:hint="eastAsia"/>
          <w:spacing w:val="-10"/>
          <w:sz w:val="21"/>
          <w:szCs w:val="21"/>
          <w:lang w:eastAsia="ja-JP"/>
        </w:rPr>
        <w:t>四</w:t>
      </w:r>
      <w:r w:rsidRPr="00A739CA">
        <w:rPr>
          <w:rFonts w:ascii="ＭＳ 明朝" w:eastAsia="ＭＳ 明朝" w:hAnsi="ＭＳ 明朝"/>
          <w:spacing w:val="-10"/>
          <w:sz w:val="21"/>
          <w:szCs w:val="21"/>
          <w:lang w:eastAsia="ja-JP"/>
        </w:rPr>
        <w:t>章では、大学院、海外と制作に変化を与えたことで意識することになった二つの世界に</w:t>
      </w:r>
      <w:r w:rsidRPr="00A739CA">
        <w:rPr>
          <w:rFonts w:ascii="ＭＳ 明朝" w:eastAsia="ＭＳ 明朝" w:hAnsi="ＭＳ 明朝"/>
          <w:spacing w:val="-7"/>
          <w:sz w:val="21"/>
          <w:szCs w:val="21"/>
          <w:lang w:eastAsia="ja-JP"/>
        </w:rPr>
        <w:t>ついて論じていく。これは本論</w:t>
      </w:r>
      <w:r w:rsidRPr="00A739CA">
        <w:rPr>
          <w:rFonts w:ascii="ＭＳ 明朝" w:eastAsia="ＭＳ 明朝" w:hAnsi="ＭＳ 明朝" w:hint="eastAsia"/>
          <w:spacing w:val="-7"/>
          <w:sz w:val="21"/>
          <w:szCs w:val="21"/>
          <w:lang w:eastAsia="ja-JP"/>
        </w:rPr>
        <w:t>文</w:t>
      </w:r>
      <w:r w:rsidRPr="00A739CA">
        <w:rPr>
          <w:rFonts w:ascii="ＭＳ 明朝" w:eastAsia="ＭＳ 明朝" w:hAnsi="ＭＳ 明朝"/>
          <w:spacing w:val="-7"/>
          <w:sz w:val="21"/>
          <w:szCs w:val="21"/>
          <w:lang w:eastAsia="ja-JP"/>
        </w:rPr>
        <w:t>と共に制作する作品の中心となるテーマになっている。</w:t>
      </w:r>
    </w:p>
    <w:p w:rsidR="00C82182" w:rsidRPr="00A739CA" w:rsidRDefault="00C82182" w:rsidP="00A160F1">
      <w:pPr>
        <w:rPr>
          <w:rFonts w:ascii="ＭＳ 明朝" w:eastAsia="ＭＳ 明朝" w:hAnsi="ＭＳ 明朝"/>
          <w:sz w:val="21"/>
          <w:szCs w:val="21"/>
          <w:lang w:eastAsia="ja-JP"/>
        </w:rPr>
        <w:pPrChange w:id="458" w:author="ちかおか れい" w:date="2018-06-20T20:12:00Z">
          <w:pPr/>
        </w:pPrChange>
      </w:pPr>
    </w:p>
    <w:p w:rsidR="00C82182" w:rsidRDefault="00C82182" w:rsidP="00A160F1">
      <w:pPr>
        <w:pStyle w:val="2"/>
        <w:rPr>
          <w:rFonts w:ascii="ＭＳ 明朝" w:eastAsia="ＭＳ 明朝" w:hAnsi="ＭＳ 明朝"/>
          <w:sz w:val="21"/>
          <w:szCs w:val="21"/>
          <w:lang w:eastAsia="ja-JP"/>
        </w:rPr>
        <w:pPrChange w:id="459" w:author="ちかおか れい" w:date="2018-06-20T20:12:00Z">
          <w:pPr/>
        </w:pPrChange>
      </w:pPr>
      <w:r w:rsidRPr="00A739CA">
        <w:rPr>
          <w:rFonts w:ascii="ＭＳ 明朝" w:eastAsia="ＭＳ 明朝" w:hAnsi="ＭＳ 明朝" w:hint="eastAsia"/>
          <w:sz w:val="21"/>
          <w:szCs w:val="21"/>
          <w:lang w:eastAsia="ja-JP"/>
        </w:rPr>
        <w:t>第</w:t>
      </w:r>
      <w:r>
        <w:rPr>
          <w:rFonts w:ascii="ＭＳ 明朝" w:eastAsia="ＭＳ 明朝" w:hAnsi="ＭＳ 明朝" w:hint="eastAsia"/>
          <w:sz w:val="21"/>
          <w:szCs w:val="21"/>
          <w:lang w:eastAsia="ja-JP"/>
        </w:rPr>
        <w:t>四</w:t>
      </w:r>
      <w:r w:rsidRPr="00A739CA">
        <w:rPr>
          <w:rFonts w:ascii="ＭＳ 明朝" w:eastAsia="ＭＳ 明朝" w:hAnsi="ＭＳ 明朝" w:hint="eastAsia"/>
          <w:sz w:val="21"/>
          <w:szCs w:val="21"/>
          <w:lang w:eastAsia="ja-JP"/>
        </w:rPr>
        <w:t>章　二つの世界</w:t>
      </w:r>
    </w:p>
    <w:p w:rsidR="00C82182" w:rsidRDefault="00C82182" w:rsidP="00A160F1">
      <w:pPr>
        <w:rPr>
          <w:rFonts w:ascii="ＭＳ 明朝" w:eastAsia="ＭＳ 明朝" w:hAnsi="ＭＳ 明朝"/>
          <w:sz w:val="21"/>
          <w:szCs w:val="21"/>
          <w:lang w:eastAsia="ja-JP"/>
        </w:rPr>
        <w:pPrChange w:id="460" w:author="ちかおか れい" w:date="2018-06-20T20:12:00Z">
          <w:pPr/>
        </w:pPrChange>
      </w:pPr>
    </w:p>
    <w:p w:rsidR="00C82182" w:rsidRDefault="00C82182" w:rsidP="00A160F1">
      <w:pPr>
        <w:rPr>
          <w:rFonts w:ascii="ＭＳ 明朝" w:eastAsia="ＭＳ 明朝" w:hAnsi="ＭＳ 明朝"/>
          <w:sz w:val="21"/>
          <w:szCs w:val="21"/>
          <w:lang w:eastAsia="ja-JP"/>
        </w:rPr>
        <w:pPrChange w:id="461" w:author="ちかおか れい" w:date="2018-06-20T20:12:00Z">
          <w:pPr/>
        </w:pPrChange>
      </w:pPr>
      <w:r>
        <w:rPr>
          <w:rFonts w:ascii="ＭＳ 明朝" w:eastAsia="ＭＳ 明朝" w:hAnsi="ＭＳ 明朝" w:hint="eastAsia"/>
          <w:sz w:val="21"/>
          <w:szCs w:val="21"/>
          <w:lang w:eastAsia="ja-JP"/>
        </w:rPr>
        <w:t>私がガラスから連想することは二つの事柄とその関係性や境界のことが多い。それらを知るためにガラスに触れ、探求を続けているのかもしれないと考えるようになった。</w:t>
      </w:r>
    </w:p>
    <w:p w:rsidR="00C82182" w:rsidRDefault="00C82182" w:rsidP="00A160F1">
      <w:pPr>
        <w:rPr>
          <w:rFonts w:ascii="ＭＳ 明朝" w:eastAsia="ＭＳ 明朝" w:hAnsi="ＭＳ 明朝"/>
          <w:sz w:val="21"/>
          <w:szCs w:val="21"/>
          <w:lang w:eastAsia="ja-JP"/>
        </w:rPr>
        <w:pPrChange w:id="462" w:author="ちかおか れい" w:date="2018-06-20T20:12:00Z">
          <w:pPr/>
        </w:pPrChange>
      </w:pPr>
      <w:r>
        <w:rPr>
          <w:rFonts w:ascii="ＭＳ 明朝" w:eastAsia="ＭＳ 明朝" w:hAnsi="ＭＳ 明朝" w:hint="eastAsia"/>
          <w:sz w:val="21"/>
          <w:szCs w:val="21"/>
          <w:lang w:eastAsia="ja-JP"/>
        </w:rPr>
        <w:t>ガラスに触れながら、ガラスの持つ特性を感じて制作しているが、いつもそれに反することを同時に感じている。たとえば、透明性を考えた時に感じるのは透明であるにもかかわらず強い存在感がある。また、薄く儚いガラスを思い描いた時には、ガラスが持つ強さを感じながら制作をしている。これはガラスの特性に両義性を感じながら制作していると言える。</w:t>
      </w:r>
    </w:p>
    <w:p w:rsidR="00C82182" w:rsidRPr="00114000" w:rsidRDefault="00C82182" w:rsidP="00A160F1">
      <w:pPr>
        <w:rPr>
          <w:rFonts w:ascii="ＭＳ 明朝" w:eastAsia="ＭＳ 明朝" w:hAnsi="ＭＳ 明朝"/>
          <w:sz w:val="21"/>
          <w:szCs w:val="21"/>
          <w:lang w:eastAsia="ja-JP"/>
        </w:rPr>
        <w:pPrChange w:id="463" w:author="ちかおか れい" w:date="2018-06-20T20:12:00Z">
          <w:pPr/>
        </w:pPrChange>
      </w:pPr>
      <w:r>
        <w:rPr>
          <w:rFonts w:ascii="ＭＳ 明朝" w:eastAsia="ＭＳ 明朝" w:hAnsi="ＭＳ 明朝" w:hint="eastAsia"/>
          <w:sz w:val="21"/>
          <w:szCs w:val="21"/>
          <w:lang w:eastAsia="ja-JP"/>
        </w:rPr>
        <w:t>そして、私が造形をするなかで、なにを追い求めているのかを過去に制作してきた作品から読み取ると、同様な二項対立が見えてきた。たとえば動きと静止、生と死、光と影などである。</w:t>
      </w:r>
    </w:p>
    <w:p w:rsidR="00C82182" w:rsidRDefault="00C82182" w:rsidP="00A160F1">
      <w:pPr>
        <w:rPr>
          <w:rFonts w:ascii="ＭＳ 明朝" w:eastAsia="ＭＳ 明朝" w:hAnsi="ＭＳ 明朝"/>
          <w:sz w:val="21"/>
          <w:szCs w:val="21"/>
          <w:lang w:eastAsia="ja-JP"/>
        </w:rPr>
        <w:pPrChange w:id="464" w:author="ちかおか れい" w:date="2018-06-20T20:12:00Z">
          <w:pPr/>
        </w:pPrChange>
      </w:pPr>
      <w:r>
        <w:rPr>
          <w:rFonts w:ascii="ＭＳ 明朝" w:eastAsia="ＭＳ 明朝" w:hAnsi="ＭＳ 明朝" w:hint="eastAsia"/>
          <w:sz w:val="21"/>
          <w:szCs w:val="21"/>
          <w:lang w:eastAsia="ja-JP"/>
        </w:rPr>
        <w:t>１つのテーマの中に二つの事柄もしくはその二つの事柄の関係性が含まれている。どちらかに偏るでもなく、その二つがあるからこそ感じるものが重要なのである。</w:t>
      </w:r>
    </w:p>
    <w:p w:rsidR="00C82182" w:rsidRPr="00D0575D" w:rsidRDefault="00C82182" w:rsidP="00A160F1">
      <w:pPr>
        <w:rPr>
          <w:rFonts w:ascii="ＭＳ 明朝" w:eastAsia="ＭＳ 明朝" w:hAnsi="ＭＳ 明朝"/>
          <w:sz w:val="21"/>
          <w:szCs w:val="21"/>
          <w:lang w:eastAsia="ja-JP"/>
        </w:rPr>
        <w:pPrChange w:id="465" w:author="ちかおか れい" w:date="2018-06-20T20:12:00Z">
          <w:pPr/>
        </w:pPrChange>
      </w:pPr>
      <w:r>
        <w:rPr>
          <w:rFonts w:ascii="ＭＳ 明朝" w:eastAsia="ＭＳ 明朝" w:hAnsi="ＭＳ 明朝" w:hint="eastAsia"/>
          <w:sz w:val="21"/>
          <w:szCs w:val="21"/>
          <w:lang w:eastAsia="ja-JP"/>
        </w:rPr>
        <w:t>フュージング技法を用いてガラス造形を行う中では、ガラスは板状のものを使用することが多い。そのため平面的な作品が多い傾向になるが、平面的な表現の中にも動きを求めたものを作ることが多かった。そのときは、技法の表現できる可能性を広げようとしか考えていなかったが、立体でなければ見せられない動きの表現があったのだと思われる。</w:t>
      </w:r>
    </w:p>
    <w:p w:rsidR="00C82182" w:rsidRDefault="00C82182" w:rsidP="00A160F1">
      <w:pPr>
        <w:pStyle w:val="3"/>
        <w:ind w:left="880"/>
        <w:rPr>
          <w:rFonts w:ascii="ＭＳ 明朝" w:eastAsia="ＭＳ 明朝" w:hAnsi="ＭＳ 明朝"/>
          <w:sz w:val="21"/>
          <w:szCs w:val="21"/>
          <w:lang w:eastAsia="ja-JP"/>
        </w:rPr>
        <w:pPrChange w:id="466" w:author="ちかおか れい" w:date="2018-06-20T20:13:00Z">
          <w:pPr/>
        </w:pPrChange>
      </w:pPr>
      <w:r w:rsidRPr="00A739CA">
        <w:rPr>
          <w:rFonts w:ascii="ＭＳ 明朝" w:eastAsia="ＭＳ 明朝" w:hAnsi="ＭＳ 明朝" w:hint="eastAsia"/>
          <w:sz w:val="21"/>
          <w:szCs w:val="21"/>
          <w:lang w:eastAsia="ja-JP"/>
        </w:rPr>
        <w:t xml:space="preserve">第一節　動と静　</w:t>
      </w:r>
    </w:p>
    <w:p w:rsidR="00C82182" w:rsidRDefault="00C82182" w:rsidP="00A160F1">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造形をするなかで、動きについて表現しようとする作品がある。迷路やプロペラ、</w:t>
      </w:r>
      <w:proofErr w:type="gramStart"/>
      <w:r>
        <w:rPr>
          <w:rFonts w:ascii="ＭＳ 明朝" w:eastAsia="ＭＳ 明朝" w:hAnsi="ＭＳ 明朝" w:hint="eastAsia"/>
          <w:sz w:val="21"/>
          <w:szCs w:val="21"/>
          <w:lang w:eastAsia="ja-JP"/>
        </w:rPr>
        <w:t>ぜんまい</w:t>
      </w:r>
      <w:proofErr w:type="gramEnd"/>
      <w:r>
        <w:rPr>
          <w:rFonts w:ascii="ＭＳ 明朝" w:eastAsia="ＭＳ 明朝" w:hAnsi="ＭＳ 明朝" w:hint="eastAsia"/>
          <w:sz w:val="21"/>
          <w:szCs w:val="21"/>
          <w:lang w:eastAsia="ja-JP"/>
        </w:rPr>
        <w:t>などがモチーフとなっているが、これらはある動きを感じる形を表している。</w:t>
      </w:r>
    </w:p>
    <w:p w:rsidR="00C82182" w:rsidRDefault="00C82182" w:rsidP="00A160F1">
      <w:pPr>
        <w:rPr>
          <w:rFonts w:ascii="ＭＳ 明朝" w:eastAsia="ＭＳ 明朝" w:hAnsi="ＭＳ 明朝"/>
          <w:sz w:val="21"/>
          <w:szCs w:val="21"/>
          <w:lang w:eastAsia="ja-JP"/>
        </w:rPr>
        <w:pPrChange w:id="467" w:author="ちかおか れい" w:date="2018-06-20T20:12:00Z">
          <w:pPr/>
        </w:pPrChange>
      </w:pPr>
      <w:r>
        <w:rPr>
          <w:rFonts w:ascii="ＭＳ 明朝" w:eastAsia="ＭＳ 明朝" w:hAnsi="ＭＳ 明朝" w:hint="eastAsia"/>
          <w:sz w:val="21"/>
          <w:szCs w:val="21"/>
          <w:lang w:eastAsia="ja-JP"/>
        </w:rPr>
        <w:t>最初は動きのみを考えていたが、動きに必要な要素として</w:t>
      </w:r>
      <w:r w:rsidRPr="00A739CA">
        <w:rPr>
          <w:rFonts w:ascii="ＭＳ 明朝" w:eastAsia="ＭＳ 明朝" w:hAnsi="ＭＳ 明朝" w:hint="eastAsia"/>
          <w:sz w:val="21"/>
          <w:szCs w:val="21"/>
          <w:lang w:eastAsia="ja-JP"/>
        </w:rPr>
        <w:t>静寂を求めるようになった</w:t>
      </w:r>
      <w:r>
        <w:rPr>
          <w:rFonts w:ascii="ＭＳ 明朝" w:eastAsia="ＭＳ 明朝" w:hAnsi="ＭＳ 明朝" w:hint="eastAsia"/>
          <w:sz w:val="21"/>
          <w:szCs w:val="21"/>
          <w:lang w:eastAsia="ja-JP"/>
        </w:rPr>
        <w:t>。また、この動きは、動きだす瞬間、または止まる瞬間を指していて、同じ動作の連続ではない。また、完全に静止している状態でもないことでもある。二つの異なる動きの間にあることに、私はとても惹かれているのである。</w:t>
      </w:r>
    </w:p>
    <w:p w:rsidR="00C82182" w:rsidRDefault="00C82182" w:rsidP="00A160F1">
      <w:pPr>
        <w:rPr>
          <w:rFonts w:ascii="ＭＳ 明朝" w:eastAsia="ＭＳ 明朝" w:hAnsi="ＭＳ 明朝"/>
          <w:sz w:val="21"/>
          <w:szCs w:val="21"/>
          <w:lang w:eastAsia="ja-JP"/>
        </w:rPr>
        <w:pPrChange w:id="468" w:author="ちかおか れい" w:date="2018-06-20T20:12:00Z">
          <w:pPr/>
        </w:pPrChange>
      </w:pPr>
      <w:r>
        <w:rPr>
          <w:rFonts w:ascii="ＭＳ 明朝" w:eastAsia="ＭＳ 明朝" w:hAnsi="ＭＳ 明朝" w:hint="eastAsia"/>
          <w:sz w:val="21"/>
          <w:szCs w:val="21"/>
          <w:lang w:eastAsia="ja-JP"/>
        </w:rPr>
        <w:t>動きの中には、動き出したその後の未来や、その前の過去を含んでいる。それは静止したものにも同じように含まれる。動きと静止の両方に往来できるような意識を、私は造形に埋め込みたいと考えている。</w:t>
      </w:r>
    </w:p>
    <w:p w:rsidR="00C82182" w:rsidRDefault="00C82182" w:rsidP="00A160F1">
      <w:pPr>
        <w:rPr>
          <w:rFonts w:ascii="ＭＳ 明朝" w:eastAsia="ＭＳ 明朝" w:hAnsi="ＭＳ 明朝"/>
          <w:sz w:val="21"/>
          <w:szCs w:val="21"/>
          <w:lang w:eastAsia="ja-JP"/>
        </w:rPr>
        <w:pPrChange w:id="469" w:author="ちかおか れい" w:date="2018-06-20T20:12:00Z">
          <w:pPr/>
        </w:pPrChange>
      </w:pPr>
      <w:r>
        <w:rPr>
          <w:rFonts w:ascii="ＭＳ 明朝" w:eastAsia="ＭＳ 明朝" w:hAnsi="ＭＳ 明朝" w:hint="eastAsia"/>
          <w:sz w:val="21"/>
          <w:szCs w:val="21"/>
          <w:lang w:eastAsia="ja-JP"/>
        </w:rPr>
        <w:t>ガラスを動かして制作して、形として成立させようとした時、必ずガラス自身を支える構造が必要になった。それは動きを止める要素であり、それを形に作ることで立体として成立した。</w:t>
      </w:r>
      <w:r>
        <w:rPr>
          <w:rFonts w:ascii="ＭＳ 明朝" w:eastAsia="ＭＳ 明朝" w:hAnsi="ＭＳ 明朝"/>
          <w:sz w:val="21"/>
          <w:szCs w:val="21"/>
          <w:lang w:eastAsia="ja-JP"/>
        </w:rPr>
        <w:t>Coil</w:t>
      </w:r>
      <w:r>
        <w:rPr>
          <w:rFonts w:ascii="ＭＳ 明朝" w:eastAsia="ＭＳ 明朝" w:hAnsi="ＭＳ 明朝" w:hint="eastAsia"/>
          <w:sz w:val="21"/>
          <w:szCs w:val="21"/>
          <w:lang w:eastAsia="ja-JP"/>
        </w:rPr>
        <w:t>では金属ピンがその役割を果たす。</w:t>
      </w:r>
      <w:r>
        <w:rPr>
          <w:rFonts w:ascii="ＭＳ 明朝" w:eastAsia="ＭＳ 明朝" w:hAnsi="ＭＳ 明朝"/>
          <w:sz w:val="21"/>
          <w:szCs w:val="21"/>
          <w:lang w:eastAsia="ja-JP"/>
        </w:rPr>
        <w:t>Coil</w:t>
      </w:r>
      <w:r>
        <w:rPr>
          <w:rFonts w:ascii="ＭＳ 明朝" w:eastAsia="ＭＳ 明朝" w:hAnsi="ＭＳ 明朝" w:hint="eastAsia"/>
          <w:sz w:val="21"/>
          <w:szCs w:val="21"/>
          <w:lang w:eastAsia="ja-JP"/>
        </w:rPr>
        <w:t>は動きを表現したいと考え作ったので、構造である金属ピンを内側へ向かう動きを感じるように刺した。結果、</w:t>
      </w:r>
      <w:r w:rsidRPr="00A739CA">
        <w:rPr>
          <w:rFonts w:ascii="ＭＳ 明朝" w:eastAsia="ＭＳ 明朝" w:hAnsi="ＭＳ 明朝" w:hint="eastAsia"/>
          <w:sz w:val="21"/>
          <w:szCs w:val="21"/>
          <w:lang w:eastAsia="ja-JP"/>
        </w:rPr>
        <w:t xml:space="preserve">動きを作ろうとすると、静止を作ることになった　</w:t>
      </w:r>
      <w:r>
        <w:rPr>
          <w:rFonts w:ascii="ＭＳ 明朝" w:eastAsia="ＭＳ 明朝" w:hAnsi="ＭＳ 明朝" w:hint="eastAsia"/>
          <w:sz w:val="21"/>
          <w:szCs w:val="21"/>
          <w:lang w:eastAsia="ja-JP"/>
        </w:rPr>
        <w:t>また、静寂に落ち着くと、動きを意識するようになる。未来を感じ始める。</w:t>
      </w:r>
    </w:p>
    <w:p w:rsidR="00C82182" w:rsidRDefault="00C82182" w:rsidP="00A160F1">
      <w:pPr>
        <w:rPr>
          <w:rFonts w:ascii="ＭＳ 明朝" w:eastAsia="ＭＳ 明朝" w:hAnsi="ＭＳ 明朝"/>
          <w:sz w:val="21"/>
          <w:szCs w:val="21"/>
          <w:lang w:eastAsia="ja-JP"/>
        </w:rPr>
        <w:pPrChange w:id="470" w:author="ちかおか れい" w:date="2018-06-20T20:12:00Z">
          <w:pPr/>
        </w:pPrChange>
      </w:pPr>
      <w:r>
        <w:rPr>
          <w:rFonts w:ascii="ＭＳ 明朝" w:eastAsia="ＭＳ 明朝" w:hAnsi="ＭＳ 明朝" w:hint="eastAsia"/>
          <w:sz w:val="21"/>
          <w:szCs w:val="21"/>
          <w:lang w:eastAsia="ja-JP"/>
        </w:rPr>
        <w:t>そして動きが</w:t>
      </w:r>
      <w:r w:rsidRPr="00A739CA">
        <w:rPr>
          <w:rFonts w:ascii="ＭＳ 明朝" w:eastAsia="ＭＳ 明朝" w:hAnsi="ＭＳ 明朝" w:hint="eastAsia"/>
          <w:sz w:val="21"/>
          <w:szCs w:val="21"/>
          <w:lang w:eastAsia="ja-JP"/>
        </w:rPr>
        <w:t xml:space="preserve">動き続けることや、完全な静止状態ではなく、そのあいだにあるということが重要　</w:t>
      </w:r>
    </w:p>
    <w:p w:rsidR="00C82182" w:rsidRDefault="00C82182" w:rsidP="00A160F1">
      <w:pPr>
        <w:rPr>
          <w:rFonts w:ascii="ＭＳ 明朝" w:eastAsia="ＭＳ 明朝" w:hAnsi="ＭＳ 明朝"/>
          <w:sz w:val="21"/>
          <w:szCs w:val="21"/>
          <w:lang w:eastAsia="ja-JP"/>
        </w:rPr>
        <w:pPrChange w:id="471" w:author="ちかおか れい" w:date="2018-06-20T20:12:00Z">
          <w:pPr/>
        </w:pPrChange>
      </w:pPr>
      <w:r w:rsidRPr="006555F5">
        <w:rPr>
          <w:rFonts w:ascii="ＭＳ 明朝" w:eastAsia="ＭＳ 明朝" w:hAnsi="ＭＳ 明朝" w:hint="eastAsia"/>
          <w:sz w:val="21"/>
          <w:szCs w:val="21"/>
          <w:highlight w:val="lightGray"/>
          <w:lang w:eastAsia="ja-JP"/>
        </w:rPr>
        <w:t>構造として建築がある。人がその場で生きていくため、雨をしのぎ敵から身を守る手段として柱や壁を立て、屋根を張った。そこにとどまるための形だ。</w:t>
      </w:r>
    </w:p>
    <w:p w:rsidR="00C82182" w:rsidRDefault="00C82182" w:rsidP="00A160F1">
      <w:pPr>
        <w:rPr>
          <w:rFonts w:ascii="ＭＳ 明朝" w:eastAsia="ＭＳ 明朝" w:hAnsi="ＭＳ 明朝"/>
          <w:sz w:val="21"/>
          <w:szCs w:val="21"/>
          <w:lang w:eastAsia="ja-JP"/>
        </w:rPr>
        <w:pPrChange w:id="472" w:author="ちかおか れい" w:date="2018-06-20T20:12:00Z">
          <w:pPr/>
        </w:pPrChange>
      </w:pPr>
    </w:p>
    <w:p w:rsidR="00C82182" w:rsidRDefault="00C82182" w:rsidP="00A160F1">
      <w:pPr>
        <w:ind w:firstLineChars="50" w:firstLine="105"/>
        <w:rPr>
          <w:rFonts w:ascii="ＭＳ 明朝" w:eastAsia="ＭＳ 明朝" w:hAnsi="ＭＳ 明朝"/>
          <w:sz w:val="21"/>
          <w:szCs w:val="21"/>
          <w:lang w:eastAsia="ja-JP"/>
        </w:rPr>
        <w:pPrChange w:id="473" w:author="ちかおか れい" w:date="2018-06-20T20:12:00Z">
          <w:pPr>
            <w:ind w:firstLineChars="50" w:firstLine="105"/>
          </w:pPr>
        </w:pPrChange>
      </w:pPr>
      <w:r>
        <w:rPr>
          <w:rFonts w:ascii="ＭＳ 明朝" w:eastAsia="ＭＳ 明朝" w:hAnsi="ＭＳ 明朝" w:hint="eastAsia"/>
          <w:sz w:val="21"/>
          <w:szCs w:val="21"/>
          <w:lang w:eastAsia="ja-JP"/>
        </w:rPr>
        <w:lastRenderedPageBreak/>
        <w:t xml:space="preserve">美と実在　佐藤　透　　</w:t>
      </w:r>
      <w:r w:rsidRPr="00A739CA">
        <w:rPr>
          <w:rFonts w:ascii="ＭＳ 明朝" w:eastAsia="ＭＳ 明朝" w:hAnsi="ＭＳ 明朝" w:hint="eastAsia"/>
          <w:sz w:val="21"/>
          <w:szCs w:val="21"/>
          <w:lang w:eastAsia="ja-JP"/>
        </w:rPr>
        <w:t xml:space="preserve">気配や余韻　もの　見立て　造り　</w:t>
      </w:r>
    </w:p>
    <w:p w:rsidR="00C82182" w:rsidRPr="00A739CA" w:rsidRDefault="00C82182" w:rsidP="00A160F1">
      <w:pPr>
        <w:rPr>
          <w:rFonts w:ascii="ＭＳ 明朝" w:eastAsia="ＭＳ 明朝" w:hAnsi="ＭＳ 明朝"/>
          <w:sz w:val="21"/>
          <w:szCs w:val="21"/>
          <w:lang w:eastAsia="ja-JP"/>
        </w:rPr>
        <w:pPrChange w:id="474" w:author="ちかおか れい" w:date="2018-06-20T20:12:00Z">
          <w:pPr/>
        </w:pPrChange>
      </w:pPr>
      <w:r>
        <w:rPr>
          <w:rFonts w:ascii="ＭＳ 明朝" w:eastAsia="ＭＳ 明朝" w:hAnsi="ＭＳ 明朝" w:hint="eastAsia"/>
          <w:sz w:val="21"/>
          <w:szCs w:val="21"/>
          <w:lang w:eastAsia="ja-JP"/>
        </w:rPr>
        <w:t xml:space="preserve">文化と両義性　</w:t>
      </w:r>
      <w:r w:rsidRPr="00A739CA">
        <w:rPr>
          <w:rFonts w:ascii="ＭＳ 明朝" w:eastAsia="ＭＳ 明朝" w:hAnsi="ＭＳ 明朝" w:hint="eastAsia"/>
          <w:sz w:val="21"/>
          <w:szCs w:val="21"/>
          <w:lang w:eastAsia="ja-JP"/>
        </w:rPr>
        <w:t xml:space="preserve">山口昌男　</w:t>
      </w:r>
    </w:p>
    <w:p w:rsidR="00C82182" w:rsidRPr="00A739CA" w:rsidRDefault="00C82182" w:rsidP="00A160F1">
      <w:pPr>
        <w:rPr>
          <w:rFonts w:ascii="ＭＳ 明朝" w:eastAsia="ＭＳ 明朝" w:hAnsi="ＭＳ 明朝"/>
          <w:sz w:val="21"/>
          <w:szCs w:val="21"/>
          <w:lang w:eastAsia="ja-JP"/>
        </w:rPr>
        <w:pPrChange w:id="475" w:author="ちかおか れい" w:date="2018-06-20T20:12:00Z">
          <w:pPr/>
        </w:pPrChange>
      </w:pPr>
      <w:r w:rsidRPr="00A739CA">
        <w:rPr>
          <w:rFonts w:ascii="ＭＳ 明朝" w:eastAsia="ＭＳ 明朝" w:hAnsi="ＭＳ 明朝" w:hint="eastAsia"/>
          <w:sz w:val="21"/>
          <w:szCs w:val="21"/>
          <w:lang w:eastAsia="ja-JP"/>
        </w:rPr>
        <w:t xml:space="preserve">アインシュタインの特殊相対性理論　静止エネルギー　</w:t>
      </w:r>
    </w:p>
    <w:p w:rsidR="00C82182" w:rsidRPr="00A739CA" w:rsidRDefault="00C82182" w:rsidP="00A160F1">
      <w:pPr>
        <w:rPr>
          <w:rFonts w:ascii="ＭＳ 明朝" w:eastAsia="ＭＳ 明朝" w:hAnsi="ＭＳ 明朝"/>
          <w:sz w:val="21"/>
          <w:szCs w:val="21"/>
          <w:lang w:eastAsia="ja-JP"/>
        </w:rPr>
        <w:pPrChange w:id="476" w:author="ちかおか れい" w:date="2018-06-20T20:12:00Z">
          <w:pPr/>
        </w:pPrChange>
      </w:pPr>
      <w:r w:rsidRPr="00A739CA">
        <w:rPr>
          <w:rFonts w:ascii="ＭＳ 明朝" w:eastAsia="ＭＳ 明朝" w:hAnsi="ＭＳ 明朝"/>
          <w:sz w:val="21"/>
          <w:szCs w:val="21"/>
          <w:lang w:eastAsia="ja-JP"/>
        </w:rPr>
        <w:tab/>
      </w:r>
      <w:r w:rsidRPr="00A739CA">
        <w:rPr>
          <w:rFonts w:ascii="ＭＳ 明朝" w:eastAsia="ＭＳ 明朝" w:hAnsi="ＭＳ 明朝"/>
          <w:sz w:val="21"/>
          <w:szCs w:val="21"/>
          <w:lang w:eastAsia="ja-JP"/>
        </w:rPr>
        <w:tab/>
      </w:r>
    </w:p>
    <w:p w:rsidR="00C82182" w:rsidRDefault="00C82182" w:rsidP="00A160F1">
      <w:pPr>
        <w:pStyle w:val="3"/>
        <w:ind w:left="880"/>
        <w:rPr>
          <w:rFonts w:ascii="ＭＳ 明朝" w:eastAsia="ＭＳ 明朝" w:hAnsi="ＭＳ 明朝"/>
          <w:sz w:val="21"/>
          <w:szCs w:val="21"/>
          <w:lang w:eastAsia="ja-JP"/>
        </w:rPr>
        <w:pPrChange w:id="477" w:author="ちかおか れい" w:date="2018-06-20T20:13:00Z">
          <w:pPr/>
        </w:pPrChange>
      </w:pPr>
      <w:r w:rsidRPr="00A739CA">
        <w:rPr>
          <w:rFonts w:ascii="ＭＳ 明朝" w:eastAsia="ＭＳ 明朝" w:hAnsi="ＭＳ 明朝" w:hint="eastAsia"/>
          <w:sz w:val="21"/>
          <w:szCs w:val="21"/>
          <w:lang w:eastAsia="ja-JP"/>
        </w:rPr>
        <w:t xml:space="preserve">第二節　生と死　</w:t>
      </w:r>
    </w:p>
    <w:p w:rsidR="00C82182" w:rsidRDefault="00C82182" w:rsidP="00A160F1">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私は生きようとする時間を感じていなかった。生きるということが自動化されたような感覚で、漠然と存在していた。しかし、死に直面した時に死ぬ瞬間</w:t>
      </w:r>
      <w:r w:rsidRPr="00A739CA">
        <w:rPr>
          <w:rFonts w:ascii="ＭＳ 明朝" w:eastAsia="ＭＳ 明朝" w:hAnsi="ＭＳ 明朝" w:hint="eastAsia"/>
          <w:sz w:val="21"/>
          <w:szCs w:val="21"/>
          <w:lang w:eastAsia="ja-JP"/>
        </w:rPr>
        <w:t>の魂の動きに興味を持った</w:t>
      </w:r>
      <w:r>
        <w:rPr>
          <w:rFonts w:ascii="ＭＳ 明朝" w:eastAsia="ＭＳ 明朝" w:hAnsi="ＭＳ 明朝" w:hint="eastAsia"/>
          <w:sz w:val="21"/>
          <w:szCs w:val="21"/>
          <w:lang w:eastAsia="ja-JP"/>
        </w:rPr>
        <w:t>。</w:t>
      </w:r>
      <w:r w:rsidRPr="00A739CA">
        <w:rPr>
          <w:rFonts w:ascii="ＭＳ 明朝" w:eastAsia="ＭＳ 明朝" w:hAnsi="ＭＳ 明朝" w:hint="eastAsia"/>
          <w:sz w:val="21"/>
          <w:szCs w:val="21"/>
          <w:lang w:eastAsia="ja-JP"/>
        </w:rPr>
        <w:t xml:space="preserve">死がなければ生はない　</w:t>
      </w:r>
      <w:r>
        <w:rPr>
          <w:rFonts w:ascii="ＭＳ 明朝" w:eastAsia="ＭＳ 明朝" w:hAnsi="ＭＳ 明朝" w:hint="eastAsia"/>
          <w:sz w:val="21"/>
          <w:szCs w:val="21"/>
          <w:lang w:eastAsia="ja-JP"/>
        </w:rPr>
        <w:t>死のために生きるのか、生きた結果死ぬのか。生と死の間には何があるのかを考えた。生きているということは、動いていること考えることが多い。静止は死をイメージする。しかしそれは肉体の動きの様子であり、魂の動きではない。</w:t>
      </w:r>
    </w:p>
    <w:p w:rsidR="00C82182" w:rsidRDefault="00C82182" w:rsidP="00A160F1">
      <w:pPr>
        <w:rPr>
          <w:rFonts w:ascii="ＭＳ 明朝" w:eastAsia="ＭＳ 明朝" w:hAnsi="ＭＳ 明朝"/>
          <w:sz w:val="21"/>
          <w:szCs w:val="21"/>
          <w:lang w:eastAsia="ja-JP"/>
        </w:rPr>
        <w:pPrChange w:id="478" w:author="ちかおか れい" w:date="2018-06-20T20:12:00Z">
          <w:pPr/>
        </w:pPrChange>
      </w:pPr>
      <w:r>
        <w:rPr>
          <w:rFonts w:ascii="ＭＳ 明朝" w:eastAsia="ＭＳ 明朝" w:hAnsi="ＭＳ 明朝" w:hint="eastAsia"/>
          <w:sz w:val="21"/>
          <w:szCs w:val="21"/>
          <w:lang w:eastAsia="ja-JP"/>
        </w:rPr>
        <w:t>我々生きている生物は、生と死の境界にいるのではないか。生から死へ向かって時間を積み重ねている。魂は、その時間の中にあり、その時間はいつ止まるかわからない。いつ死に行きつくかわからない。常に止まる瞬間であり、動き出す瞬間に魂はあるのではないか。</w:t>
      </w:r>
    </w:p>
    <w:p w:rsidR="00C82182" w:rsidRDefault="00C82182" w:rsidP="00A160F1">
      <w:pPr>
        <w:rPr>
          <w:rFonts w:ascii="ＭＳ 明朝" w:eastAsia="ＭＳ 明朝" w:hAnsi="ＭＳ 明朝"/>
          <w:sz w:val="21"/>
          <w:szCs w:val="21"/>
          <w:lang w:eastAsia="ja-JP"/>
        </w:rPr>
        <w:pPrChange w:id="479" w:author="ちかおか れい" w:date="2018-06-20T20:12:00Z">
          <w:pPr/>
        </w:pPrChange>
      </w:pPr>
    </w:p>
    <w:p w:rsidR="00C82182" w:rsidRDefault="00C82182" w:rsidP="00A160F1">
      <w:pPr>
        <w:rPr>
          <w:rFonts w:ascii="ＭＳ 明朝" w:eastAsia="ＭＳ 明朝" w:hAnsi="ＭＳ 明朝"/>
          <w:sz w:val="21"/>
          <w:szCs w:val="21"/>
          <w:lang w:eastAsia="ja-JP"/>
        </w:rPr>
        <w:pPrChange w:id="480" w:author="ちかおか れい" w:date="2018-06-20T20:12:00Z">
          <w:pPr/>
        </w:pPrChange>
      </w:pPr>
      <w:r>
        <w:rPr>
          <w:rFonts w:ascii="ＭＳ 明朝" w:eastAsia="ＭＳ 明朝" w:hAnsi="ＭＳ 明朝" w:hint="eastAsia"/>
          <w:sz w:val="21"/>
          <w:szCs w:val="21"/>
          <w:lang w:eastAsia="ja-JP"/>
        </w:rPr>
        <w:t>死生観について、宗教観と繋がるかもしれない。生活している文化によってその積み重ねた時間がどんな価値を持つのか。</w:t>
      </w:r>
    </w:p>
    <w:p w:rsidR="00C82182" w:rsidRDefault="00C82182" w:rsidP="00A160F1">
      <w:pPr>
        <w:rPr>
          <w:rFonts w:ascii="ＭＳ 明朝" w:eastAsia="ＭＳ 明朝" w:hAnsi="ＭＳ 明朝"/>
          <w:sz w:val="21"/>
          <w:szCs w:val="21"/>
          <w:lang w:eastAsia="ja-JP"/>
        </w:rPr>
        <w:pPrChange w:id="481" w:author="ちかおか れい" w:date="2018-06-20T20:12:00Z">
          <w:pPr/>
        </w:pPrChange>
      </w:pPr>
      <w:r w:rsidRPr="006555F5">
        <w:rPr>
          <w:rFonts w:ascii="ＭＳ 明朝" w:eastAsia="ＭＳ 明朝" w:hAnsi="ＭＳ 明朝" w:hint="eastAsia"/>
          <w:sz w:val="21"/>
          <w:szCs w:val="21"/>
          <w:highlight w:val="lightGray"/>
          <w:lang w:eastAsia="ja-JP"/>
        </w:rPr>
        <w:t>生から死へは一般的に考えると不可逆だが、生と死は可逆的な関係と考えられないだろうか。ただ、それは魂だけに存在が許される時間であり、関係性なのかもしれない。</w:t>
      </w:r>
    </w:p>
    <w:p w:rsidR="00C82182" w:rsidRDefault="00C82182" w:rsidP="00A160F1">
      <w:pPr>
        <w:rPr>
          <w:rFonts w:ascii="ＭＳ 明朝" w:eastAsia="ＭＳ 明朝" w:hAnsi="ＭＳ 明朝"/>
          <w:sz w:val="21"/>
          <w:szCs w:val="21"/>
          <w:lang w:eastAsia="ja-JP"/>
        </w:rPr>
        <w:pPrChange w:id="482" w:author="ちかおか れい" w:date="2018-06-20T20:12:00Z">
          <w:pPr/>
        </w:pPrChange>
      </w:pPr>
      <w:r>
        <w:rPr>
          <w:rFonts w:ascii="ＭＳ 明朝" w:eastAsia="ＭＳ 明朝" w:hAnsi="ＭＳ 明朝" w:hint="eastAsia"/>
          <w:sz w:val="21"/>
          <w:szCs w:val="21"/>
          <w:lang w:eastAsia="ja-JP"/>
        </w:rPr>
        <w:t>そして、ガラスは熱によって熔け、常温になるにつれ元の固い状態に戻る。戻った時の様子には、熔けた時に変化した痕跡が残り、液体の世界を固体状態で表すようになる。ガラスの特性によって、二つの要素が混在する状態を見ることができる。</w:t>
      </w:r>
    </w:p>
    <w:p w:rsidR="00C82182" w:rsidRPr="00A739CA" w:rsidRDefault="00C82182" w:rsidP="00A160F1">
      <w:pPr>
        <w:rPr>
          <w:rFonts w:ascii="ＭＳ 明朝" w:eastAsia="ＭＳ 明朝" w:hAnsi="ＭＳ 明朝"/>
          <w:sz w:val="21"/>
          <w:szCs w:val="21"/>
          <w:lang w:eastAsia="ja-JP"/>
        </w:rPr>
        <w:pPrChange w:id="483" w:author="ちかおか れい" w:date="2018-06-20T20:12:00Z">
          <w:pPr/>
        </w:pPrChange>
      </w:pPr>
      <w:r>
        <w:rPr>
          <w:rFonts w:ascii="ＭＳ 明朝" w:eastAsia="ＭＳ 明朝" w:hAnsi="ＭＳ 明朝" w:hint="eastAsia"/>
          <w:sz w:val="21"/>
          <w:szCs w:val="21"/>
          <w:lang w:eastAsia="ja-JP"/>
        </w:rPr>
        <w:t>人が熱や炎に夢中になるのは、再生の希望が見えるからでは。</w:t>
      </w:r>
    </w:p>
    <w:p w:rsidR="00C82182" w:rsidRPr="00A739CA" w:rsidRDefault="00C82182" w:rsidP="00A160F1">
      <w:pPr>
        <w:rPr>
          <w:rFonts w:ascii="ＭＳ 明朝" w:eastAsia="ＭＳ 明朝" w:hAnsi="ＭＳ 明朝"/>
          <w:sz w:val="21"/>
          <w:szCs w:val="21"/>
          <w:lang w:eastAsia="ja-JP"/>
        </w:rPr>
        <w:pPrChange w:id="484" w:author="ちかおか れい" w:date="2018-06-20T20:12:00Z">
          <w:pPr/>
        </w:pPrChange>
      </w:pPr>
      <w:r w:rsidRPr="00A739CA">
        <w:rPr>
          <w:rFonts w:ascii="ＭＳ 明朝" w:eastAsia="ＭＳ 明朝" w:hAnsi="ＭＳ 明朝"/>
          <w:sz w:val="21"/>
          <w:szCs w:val="21"/>
          <w:lang w:eastAsia="ja-JP"/>
        </w:rPr>
        <w:tab/>
      </w:r>
      <w:r w:rsidRPr="00A739CA">
        <w:rPr>
          <w:rFonts w:ascii="ＭＳ 明朝" w:eastAsia="ＭＳ 明朝" w:hAnsi="ＭＳ 明朝"/>
          <w:sz w:val="21"/>
          <w:szCs w:val="21"/>
          <w:lang w:eastAsia="ja-JP"/>
        </w:rPr>
        <w:tab/>
      </w:r>
    </w:p>
    <w:p w:rsidR="00C82182" w:rsidRDefault="00C82182" w:rsidP="00A160F1">
      <w:pPr>
        <w:pStyle w:val="3"/>
        <w:ind w:left="880"/>
        <w:rPr>
          <w:rFonts w:ascii="ＭＳ 明朝" w:eastAsia="ＭＳ 明朝" w:hAnsi="ＭＳ 明朝"/>
          <w:sz w:val="21"/>
          <w:szCs w:val="21"/>
          <w:lang w:eastAsia="ja-JP"/>
        </w:rPr>
        <w:pPrChange w:id="485" w:author="ちかおか れい" w:date="2018-06-20T20:13:00Z">
          <w:pPr/>
        </w:pPrChange>
      </w:pPr>
      <w:r w:rsidRPr="00A739CA">
        <w:rPr>
          <w:rFonts w:ascii="ＭＳ 明朝" w:eastAsia="ＭＳ 明朝" w:hAnsi="ＭＳ 明朝" w:hint="eastAsia"/>
          <w:sz w:val="21"/>
          <w:szCs w:val="21"/>
          <w:lang w:eastAsia="ja-JP"/>
        </w:rPr>
        <w:t xml:space="preserve">第三節　光と影　</w:t>
      </w:r>
    </w:p>
    <w:p w:rsidR="00C82182" w:rsidRDefault="00C82182" w:rsidP="00A160F1">
      <w:pPr>
        <w:rPr>
          <w:rFonts w:ascii="ＭＳ 明朝" w:eastAsia="ＭＳ 明朝" w:hAnsi="ＭＳ 明朝"/>
          <w:sz w:val="21"/>
          <w:szCs w:val="21"/>
          <w:lang w:eastAsia="ja-JP"/>
        </w:rPr>
      </w:pPr>
      <w:r>
        <w:rPr>
          <w:rFonts w:ascii="ＭＳ 明朝" w:eastAsia="ＭＳ 明朝" w:hAnsi="ＭＳ 明朝" w:hint="eastAsia"/>
          <w:sz w:val="21"/>
          <w:szCs w:val="21"/>
          <w:lang w:eastAsia="ja-JP"/>
        </w:rPr>
        <w:t>ガラスにとって光は無くてはならないものだ。光を当てることによって輝き、色は鮮やかに変化する。透明なガラスは光を屈折させ、光の方向を変えてしまう。</w:t>
      </w:r>
      <w:r w:rsidRPr="00A739CA">
        <w:rPr>
          <w:rFonts w:ascii="ＭＳ 明朝" w:eastAsia="ＭＳ 明朝" w:hAnsi="ＭＳ 明朝" w:hint="eastAsia"/>
          <w:sz w:val="21"/>
          <w:szCs w:val="21"/>
          <w:lang w:eastAsia="ja-JP"/>
        </w:rPr>
        <w:t>光があることで</w:t>
      </w:r>
      <w:r>
        <w:rPr>
          <w:rFonts w:ascii="ＭＳ 明朝" w:eastAsia="ＭＳ 明朝" w:hAnsi="ＭＳ 明朝" w:hint="eastAsia"/>
          <w:sz w:val="21"/>
          <w:szCs w:val="21"/>
          <w:lang w:eastAsia="ja-JP"/>
        </w:rPr>
        <w:t>我々は</w:t>
      </w:r>
      <w:r w:rsidRPr="00A739CA">
        <w:rPr>
          <w:rFonts w:ascii="ＭＳ 明朝" w:eastAsia="ＭＳ 明朝" w:hAnsi="ＭＳ 明朝" w:hint="eastAsia"/>
          <w:sz w:val="21"/>
          <w:szCs w:val="21"/>
          <w:lang w:eastAsia="ja-JP"/>
        </w:rPr>
        <w:t>物を見ることができる</w:t>
      </w:r>
      <w:r>
        <w:rPr>
          <w:rFonts w:ascii="ＭＳ 明朝" w:eastAsia="ＭＳ 明朝" w:hAnsi="ＭＳ 明朝" w:hint="eastAsia"/>
          <w:sz w:val="21"/>
          <w:szCs w:val="21"/>
          <w:lang w:eastAsia="ja-JP"/>
        </w:rPr>
        <w:t>が、</w:t>
      </w:r>
      <w:r w:rsidRPr="00A739CA">
        <w:rPr>
          <w:rFonts w:ascii="ＭＳ 明朝" w:eastAsia="ＭＳ 明朝" w:hAnsi="ＭＳ 明朝" w:hint="eastAsia"/>
          <w:sz w:val="21"/>
          <w:szCs w:val="21"/>
          <w:lang w:eastAsia="ja-JP"/>
        </w:rPr>
        <w:t xml:space="preserve">　</w:t>
      </w:r>
      <w:r>
        <w:rPr>
          <w:rFonts w:ascii="ＭＳ 明朝" w:eastAsia="ＭＳ 明朝" w:hAnsi="ＭＳ 明朝" w:hint="eastAsia"/>
          <w:sz w:val="21"/>
          <w:szCs w:val="21"/>
          <w:lang w:eastAsia="ja-JP"/>
        </w:rPr>
        <w:t>その光が生み出す影がなければ、ものを見ることができなくなる。影だけの世界は闇の世界であり、我々の視覚は役に立たなくなる。</w:t>
      </w:r>
    </w:p>
    <w:p w:rsidR="00C82182" w:rsidRDefault="00C82182" w:rsidP="00A160F1">
      <w:pPr>
        <w:rPr>
          <w:rFonts w:ascii="ＭＳ 明朝" w:eastAsia="ＭＳ 明朝" w:hAnsi="ＭＳ 明朝"/>
          <w:sz w:val="21"/>
          <w:szCs w:val="21"/>
          <w:lang w:eastAsia="ja-JP"/>
        </w:rPr>
        <w:pPrChange w:id="486" w:author="ちかおか れい" w:date="2018-06-20T20:12:00Z">
          <w:pPr/>
        </w:pPrChange>
      </w:pPr>
      <w:r>
        <w:rPr>
          <w:rFonts w:ascii="ＭＳ 明朝" w:eastAsia="ＭＳ 明朝" w:hAnsi="ＭＳ 明朝" w:hint="eastAsia"/>
          <w:sz w:val="21"/>
          <w:szCs w:val="21"/>
          <w:lang w:eastAsia="ja-JP"/>
        </w:rPr>
        <w:t>影を作り出す光は、影とともに存在するものだと言える。</w:t>
      </w:r>
    </w:p>
    <w:p w:rsidR="00C82182" w:rsidRPr="00A739CA" w:rsidRDefault="00C82182" w:rsidP="00A160F1">
      <w:pPr>
        <w:rPr>
          <w:rFonts w:ascii="ＭＳ 明朝" w:eastAsia="ＭＳ 明朝" w:hAnsi="ＭＳ 明朝"/>
          <w:sz w:val="21"/>
          <w:szCs w:val="21"/>
          <w:lang w:eastAsia="ja-JP"/>
        </w:rPr>
        <w:pPrChange w:id="487" w:author="ちかおか れい" w:date="2018-06-20T20:12:00Z">
          <w:pPr/>
        </w:pPrChange>
      </w:pPr>
      <w:r>
        <w:rPr>
          <w:rFonts w:ascii="ＭＳ 明朝" w:eastAsia="ＭＳ 明朝" w:hAnsi="ＭＳ 明朝" w:hint="eastAsia"/>
          <w:sz w:val="21"/>
          <w:szCs w:val="21"/>
          <w:lang w:eastAsia="ja-JP"/>
        </w:rPr>
        <w:t>光と影は善と悪に形容されるほど対象的な存在である。それぞれは対極にある存在だが、二つの境界は曖昧であることも共通である。木漏れ日や偽善者など、どちらとも言えない存在を作り出す二つの事柄である。</w:t>
      </w:r>
    </w:p>
    <w:p w:rsidR="00C82182" w:rsidRPr="00A739CA" w:rsidRDefault="00C82182" w:rsidP="00A160F1">
      <w:pPr>
        <w:rPr>
          <w:rFonts w:ascii="ＭＳ 明朝" w:eastAsia="ＭＳ 明朝" w:hAnsi="ＭＳ 明朝"/>
          <w:sz w:val="21"/>
          <w:szCs w:val="21"/>
          <w:lang w:eastAsia="ja-JP"/>
        </w:rPr>
        <w:pPrChange w:id="488" w:author="ちかおか れい" w:date="2018-06-20T20:12:00Z">
          <w:pPr/>
        </w:pPrChange>
      </w:pPr>
      <w:r w:rsidRPr="00A739CA">
        <w:rPr>
          <w:rFonts w:ascii="ＭＳ 明朝" w:eastAsia="ＭＳ 明朝" w:hAnsi="ＭＳ 明朝" w:hint="eastAsia"/>
          <w:sz w:val="21"/>
          <w:szCs w:val="21"/>
          <w:lang w:eastAsia="ja-JP"/>
        </w:rPr>
        <w:t>影があることで実在が実感できる。</w:t>
      </w:r>
    </w:p>
    <w:p w:rsidR="00C82182" w:rsidRPr="00A739CA" w:rsidRDefault="00C82182" w:rsidP="00A160F1">
      <w:pPr>
        <w:rPr>
          <w:rFonts w:ascii="ＭＳ 明朝" w:eastAsia="ＭＳ 明朝" w:hAnsi="ＭＳ 明朝"/>
          <w:sz w:val="21"/>
          <w:szCs w:val="21"/>
          <w:lang w:eastAsia="ja-JP"/>
        </w:rPr>
        <w:pPrChange w:id="489" w:author="ちかおか れい" w:date="2018-06-20T20:12:00Z">
          <w:pPr/>
        </w:pPrChange>
      </w:pPr>
      <w:r w:rsidRPr="00A739CA">
        <w:rPr>
          <w:rFonts w:ascii="ＭＳ 明朝" w:eastAsia="ＭＳ 明朝" w:hAnsi="ＭＳ 明朝" w:hint="eastAsia"/>
          <w:sz w:val="21"/>
          <w:szCs w:val="21"/>
          <w:lang w:eastAsia="ja-JP"/>
        </w:rPr>
        <w:t>ヒロシマ原爆の痕跡　壁に残った影</w:t>
      </w:r>
      <w:r>
        <w:rPr>
          <w:rFonts w:ascii="ＭＳ 明朝" w:eastAsia="ＭＳ 明朝" w:hAnsi="ＭＳ 明朝" w:hint="eastAsia"/>
          <w:sz w:val="21"/>
          <w:szCs w:val="21"/>
          <w:lang w:eastAsia="ja-JP"/>
        </w:rPr>
        <w:t xml:space="preserve">　</w:t>
      </w:r>
    </w:p>
    <w:p w:rsidR="00C82182" w:rsidRPr="00A739CA" w:rsidRDefault="00C82182" w:rsidP="00A160F1">
      <w:pPr>
        <w:rPr>
          <w:rFonts w:ascii="ＭＳ 明朝" w:eastAsia="ＭＳ 明朝" w:hAnsi="ＭＳ 明朝"/>
          <w:sz w:val="21"/>
          <w:szCs w:val="21"/>
          <w:lang w:eastAsia="ja-JP"/>
        </w:rPr>
        <w:pPrChange w:id="490" w:author="ちかおか れい" w:date="2018-06-20T20:12:00Z">
          <w:pPr/>
        </w:pPrChange>
      </w:pPr>
    </w:p>
    <w:p w:rsidR="00C82182" w:rsidRDefault="00C82182" w:rsidP="00A160F1">
      <w:pPr>
        <w:pStyle w:val="3"/>
        <w:ind w:left="880"/>
        <w:rPr>
          <w:rFonts w:ascii="ＭＳ 明朝" w:eastAsia="ＭＳ 明朝" w:hAnsi="ＭＳ 明朝"/>
          <w:sz w:val="21"/>
          <w:szCs w:val="21"/>
          <w:lang w:eastAsia="ja-JP"/>
        </w:rPr>
        <w:pPrChange w:id="491" w:author="ちかおか れい" w:date="2018-06-20T20:13:00Z">
          <w:pPr/>
        </w:pPrChange>
      </w:pPr>
      <w:r w:rsidRPr="00A739CA">
        <w:rPr>
          <w:rFonts w:ascii="ＭＳ 明朝" w:eastAsia="ＭＳ 明朝" w:hAnsi="ＭＳ 明朝" w:hint="eastAsia"/>
          <w:sz w:val="21"/>
          <w:szCs w:val="21"/>
          <w:lang w:eastAsia="ja-JP"/>
        </w:rPr>
        <w:t xml:space="preserve">第四節　脆さと構造　</w:t>
      </w:r>
    </w:p>
    <w:p w:rsidR="00C82182" w:rsidRPr="00A739CA" w:rsidRDefault="00C82182" w:rsidP="00A160F1">
      <w:pPr>
        <w:rPr>
          <w:rFonts w:ascii="ＭＳ 明朝" w:eastAsia="ＭＳ 明朝" w:hAnsi="ＭＳ 明朝"/>
          <w:sz w:val="21"/>
          <w:szCs w:val="21"/>
          <w:lang w:eastAsia="ja-JP"/>
        </w:rPr>
      </w:pPr>
      <w:r w:rsidRPr="00A739CA">
        <w:rPr>
          <w:rFonts w:ascii="ＭＳ 明朝" w:eastAsia="ＭＳ 明朝" w:hAnsi="ＭＳ 明朝" w:hint="eastAsia"/>
          <w:sz w:val="21"/>
          <w:szCs w:val="21"/>
          <w:lang w:eastAsia="ja-JP"/>
        </w:rPr>
        <w:t>脆いから構造を作らなければならない　構造を作るほどその素材の脆さを意識する　ガラスの非結晶構造　脆さ</w:t>
      </w:r>
    </w:p>
    <w:p w:rsidR="00C82182" w:rsidRPr="00A739CA" w:rsidRDefault="00C82182" w:rsidP="00A160F1">
      <w:pPr>
        <w:rPr>
          <w:rFonts w:ascii="ＭＳ 明朝" w:eastAsia="ＭＳ 明朝" w:hAnsi="ＭＳ 明朝"/>
          <w:sz w:val="21"/>
          <w:szCs w:val="21"/>
          <w:lang w:eastAsia="ja-JP"/>
        </w:rPr>
      </w:pPr>
    </w:p>
    <w:p w:rsidR="00C82182" w:rsidRDefault="00C82182" w:rsidP="00A160F1">
      <w:pPr>
        <w:pStyle w:val="3"/>
        <w:ind w:left="880"/>
        <w:rPr>
          <w:rFonts w:ascii="ＭＳ 明朝" w:eastAsia="ＭＳ 明朝" w:hAnsi="ＭＳ 明朝"/>
          <w:sz w:val="21"/>
          <w:szCs w:val="21"/>
          <w:lang w:eastAsia="ja-JP"/>
        </w:rPr>
        <w:pPrChange w:id="492" w:author="ちかおか れい" w:date="2018-06-20T20:13:00Z">
          <w:pPr/>
        </w:pPrChange>
      </w:pPr>
      <w:r w:rsidRPr="00A739CA">
        <w:rPr>
          <w:rFonts w:ascii="ＭＳ 明朝" w:eastAsia="ＭＳ 明朝" w:hAnsi="ＭＳ 明朝" w:hint="eastAsia"/>
          <w:sz w:val="21"/>
          <w:szCs w:val="21"/>
          <w:lang w:eastAsia="ja-JP"/>
        </w:rPr>
        <w:t xml:space="preserve">第五節　両義性　</w:t>
      </w:r>
    </w:p>
    <w:p w:rsidR="00C82182" w:rsidRPr="00A739CA" w:rsidRDefault="00C82182" w:rsidP="00A160F1">
      <w:pPr>
        <w:rPr>
          <w:rFonts w:ascii="ＭＳ 明朝" w:eastAsia="ＭＳ 明朝" w:hAnsi="ＭＳ 明朝"/>
          <w:sz w:val="21"/>
          <w:szCs w:val="21"/>
          <w:lang w:eastAsia="ja-JP"/>
        </w:rPr>
      </w:pPr>
      <w:r w:rsidRPr="00A739CA">
        <w:rPr>
          <w:rFonts w:ascii="ＭＳ 明朝" w:eastAsia="ＭＳ 明朝" w:hAnsi="ＭＳ 明朝" w:hint="eastAsia"/>
          <w:sz w:val="21"/>
          <w:szCs w:val="21"/>
          <w:lang w:eastAsia="ja-JP"/>
        </w:rPr>
        <w:t xml:space="preserve">山口昌男　文化と両義性　メルローポンティ　</w:t>
      </w:r>
    </w:p>
    <w:p w:rsidR="00C82182" w:rsidRPr="00A739CA" w:rsidRDefault="00C82182" w:rsidP="00A160F1">
      <w:pPr>
        <w:rPr>
          <w:rFonts w:ascii="ＭＳ 明朝" w:eastAsia="ＭＳ 明朝" w:hAnsi="ＭＳ 明朝"/>
          <w:sz w:val="21"/>
          <w:szCs w:val="21"/>
          <w:lang w:eastAsia="ja-JP"/>
        </w:rPr>
        <w:pPrChange w:id="493" w:author="ちかおか れい" w:date="2018-06-20T20:12:00Z">
          <w:pPr/>
        </w:pPrChange>
      </w:pPr>
      <w:r w:rsidRPr="00A739CA">
        <w:rPr>
          <w:rFonts w:ascii="ＭＳ 明朝" w:eastAsia="ＭＳ 明朝" w:hAnsi="ＭＳ 明朝" w:hint="eastAsia"/>
          <w:sz w:val="21"/>
          <w:szCs w:val="21"/>
          <w:lang w:eastAsia="ja-JP"/>
        </w:rPr>
        <w:t>両義性　ambiguity</w:t>
      </w:r>
    </w:p>
    <w:p w:rsidR="00C82182" w:rsidRDefault="00C82182" w:rsidP="00A160F1">
      <w:pPr>
        <w:rPr>
          <w:rFonts w:ascii="ＭＳ 明朝" w:eastAsia="ＭＳ 明朝" w:hAnsi="ＭＳ 明朝"/>
          <w:sz w:val="21"/>
          <w:szCs w:val="21"/>
          <w:lang w:eastAsia="ja-JP"/>
        </w:rPr>
        <w:pPrChange w:id="494" w:author="ちかおか れい" w:date="2018-06-20T20:12:00Z">
          <w:pPr/>
        </w:pPrChange>
      </w:pPr>
      <w:r w:rsidRPr="00A739CA">
        <w:rPr>
          <w:rFonts w:ascii="ＭＳ 明朝" w:eastAsia="ＭＳ 明朝" w:hAnsi="ＭＳ 明朝" w:hint="eastAsia"/>
          <w:sz w:val="21"/>
          <w:szCs w:val="21"/>
          <w:lang w:eastAsia="ja-JP"/>
        </w:rPr>
        <w:t>一つの事柄が相反する二つの意味を持っていること。対立する二つの解釈がその事柄についてともに成立すること</w:t>
      </w:r>
    </w:p>
    <w:p w:rsidR="00C82182" w:rsidRDefault="00C82182" w:rsidP="00A160F1">
      <w:pPr>
        <w:rPr>
          <w:rFonts w:ascii="ＭＳ 明朝" w:eastAsia="ＭＳ 明朝" w:hAnsi="ＭＳ 明朝"/>
          <w:sz w:val="21"/>
          <w:szCs w:val="21"/>
          <w:lang w:eastAsia="ja-JP"/>
        </w:rPr>
        <w:pPrChange w:id="495" w:author="ちかおか れい" w:date="2018-06-20T20:12:00Z">
          <w:pPr/>
        </w:pPrChange>
      </w:pPr>
      <w:r>
        <w:rPr>
          <w:rFonts w:ascii="ＭＳ 明朝" w:eastAsia="ＭＳ 明朝" w:hAnsi="ＭＳ 明朝" w:hint="eastAsia"/>
          <w:sz w:val="21"/>
          <w:szCs w:val="21"/>
          <w:lang w:eastAsia="ja-JP"/>
        </w:rPr>
        <w:t>ガラスに両義性を感じるから、私はこの素材を使って作ろうとしているのではないか。</w:t>
      </w:r>
    </w:p>
    <w:p w:rsidR="00C82182" w:rsidRDefault="00C82182" w:rsidP="00A160F1">
      <w:pPr>
        <w:rPr>
          <w:rFonts w:ascii="ＭＳ 明朝" w:eastAsia="ＭＳ 明朝" w:hAnsi="ＭＳ 明朝"/>
          <w:sz w:val="21"/>
          <w:szCs w:val="21"/>
          <w:lang w:eastAsia="ja-JP"/>
        </w:rPr>
        <w:pPrChange w:id="496" w:author="ちかおか れい" w:date="2018-06-20T20:12:00Z">
          <w:pPr/>
        </w:pPrChange>
      </w:pPr>
      <w:r>
        <w:rPr>
          <w:rFonts w:ascii="ＭＳ 明朝" w:eastAsia="ＭＳ 明朝" w:hAnsi="ＭＳ 明朝" w:hint="eastAsia"/>
          <w:sz w:val="21"/>
          <w:szCs w:val="21"/>
          <w:lang w:eastAsia="ja-JP"/>
        </w:rPr>
        <w:t>ガラスは冷えてその形を留める。液体が限りなく固体に近い状態になる。</w:t>
      </w:r>
    </w:p>
    <w:p w:rsidR="00C82182" w:rsidRDefault="00C82182" w:rsidP="00A160F1">
      <w:pPr>
        <w:rPr>
          <w:rFonts w:ascii="ＭＳ 明朝" w:eastAsia="ＭＳ 明朝" w:hAnsi="ＭＳ 明朝"/>
          <w:sz w:val="21"/>
          <w:szCs w:val="21"/>
          <w:lang w:eastAsia="ja-JP"/>
        </w:rPr>
        <w:pPrChange w:id="497" w:author="ちかおか れい" w:date="2018-06-20T20:12:00Z">
          <w:pPr/>
        </w:pPrChange>
      </w:pPr>
      <w:r>
        <w:rPr>
          <w:rFonts w:ascii="ＭＳ 明朝" w:eastAsia="ＭＳ 明朝" w:hAnsi="ＭＳ 明朝" w:hint="eastAsia"/>
          <w:sz w:val="21"/>
          <w:szCs w:val="21"/>
          <w:lang w:eastAsia="ja-JP"/>
        </w:rPr>
        <w:t>割れることは両義性で捉えると、悪いことではない。</w:t>
      </w:r>
    </w:p>
    <w:p w:rsidR="00C82182" w:rsidRDefault="00C82182" w:rsidP="00A160F1">
      <w:pPr>
        <w:rPr>
          <w:rFonts w:ascii="ＭＳ 明朝" w:eastAsia="ＭＳ 明朝" w:hAnsi="ＭＳ 明朝"/>
          <w:sz w:val="21"/>
          <w:szCs w:val="21"/>
          <w:lang w:eastAsia="ja-JP"/>
        </w:rPr>
        <w:pPrChange w:id="498" w:author="ちかおか れい" w:date="2018-06-20T20:12:00Z">
          <w:pPr/>
        </w:pPrChange>
      </w:pPr>
      <w:r>
        <w:rPr>
          <w:rFonts w:ascii="ＭＳ 明朝" w:eastAsia="ＭＳ 明朝" w:hAnsi="ＭＳ 明朝" w:hint="eastAsia"/>
          <w:sz w:val="21"/>
          <w:szCs w:val="21"/>
          <w:lang w:eastAsia="ja-JP"/>
        </w:rPr>
        <w:t>脆いことも悪いことではない。</w:t>
      </w:r>
    </w:p>
    <w:p w:rsidR="00C82182" w:rsidRDefault="00C82182" w:rsidP="00A160F1">
      <w:pPr>
        <w:rPr>
          <w:rFonts w:ascii="ＭＳ 明朝" w:eastAsia="ＭＳ 明朝" w:hAnsi="ＭＳ 明朝"/>
          <w:sz w:val="21"/>
          <w:szCs w:val="21"/>
          <w:lang w:eastAsia="ja-JP"/>
        </w:rPr>
        <w:pPrChange w:id="499" w:author="ちかおか れい" w:date="2018-06-20T20:12:00Z">
          <w:pPr/>
        </w:pPrChange>
      </w:pPr>
      <w:r>
        <w:rPr>
          <w:rFonts w:ascii="ＭＳ 明朝" w:eastAsia="ＭＳ 明朝" w:hAnsi="ＭＳ 明朝" w:hint="eastAsia"/>
          <w:sz w:val="21"/>
          <w:szCs w:val="21"/>
          <w:lang w:eastAsia="ja-JP"/>
        </w:rPr>
        <w:t>透明なこと、重いこと、結晶を持たないことなど、ガラスの欠点と言われているところは、実は利点であり、その逆も言える。</w:t>
      </w:r>
    </w:p>
    <w:p w:rsidR="00C82182" w:rsidRDefault="00C82182" w:rsidP="00A160F1">
      <w:pPr>
        <w:rPr>
          <w:rFonts w:ascii="ＭＳ 明朝" w:eastAsia="ＭＳ 明朝" w:hAnsi="ＭＳ 明朝"/>
          <w:sz w:val="21"/>
          <w:szCs w:val="21"/>
          <w:lang w:eastAsia="ja-JP"/>
        </w:rPr>
        <w:pPrChange w:id="500" w:author="ちかおか れい" w:date="2018-06-20T20:12:00Z">
          <w:pPr/>
        </w:pPrChange>
      </w:pPr>
      <w:r>
        <w:rPr>
          <w:rFonts w:ascii="ＭＳ 明朝" w:eastAsia="ＭＳ 明朝" w:hAnsi="ＭＳ 明朝" w:hint="eastAsia"/>
          <w:sz w:val="21"/>
          <w:szCs w:val="21"/>
          <w:lang w:eastAsia="ja-JP"/>
        </w:rPr>
        <w:t>私の作品は、その脆さや構造について両義性のある二つの事柄を表現し、その間にあるものとして存在させようとしているのか。</w:t>
      </w:r>
    </w:p>
    <w:p w:rsidR="00C82182" w:rsidRPr="00A739CA" w:rsidRDefault="00C82182" w:rsidP="00A160F1">
      <w:pPr>
        <w:rPr>
          <w:rFonts w:ascii="ＭＳ 明朝" w:eastAsia="ＭＳ 明朝" w:hAnsi="ＭＳ 明朝"/>
          <w:sz w:val="21"/>
          <w:szCs w:val="21"/>
          <w:lang w:eastAsia="ja-JP"/>
        </w:rPr>
        <w:pPrChange w:id="501" w:author="ちかおか れい" w:date="2018-06-20T20:12:00Z">
          <w:pPr/>
        </w:pPrChange>
      </w:pPr>
      <w:r>
        <w:rPr>
          <w:rFonts w:ascii="ＭＳ 明朝" w:eastAsia="ＭＳ 明朝" w:hAnsi="ＭＳ 明朝" w:hint="eastAsia"/>
          <w:sz w:val="21"/>
          <w:szCs w:val="21"/>
          <w:lang w:eastAsia="ja-JP"/>
        </w:rPr>
        <w:t>両義性は二律背反ではない。二項対立ではある。</w:t>
      </w:r>
    </w:p>
    <w:p w:rsidR="00C82182" w:rsidRPr="00A739CA" w:rsidRDefault="00C82182" w:rsidP="00A160F1">
      <w:pPr>
        <w:rPr>
          <w:rFonts w:ascii="ＭＳ 明朝" w:eastAsia="ＭＳ 明朝" w:hAnsi="ＭＳ 明朝"/>
          <w:sz w:val="21"/>
          <w:szCs w:val="21"/>
          <w:lang w:eastAsia="ja-JP"/>
        </w:rPr>
        <w:pPrChange w:id="502" w:author="ちかおか れい" w:date="2018-06-20T20:12:00Z">
          <w:pPr/>
        </w:pPrChange>
      </w:pPr>
    </w:p>
    <w:p w:rsidR="00C82182" w:rsidRPr="00A739CA" w:rsidRDefault="00C82182" w:rsidP="00A160F1">
      <w:pPr>
        <w:pStyle w:val="3"/>
        <w:ind w:left="880"/>
        <w:rPr>
          <w:rFonts w:ascii="ＭＳ 明朝" w:eastAsia="ＭＳ 明朝" w:hAnsi="ＭＳ 明朝"/>
          <w:sz w:val="21"/>
          <w:szCs w:val="21"/>
          <w:lang w:eastAsia="ja-JP"/>
        </w:rPr>
        <w:pPrChange w:id="503" w:author="ちかおか れい" w:date="2018-06-20T20:13:00Z">
          <w:pPr/>
        </w:pPrChange>
      </w:pPr>
      <w:r w:rsidRPr="00A739CA">
        <w:rPr>
          <w:rFonts w:ascii="ＭＳ 明朝" w:eastAsia="ＭＳ 明朝" w:hAnsi="ＭＳ 明朝" w:hint="eastAsia"/>
          <w:sz w:val="21"/>
          <w:szCs w:val="21"/>
          <w:lang w:eastAsia="ja-JP"/>
        </w:rPr>
        <w:lastRenderedPageBreak/>
        <w:t xml:space="preserve">第六節　二律背反　　</w:t>
      </w:r>
      <w:r w:rsidRPr="00A739CA">
        <w:rPr>
          <w:rFonts w:ascii="ＭＳ 明朝" w:eastAsia="ＭＳ 明朝" w:hAnsi="ＭＳ 明朝"/>
          <w:sz w:val="21"/>
          <w:szCs w:val="21"/>
          <w:lang w:eastAsia="ja-JP"/>
        </w:rPr>
        <w:t>antinomy</w:t>
      </w:r>
    </w:p>
    <w:p w:rsidR="00C82182" w:rsidRDefault="00C82182" w:rsidP="00A160F1">
      <w:pPr>
        <w:rPr>
          <w:rFonts w:ascii="ＭＳ 明朝" w:eastAsia="ＭＳ 明朝" w:hAnsi="ＭＳ 明朝"/>
          <w:sz w:val="21"/>
          <w:szCs w:val="21"/>
          <w:lang w:eastAsia="ja-JP"/>
        </w:rPr>
      </w:pPr>
      <w:r w:rsidRPr="00A739CA">
        <w:rPr>
          <w:rFonts w:ascii="ＭＳ 明朝" w:eastAsia="ＭＳ 明朝" w:hAnsi="ＭＳ 明朝" w:hint="eastAsia"/>
          <w:sz w:val="21"/>
          <w:szCs w:val="21"/>
          <w:lang w:eastAsia="ja-JP"/>
        </w:rPr>
        <w:t>二つの相反する意味を持つことが同時に存在すること</w:t>
      </w:r>
    </w:p>
    <w:p w:rsidR="00C82182" w:rsidRPr="00DF55D4" w:rsidRDefault="00C82182" w:rsidP="00A160F1">
      <w:pPr>
        <w:widowControl/>
        <w:rPr>
          <w:i/>
          <w:sz w:val="21"/>
          <w:szCs w:val="21"/>
          <w:lang w:eastAsia="ja-JP"/>
        </w:rPr>
        <w:pPrChange w:id="504" w:author="ちかおか れい" w:date="2018-06-20T20:12:00Z">
          <w:pPr>
            <w:widowControl/>
          </w:pPr>
        </w:pPrChange>
      </w:pPr>
      <w:r w:rsidRPr="00DF55D4">
        <w:rPr>
          <w:rFonts w:ascii="Times New Roman" w:hAnsi="Times New Roman" w:cs="Times New Roman"/>
          <w:i/>
          <w:color w:val="1A1A1A"/>
          <w:sz w:val="21"/>
          <w:szCs w:val="21"/>
          <w:shd w:val="clear" w:color="auto" w:fill="FFFFFF"/>
          <w:lang w:eastAsia="ja-JP"/>
        </w:rPr>
        <w:t>論理的にも事実的にも同等の根拠をもって成り立ちながら，両立することのできない</w:t>
      </w:r>
      <w:r>
        <w:rPr>
          <w:rStyle w:val="a7"/>
          <w:rFonts w:ascii="Times New Roman" w:hAnsi="Times New Roman" w:cs="Times New Roman"/>
          <w:i/>
          <w:color w:val="2F6BE6"/>
          <w:sz w:val="21"/>
          <w:szCs w:val="21"/>
        </w:rPr>
        <w:fldChar w:fldCharType="begin"/>
      </w:r>
      <w:r>
        <w:rPr>
          <w:rStyle w:val="a7"/>
          <w:rFonts w:ascii="Times New Roman" w:hAnsi="Times New Roman" w:cs="Times New Roman"/>
          <w:i/>
          <w:color w:val="2F6BE6"/>
          <w:sz w:val="21"/>
          <w:szCs w:val="21"/>
          <w:lang w:eastAsia="ja-JP"/>
        </w:rPr>
        <w:instrText xml:space="preserve"> HYPERLINK "https://kotobank.jp/word/%E7%9F%9B%E7%9B%BE-140478" </w:instrText>
      </w:r>
      <w:r>
        <w:rPr>
          <w:rStyle w:val="a7"/>
          <w:rFonts w:ascii="Times New Roman" w:hAnsi="Times New Roman" w:cs="Times New Roman"/>
          <w:i/>
          <w:color w:val="2F6BE6"/>
          <w:sz w:val="21"/>
          <w:szCs w:val="21"/>
        </w:rPr>
        <w:fldChar w:fldCharType="separate"/>
      </w:r>
      <w:r w:rsidRPr="00DF55D4">
        <w:rPr>
          <w:rStyle w:val="a7"/>
          <w:rFonts w:ascii="Times New Roman" w:hAnsi="Times New Roman" w:cs="Times New Roman"/>
          <w:i/>
          <w:color w:val="2F6BE6"/>
          <w:sz w:val="21"/>
          <w:szCs w:val="21"/>
          <w:lang w:eastAsia="ja-JP"/>
        </w:rPr>
        <w:t>矛盾</w:t>
      </w:r>
      <w:r>
        <w:rPr>
          <w:rStyle w:val="a7"/>
          <w:rFonts w:ascii="Times New Roman" w:hAnsi="Times New Roman" w:cs="Times New Roman"/>
          <w:i/>
          <w:color w:val="2F6BE6"/>
          <w:sz w:val="21"/>
          <w:szCs w:val="21"/>
        </w:rPr>
        <w:fldChar w:fldCharType="end"/>
      </w:r>
      <w:r w:rsidRPr="00DF55D4">
        <w:rPr>
          <w:rFonts w:ascii="Times New Roman" w:hAnsi="Times New Roman" w:cs="Times New Roman"/>
          <w:i/>
          <w:color w:val="1A1A1A"/>
          <w:sz w:val="21"/>
          <w:szCs w:val="21"/>
          <w:shd w:val="clear" w:color="auto" w:fill="FFFFFF"/>
          <w:lang w:eastAsia="ja-JP"/>
        </w:rPr>
        <w:t>する二つの命題間の関係をいう，</w:t>
      </w:r>
      <w:r>
        <w:rPr>
          <w:rStyle w:val="a7"/>
          <w:rFonts w:ascii="Times New Roman" w:hAnsi="Times New Roman" w:cs="Times New Roman"/>
          <w:i/>
          <w:color w:val="2F6BE6"/>
          <w:sz w:val="21"/>
          <w:szCs w:val="21"/>
        </w:rPr>
        <w:fldChar w:fldCharType="begin"/>
      </w:r>
      <w:r>
        <w:rPr>
          <w:rStyle w:val="a7"/>
          <w:rFonts w:ascii="Times New Roman" w:hAnsi="Times New Roman" w:cs="Times New Roman"/>
          <w:i/>
          <w:color w:val="2F6BE6"/>
          <w:sz w:val="21"/>
          <w:szCs w:val="21"/>
          <w:lang w:eastAsia="ja-JP"/>
        </w:rPr>
        <w:instrText xml:space="preserve"> HYPERLINK "https://kotobank.jp/word/%E8%AB%96%E7%90%86%E5%AD%A6-153697" \l "E3.83.96.E3.83.AA.E3.82.BF.E3.83.8B.E3.82.AB.E5.9B.BD.E9.9A.9B.E5.A4.A7.E7.99.BE.E7.A7.91.E4.BA.8B.E5.85.B8.20.E5.B0.8F.E9.A0.85.E7.9B.AE.E4.BA.8B.E5.85.B8" </w:instrText>
      </w:r>
      <w:r>
        <w:rPr>
          <w:rStyle w:val="a7"/>
          <w:rFonts w:ascii="Times New Roman" w:hAnsi="Times New Roman" w:cs="Times New Roman"/>
          <w:i/>
          <w:color w:val="2F6BE6"/>
          <w:sz w:val="21"/>
          <w:szCs w:val="21"/>
        </w:rPr>
        <w:fldChar w:fldCharType="separate"/>
      </w:r>
      <w:r w:rsidRPr="00DF55D4">
        <w:rPr>
          <w:rStyle w:val="a7"/>
          <w:rFonts w:ascii="Times New Roman" w:hAnsi="Times New Roman" w:cs="Times New Roman"/>
          <w:i/>
          <w:color w:val="2F6BE6"/>
          <w:sz w:val="21"/>
          <w:szCs w:val="21"/>
          <w:lang w:eastAsia="ja-JP"/>
        </w:rPr>
        <w:t>論理学</w:t>
      </w:r>
      <w:r>
        <w:rPr>
          <w:rStyle w:val="a7"/>
          <w:rFonts w:ascii="Times New Roman" w:hAnsi="Times New Roman" w:cs="Times New Roman"/>
          <w:i/>
          <w:color w:val="2F6BE6"/>
          <w:sz w:val="21"/>
          <w:szCs w:val="21"/>
        </w:rPr>
        <w:fldChar w:fldCharType="end"/>
      </w:r>
      <w:r w:rsidRPr="00DF55D4">
        <w:rPr>
          <w:rFonts w:ascii="Times New Roman" w:hAnsi="Times New Roman" w:cs="Times New Roman"/>
          <w:i/>
          <w:color w:val="1A1A1A"/>
          <w:sz w:val="21"/>
          <w:szCs w:val="21"/>
          <w:shd w:val="clear" w:color="auto" w:fill="FFFFFF"/>
          <w:lang w:eastAsia="ja-JP"/>
        </w:rPr>
        <w:t>の用語。たとえば「世界は時間的にも初めがあり，空間的にもかぎられたものである」「世界は時間的にも空間的にも</w:t>
      </w:r>
      <w:r>
        <w:rPr>
          <w:rStyle w:val="a7"/>
          <w:rFonts w:ascii="Times New Roman" w:hAnsi="Times New Roman" w:cs="Times New Roman"/>
          <w:i/>
          <w:color w:val="2F6BE6"/>
          <w:sz w:val="21"/>
          <w:szCs w:val="21"/>
        </w:rPr>
        <w:fldChar w:fldCharType="begin"/>
      </w:r>
      <w:r>
        <w:rPr>
          <w:rStyle w:val="a7"/>
          <w:rFonts w:ascii="Times New Roman" w:hAnsi="Times New Roman" w:cs="Times New Roman"/>
          <w:i/>
          <w:color w:val="2F6BE6"/>
          <w:sz w:val="21"/>
          <w:szCs w:val="21"/>
          <w:lang w:eastAsia="ja-JP"/>
        </w:rPr>
        <w:instrText xml:space="preserve"> HYPERLINK "https://kotobank.jp/word/%E7%84%A1%E9%99%90-140338" </w:instrText>
      </w:r>
      <w:r>
        <w:rPr>
          <w:rStyle w:val="a7"/>
          <w:rFonts w:ascii="Times New Roman" w:hAnsi="Times New Roman" w:cs="Times New Roman"/>
          <w:i/>
          <w:color w:val="2F6BE6"/>
          <w:sz w:val="21"/>
          <w:szCs w:val="21"/>
        </w:rPr>
        <w:fldChar w:fldCharType="separate"/>
      </w:r>
      <w:r w:rsidRPr="00DF55D4">
        <w:rPr>
          <w:rStyle w:val="a7"/>
          <w:rFonts w:ascii="Times New Roman" w:hAnsi="Times New Roman" w:cs="Times New Roman"/>
          <w:i/>
          <w:color w:val="2F6BE6"/>
          <w:sz w:val="21"/>
          <w:szCs w:val="21"/>
          <w:lang w:eastAsia="ja-JP"/>
        </w:rPr>
        <w:t>無限</w:t>
      </w:r>
      <w:r>
        <w:rPr>
          <w:rStyle w:val="a7"/>
          <w:rFonts w:ascii="Times New Roman" w:hAnsi="Times New Roman" w:cs="Times New Roman"/>
          <w:i/>
          <w:color w:val="2F6BE6"/>
          <w:sz w:val="21"/>
          <w:szCs w:val="21"/>
        </w:rPr>
        <w:fldChar w:fldCharType="end"/>
      </w:r>
      <w:r w:rsidRPr="00DF55D4">
        <w:rPr>
          <w:rFonts w:ascii="Times New Roman" w:hAnsi="Times New Roman" w:cs="Times New Roman"/>
          <w:i/>
          <w:color w:val="1A1A1A"/>
          <w:sz w:val="21"/>
          <w:szCs w:val="21"/>
          <w:shd w:val="clear" w:color="auto" w:fill="FFFFFF"/>
          <w:lang w:eastAsia="ja-JP"/>
        </w:rPr>
        <w:t>である」というイマヌエル・</w:t>
      </w:r>
      <w:r>
        <w:rPr>
          <w:rStyle w:val="a7"/>
          <w:rFonts w:ascii="Times New Roman" w:hAnsi="Times New Roman" w:cs="Times New Roman"/>
          <w:i/>
          <w:color w:val="2F6BE6"/>
          <w:sz w:val="21"/>
          <w:szCs w:val="21"/>
        </w:rPr>
        <w:fldChar w:fldCharType="begin"/>
      </w:r>
      <w:r>
        <w:rPr>
          <w:rStyle w:val="a7"/>
          <w:rFonts w:ascii="Times New Roman" w:hAnsi="Times New Roman" w:cs="Times New Roman"/>
          <w:i/>
          <w:color w:val="2F6BE6"/>
          <w:sz w:val="21"/>
          <w:szCs w:val="21"/>
          <w:lang w:eastAsia="ja-JP"/>
        </w:rPr>
        <w:instrText xml:space="preserve"> HYPERLINK "https://kotobank.jp/word/%E3%82%AB%E3%83%B3%E3%83%88-49322" \l "E3.83.96.E3.83.AA.E3.82.BF.E3.83.8B.E3.82.AB.E5.9B.BD.E9.9A.9B.E5.A4.A7.E7.99.BE.E7.A7.91.E4.BA.8B.E5.85.B8.20.E5.B0.8F.E9.A0.85.E7.9B.AE.E4.BA.8B.E5.85.B8" </w:instrText>
      </w:r>
      <w:r>
        <w:rPr>
          <w:rStyle w:val="a7"/>
          <w:rFonts w:ascii="Times New Roman" w:hAnsi="Times New Roman" w:cs="Times New Roman"/>
          <w:i/>
          <w:color w:val="2F6BE6"/>
          <w:sz w:val="21"/>
          <w:szCs w:val="21"/>
        </w:rPr>
        <w:fldChar w:fldCharType="separate"/>
      </w:r>
      <w:r w:rsidRPr="00DF55D4">
        <w:rPr>
          <w:rStyle w:val="a7"/>
          <w:rFonts w:ascii="Times New Roman" w:hAnsi="Times New Roman" w:cs="Times New Roman"/>
          <w:i/>
          <w:color w:val="2F6BE6"/>
          <w:sz w:val="21"/>
          <w:szCs w:val="21"/>
          <w:lang w:eastAsia="ja-JP"/>
        </w:rPr>
        <w:t>カント</w:t>
      </w:r>
      <w:r>
        <w:rPr>
          <w:rStyle w:val="a7"/>
          <w:rFonts w:ascii="Times New Roman" w:hAnsi="Times New Roman" w:cs="Times New Roman"/>
          <w:i/>
          <w:color w:val="2F6BE6"/>
          <w:sz w:val="21"/>
          <w:szCs w:val="21"/>
        </w:rPr>
        <w:fldChar w:fldCharType="end"/>
      </w:r>
      <w:r w:rsidRPr="00DF55D4">
        <w:rPr>
          <w:rFonts w:ascii="Times New Roman" w:hAnsi="Times New Roman" w:cs="Times New Roman"/>
          <w:i/>
          <w:color w:val="1A1A1A"/>
          <w:sz w:val="21"/>
          <w:szCs w:val="21"/>
          <w:shd w:val="clear" w:color="auto" w:fill="FFFFFF"/>
          <w:lang w:eastAsia="ja-JP"/>
        </w:rPr>
        <w:t>により立てられた二律背反は有名である。なお，今日では</w:t>
      </w:r>
      <w:r>
        <w:rPr>
          <w:rStyle w:val="a7"/>
          <w:rFonts w:ascii="Times New Roman" w:hAnsi="Times New Roman" w:cs="Times New Roman"/>
          <w:i/>
          <w:color w:val="2F6BE6"/>
          <w:sz w:val="21"/>
          <w:szCs w:val="21"/>
        </w:rPr>
        <w:fldChar w:fldCharType="begin"/>
      </w:r>
      <w:r>
        <w:rPr>
          <w:rStyle w:val="a7"/>
          <w:rFonts w:ascii="Times New Roman" w:hAnsi="Times New Roman" w:cs="Times New Roman"/>
          <w:i/>
          <w:color w:val="2F6BE6"/>
          <w:sz w:val="21"/>
          <w:szCs w:val="21"/>
          <w:lang w:eastAsia="ja-JP"/>
        </w:rPr>
        <w:instrText xml:space="preserve"> HYPERLINK "https://kotobank.jp/word/%E3%83%91%E3%83%A9%E3%83%89%E3%83%83%E3%82%AF%E3%82%B9-605040" \l "E3.83.96.E3.83.AA.E3.82.BF.E3.83.8B.E3.82.AB.E5.9B.BD.E9.9A.9B.E5.A4.A7.E7.99.BE.E7.A7.91.E4.BA.8B.E5.85.B8.20.E5.B0.8F.E9.A0.85.E7.9B.AE.E4.BA.8B.E5.85.B8" </w:instrText>
      </w:r>
      <w:r>
        <w:rPr>
          <w:rStyle w:val="a7"/>
          <w:rFonts w:ascii="Times New Roman" w:hAnsi="Times New Roman" w:cs="Times New Roman"/>
          <w:i/>
          <w:color w:val="2F6BE6"/>
          <w:sz w:val="21"/>
          <w:szCs w:val="21"/>
        </w:rPr>
        <w:fldChar w:fldCharType="separate"/>
      </w:r>
      <w:r w:rsidRPr="00DF55D4">
        <w:rPr>
          <w:rStyle w:val="a7"/>
          <w:rFonts w:ascii="Times New Roman" w:hAnsi="Times New Roman" w:cs="Times New Roman"/>
          <w:i/>
          <w:color w:val="2F6BE6"/>
          <w:sz w:val="21"/>
          <w:szCs w:val="21"/>
          <w:lang w:eastAsia="ja-JP"/>
        </w:rPr>
        <w:t>パラドックス</w:t>
      </w:r>
      <w:r>
        <w:rPr>
          <w:rStyle w:val="a7"/>
          <w:rFonts w:ascii="Times New Roman" w:hAnsi="Times New Roman" w:cs="Times New Roman"/>
          <w:i/>
          <w:color w:val="2F6BE6"/>
          <w:sz w:val="21"/>
          <w:szCs w:val="21"/>
        </w:rPr>
        <w:fldChar w:fldCharType="end"/>
      </w:r>
      <w:r w:rsidRPr="00DF55D4">
        <w:rPr>
          <w:rFonts w:ascii="Times New Roman" w:hAnsi="Times New Roman" w:cs="Times New Roman"/>
          <w:i/>
          <w:color w:val="1A1A1A"/>
          <w:sz w:val="21"/>
          <w:szCs w:val="21"/>
          <w:shd w:val="clear" w:color="auto" w:fill="FFFFFF"/>
          <w:lang w:eastAsia="ja-JP"/>
        </w:rPr>
        <w:t>がこの意味に使われることもある。</w:t>
      </w:r>
    </w:p>
    <w:p w:rsidR="00C82182" w:rsidRDefault="00C82182" w:rsidP="00A160F1">
      <w:pPr>
        <w:rPr>
          <w:rFonts w:ascii="ＭＳ 明朝" w:eastAsia="ＭＳ 明朝" w:hAnsi="ＭＳ 明朝"/>
          <w:i/>
          <w:sz w:val="21"/>
          <w:szCs w:val="21"/>
          <w:lang w:eastAsia="ja-JP"/>
        </w:rPr>
        <w:pPrChange w:id="505" w:author="ちかおか れい" w:date="2018-06-20T20:12:00Z">
          <w:pPr/>
        </w:pPrChange>
      </w:pPr>
      <w:r>
        <w:rPr>
          <w:rFonts w:ascii="ＭＳ 明朝" w:eastAsia="ＭＳ 明朝" w:hAnsi="ＭＳ 明朝" w:hint="eastAsia"/>
          <w:i/>
          <w:sz w:val="21"/>
          <w:szCs w:val="21"/>
          <w:lang w:eastAsia="ja-JP"/>
        </w:rPr>
        <w:t>ブリタニカ国際百科事典　小項目辞典</w:t>
      </w:r>
    </w:p>
    <w:p w:rsidR="00C82182" w:rsidRDefault="00C82182" w:rsidP="00A160F1">
      <w:pPr>
        <w:pStyle w:val="4"/>
        <w:ind w:left="880"/>
        <w:rPr>
          <w:rFonts w:ascii="Helvetica" w:hAnsi="Helvetica"/>
          <w:color w:val="1A1A1A"/>
          <w:lang w:eastAsia="ja-JP"/>
        </w:rPr>
        <w:pPrChange w:id="506" w:author="ちかおか れい" w:date="2018-06-20T20:13:00Z">
          <w:pPr>
            <w:pStyle w:val="3"/>
            <w:spacing w:after="150"/>
            <w:ind w:left="880"/>
          </w:pPr>
        </w:pPrChange>
      </w:pPr>
      <w:r>
        <w:rPr>
          <w:rFonts w:ascii="Helvetica" w:hAnsi="Helvetica"/>
          <w:color w:val="1A1A1A"/>
          <w:lang w:eastAsia="ja-JP"/>
        </w:rPr>
        <w:t>パラドックス【</w:t>
      </w:r>
      <w:r>
        <w:rPr>
          <w:rFonts w:ascii="Helvetica" w:hAnsi="Helvetica"/>
          <w:color w:val="1A1A1A"/>
          <w:lang w:eastAsia="ja-JP"/>
        </w:rPr>
        <w:t>paradox</w:t>
      </w:r>
      <w:r>
        <w:rPr>
          <w:rFonts w:ascii="Helvetica" w:hAnsi="Helvetica"/>
          <w:color w:val="1A1A1A"/>
          <w:lang w:eastAsia="ja-JP"/>
        </w:rPr>
        <w:t>】</w:t>
      </w:r>
    </w:p>
    <w:p w:rsidR="00C82182" w:rsidRDefault="00C82182" w:rsidP="00A160F1">
      <w:pPr>
        <w:rPr>
          <w:rFonts w:ascii="ＭＳ Ｐゴシック" w:hAnsi="ＭＳ Ｐゴシック"/>
          <w:lang w:eastAsia="ja-JP"/>
        </w:rPr>
      </w:pPr>
      <w:r>
        <w:rPr>
          <w:lang w:eastAsia="ja-JP"/>
        </w:rPr>
        <w:t>一般に正しいと思われていることに反することがらをいう。〈背理〉〈逆理〉〈逆説〉などともいわれる。語源的には，ギリシア語のpara(超えた，外れた，反した)とdoxa(考え，通念)の合成に由来する。一般に正しいと思われていることがらは必ずしも一定したものではなく，社会や時代によって異なる。したがってある社会でパラドックスと考えられることも別の社会ではパラドックスではない。コペルニクス理論が普及するまでは〈地球は動く〉ということはパラドックスとして扱われたであろう。</w:t>
      </w:r>
    </w:p>
    <w:p w:rsidR="00C82182" w:rsidRDefault="00C82182" w:rsidP="00A160F1">
      <w:pPr>
        <w:rPr>
          <w:rFonts w:ascii="ＭＳ 明朝" w:eastAsia="ＭＳ 明朝" w:hAnsi="ＭＳ 明朝"/>
          <w:i/>
          <w:sz w:val="21"/>
          <w:szCs w:val="21"/>
          <w:lang w:eastAsia="ja-JP"/>
        </w:rPr>
        <w:pPrChange w:id="507" w:author="ちかおか れい" w:date="2018-06-20T20:13:00Z">
          <w:pPr/>
        </w:pPrChange>
      </w:pPr>
    </w:p>
    <w:p w:rsidR="00C82182" w:rsidRDefault="00C82182" w:rsidP="00A160F1">
      <w:pPr>
        <w:rPr>
          <w:rFonts w:ascii="ＭＳ 明朝" w:eastAsia="ＭＳ 明朝" w:hAnsi="ＭＳ 明朝"/>
          <w:i/>
          <w:sz w:val="21"/>
          <w:szCs w:val="21"/>
        </w:rPr>
        <w:pPrChange w:id="508" w:author="ちかおか れい" w:date="2018-06-20T20:13:00Z">
          <w:pPr/>
        </w:pPrChange>
      </w:pPr>
      <w:proofErr w:type="spellStart"/>
      <w:r>
        <w:rPr>
          <w:rFonts w:ascii="ＭＳ 明朝" w:eastAsia="ＭＳ 明朝" w:hAnsi="ＭＳ 明朝" w:hint="eastAsia"/>
          <w:i/>
          <w:sz w:val="21"/>
          <w:szCs w:val="21"/>
        </w:rPr>
        <w:t>色即是空</w:t>
      </w:r>
      <w:proofErr w:type="spellEnd"/>
    </w:p>
    <w:p w:rsidR="00C82182" w:rsidRPr="00DF55D4" w:rsidRDefault="00C82182" w:rsidP="00A160F1">
      <w:pPr>
        <w:rPr>
          <w:rFonts w:ascii="ＭＳ 明朝" w:eastAsia="ＭＳ 明朝" w:hAnsi="ＭＳ 明朝"/>
          <w:i/>
          <w:sz w:val="21"/>
          <w:szCs w:val="21"/>
        </w:rPr>
        <w:pPrChange w:id="509" w:author="ちかおか れい" w:date="2018-06-20T20:13:00Z">
          <w:pPr/>
        </w:pPrChange>
      </w:pPr>
    </w:p>
    <w:p w:rsidR="00C82182" w:rsidRPr="00A739CA" w:rsidRDefault="00C82182" w:rsidP="00A160F1">
      <w:pPr>
        <w:widowControl/>
        <w:rPr>
          <w:rFonts w:ascii="ＭＳ 明朝" w:eastAsia="ＭＳ 明朝" w:hAnsi="ＭＳ 明朝" w:cs="ＭＳ Ｐゴシック"/>
          <w:sz w:val="21"/>
          <w:szCs w:val="21"/>
        </w:rPr>
        <w:pPrChange w:id="510" w:author="ちかおか れい" w:date="2018-06-20T20:13:00Z">
          <w:pPr>
            <w:widowControl/>
          </w:pPr>
        </w:pPrChange>
      </w:pPr>
      <w:proofErr w:type="spellStart"/>
      <w:proofErr w:type="gramStart"/>
      <w:r w:rsidRPr="00A739CA">
        <w:rPr>
          <w:rFonts w:ascii="ＭＳ 明朝" w:eastAsia="ＭＳ 明朝" w:hAnsi="ＭＳ 明朝" w:hint="eastAsia"/>
          <w:sz w:val="21"/>
          <w:szCs w:val="21"/>
        </w:rPr>
        <w:t>矛盾</w:t>
      </w:r>
      <w:proofErr w:type="spellEnd"/>
      <w:r w:rsidRPr="00A739CA">
        <w:rPr>
          <w:rFonts w:ascii="ＭＳ 明朝" w:eastAsia="ＭＳ 明朝" w:hAnsi="ＭＳ 明朝" w:hint="eastAsia"/>
          <w:sz w:val="21"/>
          <w:szCs w:val="21"/>
        </w:rPr>
        <w:t xml:space="preserve">　</w:t>
      </w:r>
      <w:r w:rsidRPr="00A739CA">
        <w:rPr>
          <w:rFonts w:ascii="ＭＳ 明朝" w:eastAsia="ＭＳ 明朝" w:hAnsi="ＭＳ 明朝" w:cs="ＭＳ Ｐゴシック"/>
          <w:sz w:val="21"/>
          <w:szCs w:val="21"/>
        </w:rPr>
        <w:t> contradiction</w:t>
      </w:r>
      <w:proofErr w:type="gramEnd"/>
    </w:p>
    <w:p w:rsidR="00C82182" w:rsidRPr="00A739CA" w:rsidRDefault="00C82182" w:rsidP="006E1DD4">
      <w:pPr>
        <w:rPr>
          <w:rFonts w:ascii="Helvetica" w:eastAsia="ＭＳ Ｐゴシック" w:hAnsi="Helvetica" w:cs="ＭＳ Ｐゴシック"/>
          <w:b/>
          <w:bCs/>
          <w:color w:val="1A1A1A"/>
          <w:sz w:val="21"/>
          <w:szCs w:val="21"/>
        </w:rPr>
        <w:pPrChange w:id="511" w:author="ちかおか れい" w:date="2018-06-20T20:21:00Z">
          <w:pPr>
            <w:widowControl/>
            <w:pBdr>
              <w:bottom w:val="single" w:sz="6" w:space="8" w:color="E6E6E6"/>
            </w:pBdr>
            <w:spacing w:after="225"/>
            <w:outlineLvl w:val="1"/>
          </w:pPr>
        </w:pPrChange>
      </w:pPr>
      <w:r>
        <w:rPr>
          <w:rFonts w:ascii="Helvetica" w:eastAsia="ＭＳ Ｐゴシック" w:hAnsi="Helvetica" w:cs="ＭＳ Ｐゴシック"/>
          <w:b/>
          <w:bCs/>
          <w:color w:val="000000"/>
          <w:sz w:val="21"/>
          <w:szCs w:val="21"/>
        </w:rPr>
        <w:fldChar w:fldCharType="begin"/>
      </w:r>
      <w:r>
        <w:rPr>
          <w:rFonts w:ascii="Helvetica" w:eastAsia="ＭＳ Ｐゴシック" w:hAnsi="Helvetica" w:cs="ＭＳ Ｐゴシック"/>
          <w:b/>
          <w:bCs/>
          <w:color w:val="000000"/>
          <w:sz w:val="21"/>
          <w:szCs w:val="21"/>
        </w:rPr>
        <w:instrText xml:space="preserve"> HYPERLINK "https://kotobank.jp/dictionary/daijirin/2872/" </w:instrText>
      </w:r>
      <w:r>
        <w:rPr>
          <w:rFonts w:ascii="Helvetica" w:eastAsia="ＭＳ Ｐゴシック" w:hAnsi="Helvetica" w:cs="ＭＳ Ｐゴシック"/>
          <w:b/>
          <w:bCs/>
          <w:color w:val="000000"/>
          <w:sz w:val="21"/>
          <w:szCs w:val="21"/>
        </w:rPr>
        <w:fldChar w:fldCharType="separate"/>
      </w:r>
      <w:r w:rsidRPr="00A739CA">
        <w:rPr>
          <w:rFonts w:ascii="Helvetica" w:eastAsia="ＭＳ Ｐゴシック" w:hAnsi="Helvetica" w:cs="ＭＳ Ｐゴシック"/>
          <w:b/>
          <w:bCs/>
          <w:color w:val="000000"/>
          <w:sz w:val="21"/>
          <w:szCs w:val="21"/>
        </w:rPr>
        <w:br/>
      </w:r>
      <w:r w:rsidRPr="00A739CA">
        <w:rPr>
          <w:rFonts w:ascii="Helvetica" w:eastAsia="ＭＳ Ｐゴシック" w:hAnsi="Helvetica" w:cs="ＭＳ Ｐゴシック"/>
          <w:b/>
          <w:bCs/>
          <w:color w:val="000000"/>
          <w:sz w:val="21"/>
          <w:szCs w:val="21"/>
        </w:rPr>
        <w:t>大辞林</w:t>
      </w:r>
      <w:r w:rsidRPr="00A739CA">
        <w:rPr>
          <w:rFonts w:ascii="Helvetica" w:eastAsia="ＭＳ Ｐゴシック" w:hAnsi="Helvetica" w:cs="ＭＳ Ｐゴシック"/>
          <w:b/>
          <w:bCs/>
          <w:color w:val="000000"/>
          <w:sz w:val="21"/>
          <w:szCs w:val="21"/>
        </w:rPr>
        <w:t xml:space="preserve"> </w:t>
      </w:r>
      <w:r w:rsidRPr="00A739CA">
        <w:rPr>
          <w:rFonts w:ascii="Helvetica" w:eastAsia="ＭＳ Ｐゴシック" w:hAnsi="Helvetica" w:cs="ＭＳ Ｐゴシック"/>
          <w:b/>
          <w:bCs/>
          <w:color w:val="000000"/>
          <w:sz w:val="21"/>
          <w:szCs w:val="21"/>
        </w:rPr>
        <w:t>第三版</w:t>
      </w:r>
      <w:r>
        <w:rPr>
          <w:rFonts w:ascii="Helvetica" w:eastAsia="ＭＳ Ｐゴシック" w:hAnsi="Helvetica" w:cs="ＭＳ Ｐゴシック"/>
          <w:b/>
          <w:bCs/>
          <w:color w:val="000000"/>
          <w:sz w:val="21"/>
          <w:szCs w:val="21"/>
        </w:rPr>
        <w:fldChar w:fldCharType="end"/>
      </w:r>
      <w:r w:rsidRPr="00A739CA">
        <w:rPr>
          <w:rFonts w:ascii="Helvetica" w:eastAsia="ＭＳ Ｐゴシック" w:hAnsi="Helvetica" w:cs="ＭＳ Ｐゴシック"/>
          <w:color w:val="1A1A1A"/>
          <w:sz w:val="21"/>
          <w:szCs w:val="21"/>
        </w:rPr>
        <w:t>の解説</w:t>
      </w:r>
    </w:p>
    <w:p w:rsidR="00C82182" w:rsidRPr="00A739CA" w:rsidRDefault="00C82182" w:rsidP="006E1DD4">
      <w:pPr>
        <w:rPr>
          <w:rFonts w:ascii="Helvetica" w:eastAsia="ＭＳ Ｐゴシック" w:hAnsi="Helvetica" w:cs="ＭＳ Ｐゴシック"/>
          <w:b/>
          <w:bCs/>
          <w:color w:val="1A1A1A"/>
          <w:sz w:val="21"/>
          <w:szCs w:val="21"/>
        </w:rPr>
        <w:pPrChange w:id="512" w:author="ちかおか れい" w:date="2018-06-20T20:21:00Z">
          <w:pPr>
            <w:widowControl/>
            <w:spacing w:after="150"/>
            <w:outlineLvl w:val="2"/>
          </w:pPr>
        </w:pPrChange>
      </w:pPr>
      <w:proofErr w:type="spellStart"/>
      <w:r w:rsidRPr="00A739CA">
        <w:rPr>
          <w:rFonts w:ascii="Helvetica" w:eastAsia="ＭＳ Ｐゴシック" w:hAnsi="Helvetica" w:cs="ＭＳ Ｐゴシック"/>
          <w:b/>
          <w:bCs/>
          <w:color w:val="1A1A1A"/>
          <w:sz w:val="21"/>
          <w:szCs w:val="21"/>
        </w:rPr>
        <w:t>むじゅん【矛盾</w:t>
      </w:r>
      <w:proofErr w:type="spellEnd"/>
      <w:r w:rsidRPr="00A739CA">
        <w:rPr>
          <w:rFonts w:ascii="Helvetica" w:eastAsia="ＭＳ Ｐゴシック" w:hAnsi="Helvetica" w:cs="ＭＳ Ｐゴシック"/>
          <w:b/>
          <w:bCs/>
          <w:color w:val="1A1A1A"/>
          <w:sz w:val="21"/>
          <w:szCs w:val="21"/>
        </w:rPr>
        <w:t>】</w:t>
      </w:r>
    </w:p>
    <w:p w:rsidR="00C82182" w:rsidRPr="00A739CA" w:rsidRDefault="00C82182" w:rsidP="006E1DD4">
      <w:pPr>
        <w:rPr>
          <w:rFonts w:ascii="Helvetica" w:eastAsia="ＭＳ Ｐゴシック" w:hAnsi="Helvetica" w:cs="ＭＳ Ｐゴシック"/>
          <w:color w:val="1A1A1A"/>
          <w:sz w:val="21"/>
          <w:szCs w:val="21"/>
        </w:rPr>
        <w:pPrChange w:id="513" w:author="ちかおか れい" w:date="2018-06-20T20:21:00Z">
          <w:pPr>
            <w:widowControl/>
          </w:pPr>
        </w:pPrChange>
      </w:pPr>
      <w:r w:rsidRPr="00A739CA">
        <w:rPr>
          <w:rFonts w:ascii="Helvetica" w:eastAsia="ＭＳ Ｐゴシック" w:hAnsi="Helvetica" w:cs="ＭＳ Ｐゴシック"/>
          <w:color w:val="1A1A1A"/>
          <w:sz w:val="21"/>
          <w:szCs w:val="21"/>
        </w:rPr>
        <w:t>（</w:t>
      </w:r>
      <w:r w:rsidRPr="00A739CA">
        <w:rPr>
          <w:rFonts w:ascii="Helvetica" w:eastAsia="ＭＳ Ｐゴシック" w:hAnsi="Helvetica" w:cs="ＭＳ Ｐゴシック"/>
          <w:color w:val="1A1A1A"/>
          <w:sz w:val="21"/>
          <w:szCs w:val="21"/>
        </w:rPr>
        <w:t xml:space="preserve"> </w:t>
      </w:r>
      <w:r w:rsidRPr="00A739CA">
        <w:rPr>
          <w:rFonts w:ascii="Helvetica" w:eastAsia="ＭＳ Ｐゴシック" w:hAnsi="Helvetica" w:cs="ＭＳ Ｐゴシック"/>
          <w:color w:val="1A1A1A"/>
          <w:sz w:val="21"/>
          <w:szCs w:val="21"/>
        </w:rPr>
        <w:t>名</w:t>
      </w:r>
      <w:r w:rsidRPr="00A739CA">
        <w:rPr>
          <w:rFonts w:ascii="Helvetica" w:eastAsia="ＭＳ Ｐゴシック" w:hAnsi="Helvetica" w:cs="ＭＳ Ｐゴシック"/>
          <w:color w:val="1A1A1A"/>
          <w:sz w:val="21"/>
          <w:szCs w:val="21"/>
        </w:rPr>
        <w:t xml:space="preserve"> </w:t>
      </w:r>
      <w:proofErr w:type="gramStart"/>
      <w:r w:rsidRPr="00A739CA">
        <w:rPr>
          <w:rFonts w:ascii="Helvetica" w:eastAsia="ＭＳ Ｐゴシック" w:hAnsi="Helvetica" w:cs="ＭＳ Ｐゴシック"/>
          <w:color w:val="1A1A1A"/>
          <w:sz w:val="21"/>
          <w:szCs w:val="21"/>
        </w:rPr>
        <w:t>）</w:t>
      </w:r>
      <w:r w:rsidRPr="00A739CA">
        <w:rPr>
          <w:rFonts w:ascii="Helvetica" w:eastAsia="ＭＳ Ｐゴシック" w:hAnsi="Helvetica" w:cs="ＭＳ Ｐゴシック"/>
          <w:color w:val="1A1A1A"/>
          <w:sz w:val="21"/>
          <w:szCs w:val="21"/>
        </w:rPr>
        <w:t>  </w:t>
      </w:r>
      <w:proofErr w:type="spellStart"/>
      <w:r w:rsidRPr="00A739CA">
        <w:rPr>
          <w:rFonts w:ascii="Helvetica" w:eastAsia="ＭＳ Ｐゴシック" w:hAnsi="Helvetica" w:cs="ＭＳ Ｐゴシック"/>
          <w:color w:val="1A1A1A"/>
          <w:sz w:val="21"/>
          <w:szCs w:val="21"/>
        </w:rPr>
        <w:t>スル</w:t>
      </w:r>
      <w:proofErr w:type="spellEnd"/>
      <w:proofErr w:type="gramEnd"/>
    </w:p>
    <w:p w:rsidR="00C82182" w:rsidRPr="00A739CA" w:rsidRDefault="00C82182" w:rsidP="006E1DD4">
      <w:pPr>
        <w:rPr>
          <w:rFonts w:ascii="Helvetica" w:eastAsia="ＭＳ Ｐゴシック" w:hAnsi="Helvetica" w:cs="ＭＳ Ｐゴシック"/>
          <w:color w:val="1A1A1A"/>
          <w:sz w:val="21"/>
          <w:szCs w:val="21"/>
          <w:lang w:eastAsia="ja-JP"/>
        </w:rPr>
        <w:pPrChange w:id="514" w:author="ちかおか れい" w:date="2018-06-20T20:21:00Z">
          <w:pPr>
            <w:widowControl/>
            <w:ind w:hanging="288"/>
          </w:pPr>
        </w:pPrChange>
      </w:pPr>
      <w:proofErr w:type="gramStart"/>
      <w:r w:rsidRPr="00A739CA">
        <w:rPr>
          <w:rFonts w:ascii="Cambria Math" w:eastAsia="ＭＳ Ｐゴシック" w:hAnsi="Cambria Math" w:cs="Cambria Math"/>
          <w:color w:val="1A1A1A"/>
          <w:sz w:val="21"/>
          <w:szCs w:val="21"/>
        </w:rPr>
        <w:t>①</w:t>
      </w:r>
      <w:r w:rsidRPr="00A739CA">
        <w:rPr>
          <w:rFonts w:ascii="Helvetica" w:eastAsia="ＭＳ Ｐゴシック" w:hAnsi="Helvetica" w:cs="ＭＳ Ｐゴシック"/>
          <w:color w:val="1A1A1A"/>
          <w:sz w:val="21"/>
          <w:szCs w:val="21"/>
        </w:rPr>
        <w:t>  </w:t>
      </w:r>
      <w:proofErr w:type="spellStart"/>
      <w:r w:rsidRPr="00A739CA">
        <w:rPr>
          <w:rFonts w:ascii="Helvetica" w:eastAsia="ＭＳ Ｐゴシック" w:hAnsi="Helvetica" w:cs="ＭＳ Ｐゴシック"/>
          <w:color w:val="1A1A1A"/>
          <w:sz w:val="21"/>
          <w:szCs w:val="21"/>
        </w:rPr>
        <w:t>矛</w:t>
      </w:r>
      <w:proofErr w:type="gramEnd"/>
      <w:r w:rsidRPr="00A739CA">
        <w:rPr>
          <w:rFonts w:ascii="Helvetica" w:eastAsia="ＭＳ Ｐゴシック" w:hAnsi="Helvetica" w:cs="ＭＳ Ｐゴシック"/>
          <w:color w:val="1A1A1A"/>
          <w:sz w:val="21"/>
          <w:szCs w:val="21"/>
        </w:rPr>
        <w:t>ほこと盾たて</w:t>
      </w:r>
      <w:proofErr w:type="spellEnd"/>
      <w:r w:rsidRPr="00A739CA">
        <w:rPr>
          <w:rFonts w:ascii="Helvetica" w:eastAsia="ＭＳ Ｐゴシック" w:hAnsi="Helvetica" w:cs="ＭＳ Ｐゴシック"/>
          <w:color w:val="1A1A1A"/>
          <w:sz w:val="21"/>
          <w:szCs w:val="21"/>
        </w:rPr>
        <w:t>。</w:t>
      </w:r>
      <w:r w:rsidRPr="00A739CA">
        <w:rPr>
          <w:rFonts w:ascii="Helvetica" w:eastAsia="ＭＳ Ｐゴシック" w:hAnsi="Helvetica" w:cs="ＭＳ Ｐゴシック"/>
          <w:color w:val="1A1A1A"/>
          <w:sz w:val="21"/>
          <w:szCs w:val="21"/>
          <w:lang w:eastAsia="ja-JP"/>
        </w:rPr>
        <w:t>ぼうじゅん。</w:t>
      </w:r>
      <w:r w:rsidRPr="00A739CA">
        <w:rPr>
          <w:rFonts w:ascii="Helvetica" w:eastAsia="ＭＳ Ｐゴシック" w:hAnsi="Helvetica" w:cs="ＭＳ Ｐゴシック"/>
          <w:color w:val="1A1A1A"/>
          <w:sz w:val="21"/>
          <w:szCs w:val="21"/>
          <w:lang w:eastAsia="ja-JP"/>
        </w:rPr>
        <w:t> </w:t>
      </w:r>
    </w:p>
    <w:p w:rsidR="00C82182" w:rsidRPr="00A739CA" w:rsidRDefault="00C82182" w:rsidP="006E1DD4">
      <w:pPr>
        <w:rPr>
          <w:rFonts w:ascii="Helvetica" w:eastAsia="ＭＳ Ｐゴシック" w:hAnsi="Helvetica" w:cs="ＭＳ Ｐゴシック"/>
          <w:color w:val="1A1A1A"/>
          <w:sz w:val="21"/>
          <w:szCs w:val="21"/>
          <w:lang w:eastAsia="ja-JP"/>
        </w:rPr>
        <w:pPrChange w:id="515" w:author="ちかおか れい" w:date="2018-06-20T20:21:00Z">
          <w:pPr>
            <w:widowControl/>
            <w:ind w:hanging="288"/>
          </w:pPr>
        </w:pPrChange>
      </w:pPr>
      <w:r w:rsidRPr="00A739CA">
        <w:rPr>
          <w:rFonts w:ascii="Cambria Math" w:eastAsia="ＭＳ Ｐゴシック" w:hAnsi="Cambria Math" w:cs="Cambria Math"/>
          <w:color w:val="1A1A1A"/>
          <w:sz w:val="21"/>
          <w:szCs w:val="21"/>
          <w:lang w:eastAsia="ja-JP"/>
        </w:rPr>
        <w:t>②</w:t>
      </w:r>
      <w:r w:rsidRPr="00A739CA">
        <w:rPr>
          <w:rFonts w:ascii="Helvetica" w:eastAsia="ＭＳ Ｐゴシック" w:hAnsi="Helvetica" w:cs="ＭＳ Ｐゴシック"/>
          <w:color w:val="1A1A1A"/>
          <w:sz w:val="21"/>
          <w:szCs w:val="21"/>
          <w:lang w:eastAsia="ja-JP"/>
        </w:rPr>
        <w:t>  </w:t>
      </w:r>
      <w:r w:rsidRPr="00A739CA">
        <w:rPr>
          <w:rFonts w:ascii="Helvetica" w:eastAsia="ＭＳ Ｐゴシック" w:hAnsi="Helvetica" w:cs="ＭＳ Ｐゴシック"/>
          <w:color w:val="1A1A1A"/>
          <w:sz w:val="21"/>
          <w:szCs w:val="21"/>
          <w:lang w:eastAsia="ja-JP"/>
        </w:rPr>
        <w:t>つじつまが合わないこと。物事の道理が一貫しないこと。撞着どうちやく。</w:t>
      </w:r>
      <w:r w:rsidRPr="00A739CA">
        <w:rPr>
          <w:rFonts w:ascii="Helvetica" w:eastAsia="ＭＳ Ｐゴシック" w:hAnsi="Helvetica" w:cs="ＭＳ Ｐゴシック"/>
          <w:color w:val="1A1A1A"/>
          <w:sz w:val="21"/>
          <w:szCs w:val="21"/>
          <w:lang w:eastAsia="ja-JP"/>
        </w:rPr>
        <w:t xml:space="preserve"> </w:t>
      </w:r>
      <w:r w:rsidRPr="00A739CA">
        <w:rPr>
          <w:rFonts w:ascii="Helvetica" w:eastAsia="ＭＳ Ｐゴシック" w:hAnsi="Helvetica" w:cs="ＭＳ Ｐゴシック"/>
          <w:color w:val="1A1A1A"/>
          <w:sz w:val="21"/>
          <w:szCs w:val="21"/>
          <w:lang w:eastAsia="ja-JP"/>
        </w:rPr>
        <w:t>「論旨の－をつく」</w:t>
      </w:r>
      <w:r w:rsidRPr="00A739CA">
        <w:rPr>
          <w:rFonts w:ascii="Helvetica" w:eastAsia="ＭＳ Ｐゴシック" w:hAnsi="Helvetica" w:cs="ＭＳ Ｐゴシック"/>
          <w:color w:val="1A1A1A"/>
          <w:sz w:val="21"/>
          <w:szCs w:val="21"/>
          <w:lang w:eastAsia="ja-JP"/>
        </w:rPr>
        <w:t xml:space="preserve"> </w:t>
      </w:r>
      <w:r w:rsidRPr="00A739CA">
        <w:rPr>
          <w:rFonts w:ascii="Helvetica" w:eastAsia="ＭＳ Ｐゴシック" w:hAnsi="Helvetica" w:cs="ＭＳ Ｐゴシック"/>
          <w:color w:val="1A1A1A"/>
          <w:sz w:val="21"/>
          <w:szCs w:val="21"/>
          <w:lang w:eastAsia="ja-JP"/>
        </w:rPr>
        <w:t>「前後－した意見」</w:t>
      </w:r>
      <w:r w:rsidRPr="00A739CA">
        <w:rPr>
          <w:rFonts w:ascii="Helvetica" w:eastAsia="ＭＳ Ｐゴシック" w:hAnsi="Helvetica" w:cs="ＭＳ Ｐゴシック"/>
          <w:color w:val="1A1A1A"/>
          <w:sz w:val="21"/>
          <w:szCs w:val="21"/>
          <w:lang w:eastAsia="ja-JP"/>
        </w:rPr>
        <w:t xml:space="preserve"> </w:t>
      </w:r>
      <w:r w:rsidRPr="00A739CA">
        <w:rPr>
          <w:rFonts w:ascii="Helvetica" w:eastAsia="ＭＳ Ｐゴシック" w:hAnsi="Helvetica" w:cs="ＭＳ Ｐゴシック"/>
          <w:color w:val="1A1A1A"/>
          <w:sz w:val="21"/>
          <w:szCs w:val="21"/>
          <w:lang w:eastAsia="ja-JP"/>
        </w:rPr>
        <w:t>〔昔、楚その国に矛と盾を売る者がおり、この矛はどんな盾をも貫き、この盾はどんな矛も通さないと言ったところ、それを聞いた人にその矛でその盾を突いてみよと言われ困ったという「韓非子難一」の故事から〕</w:t>
      </w:r>
      <w:r w:rsidRPr="00A739CA">
        <w:rPr>
          <w:rFonts w:ascii="Helvetica" w:eastAsia="ＭＳ Ｐゴシック" w:hAnsi="Helvetica" w:cs="ＭＳ Ｐゴシック"/>
          <w:color w:val="1A1A1A"/>
          <w:sz w:val="21"/>
          <w:szCs w:val="21"/>
          <w:lang w:eastAsia="ja-JP"/>
        </w:rPr>
        <w:t> </w:t>
      </w:r>
    </w:p>
    <w:p w:rsidR="00C82182" w:rsidRPr="00A739CA" w:rsidRDefault="00C82182" w:rsidP="006E1DD4">
      <w:pPr>
        <w:rPr>
          <w:rFonts w:ascii="Helvetica" w:eastAsia="ＭＳ Ｐゴシック" w:hAnsi="Helvetica" w:cs="ＭＳ Ｐゴシック"/>
          <w:color w:val="1A1A1A"/>
          <w:sz w:val="21"/>
          <w:szCs w:val="21"/>
        </w:rPr>
        <w:pPrChange w:id="516" w:author="ちかおか れい" w:date="2018-06-20T20:21:00Z">
          <w:pPr>
            <w:widowControl/>
          </w:pPr>
        </w:pPrChange>
      </w:pPr>
      <w:proofErr w:type="gramStart"/>
      <w:r w:rsidRPr="00A739CA">
        <w:rPr>
          <w:rFonts w:ascii="Cambria Math" w:eastAsia="ＭＳ Ｐゴシック" w:hAnsi="Cambria Math" w:cs="Cambria Math"/>
          <w:color w:val="1A1A1A"/>
          <w:sz w:val="21"/>
          <w:szCs w:val="21"/>
        </w:rPr>
        <w:t>③</w:t>
      </w:r>
      <w:r w:rsidRPr="00A739CA">
        <w:rPr>
          <w:rFonts w:ascii="Helvetica" w:eastAsia="ＭＳ Ｐゴシック" w:hAnsi="Helvetica" w:cs="ＭＳ Ｐゴシック"/>
          <w:color w:val="1A1A1A"/>
          <w:sz w:val="21"/>
          <w:szCs w:val="21"/>
        </w:rPr>
        <w:t>  </w:t>
      </w:r>
      <w:r w:rsidRPr="00A739CA">
        <w:rPr>
          <w:rFonts w:ascii="Helvetica" w:eastAsia="ＭＳ Ｐゴシック" w:hAnsi="Helvetica" w:cs="ＭＳ Ｐゴシック"/>
          <w:color w:val="1A1A1A"/>
          <w:sz w:val="21"/>
          <w:szCs w:val="21"/>
        </w:rPr>
        <w:t>〘</w:t>
      </w:r>
      <w:proofErr w:type="gramEnd"/>
      <w:r w:rsidRPr="00A739CA">
        <w:rPr>
          <w:rFonts w:ascii="Helvetica" w:eastAsia="ＭＳ Ｐゴシック" w:hAnsi="Helvetica" w:cs="ＭＳ Ｐゴシック"/>
          <w:color w:val="1A1A1A"/>
          <w:sz w:val="21"/>
          <w:szCs w:val="21"/>
        </w:rPr>
        <w:t>論〙</w:t>
      </w:r>
      <w:r w:rsidRPr="00A739CA">
        <w:rPr>
          <w:rFonts w:ascii="Helvetica" w:eastAsia="ＭＳ Ｐゴシック" w:hAnsi="Helvetica" w:cs="ＭＳ Ｐゴシック"/>
          <w:color w:val="1A1A1A"/>
          <w:sz w:val="21"/>
          <w:szCs w:val="21"/>
        </w:rPr>
        <w:t xml:space="preserve"> </w:t>
      </w:r>
      <w:r w:rsidRPr="00A739CA">
        <w:rPr>
          <w:rFonts w:ascii="Helvetica" w:eastAsia="ＭＳ Ｐゴシック" w:hAnsi="Helvetica" w:cs="ＭＳ Ｐゴシック"/>
          <w:color w:val="1A1A1A"/>
          <w:sz w:val="21"/>
          <w:szCs w:val="21"/>
        </w:rPr>
        <w:t>〔</w:t>
      </w:r>
      <w:r w:rsidRPr="00A739CA">
        <w:rPr>
          <w:rFonts w:ascii="Helvetica" w:eastAsia="ＭＳ Ｐゴシック" w:hAnsi="Helvetica" w:cs="ＭＳ Ｐゴシック"/>
          <w:color w:val="1A1A1A"/>
          <w:sz w:val="21"/>
          <w:szCs w:val="21"/>
        </w:rPr>
        <w:t>contradiction</w:t>
      </w:r>
      <w:r w:rsidRPr="00A739CA">
        <w:rPr>
          <w:rFonts w:ascii="Helvetica" w:eastAsia="ＭＳ Ｐゴシック" w:hAnsi="Helvetica" w:cs="ＭＳ Ｐゴシック"/>
          <w:color w:val="1A1A1A"/>
          <w:sz w:val="21"/>
          <w:szCs w:val="21"/>
        </w:rPr>
        <w:t>〕</w:t>
      </w:r>
      <w:r w:rsidRPr="00A739CA">
        <w:rPr>
          <w:rFonts w:ascii="Helvetica" w:eastAsia="ＭＳ Ｐゴシック" w:hAnsi="Helvetica" w:cs="ＭＳ Ｐゴシック"/>
          <w:color w:val="1A1A1A"/>
          <w:sz w:val="21"/>
          <w:szCs w:val="21"/>
        </w:rPr>
        <w:t> </w:t>
      </w:r>
    </w:p>
    <w:p w:rsidR="00C82182" w:rsidRPr="00A739CA" w:rsidRDefault="00C82182" w:rsidP="006E1DD4">
      <w:pPr>
        <w:rPr>
          <w:rFonts w:ascii="Helvetica" w:eastAsia="ＭＳ Ｐゴシック" w:hAnsi="Helvetica" w:cs="ＭＳ Ｐゴシック"/>
          <w:color w:val="1A1A1A"/>
          <w:sz w:val="21"/>
          <w:szCs w:val="21"/>
          <w:lang w:eastAsia="ja-JP"/>
        </w:rPr>
        <w:pPrChange w:id="517" w:author="ちかおか れい" w:date="2018-06-20T20:21:00Z">
          <w:pPr>
            <w:widowControl/>
            <w:ind w:hanging="288"/>
          </w:pPr>
        </w:pPrChange>
      </w:pPr>
      <w:r w:rsidRPr="00A739CA">
        <w:rPr>
          <w:rFonts w:ascii="Helvetica" w:eastAsia="ＭＳ Ｐゴシック" w:hAnsi="Helvetica" w:cs="ＭＳ Ｐゴシック"/>
          <w:color w:val="1A1A1A"/>
          <w:sz w:val="21"/>
          <w:szCs w:val="21"/>
          <w:lang w:eastAsia="ja-JP"/>
        </w:rPr>
        <w:t>㋐</w:t>
      </w:r>
      <w:r w:rsidRPr="00A739CA">
        <w:rPr>
          <w:rFonts w:ascii="Helvetica" w:eastAsia="ＭＳ Ｐゴシック" w:hAnsi="Helvetica" w:cs="ＭＳ Ｐゴシック"/>
          <w:color w:val="1A1A1A"/>
          <w:sz w:val="21"/>
          <w:szCs w:val="21"/>
          <w:lang w:eastAsia="ja-JP"/>
        </w:rPr>
        <w:t>  </w:t>
      </w:r>
      <w:r w:rsidRPr="00A739CA">
        <w:rPr>
          <w:rFonts w:ascii="Helvetica" w:eastAsia="ＭＳ Ｐゴシック" w:hAnsi="Helvetica" w:cs="ＭＳ Ｐゴシック"/>
          <w:color w:val="1A1A1A"/>
          <w:sz w:val="21"/>
          <w:szCs w:val="21"/>
          <w:lang w:eastAsia="ja-JP"/>
        </w:rPr>
        <w:t>論理学で、二つの命題が相互に一方が真であれば他方は偽であり、一方が偽であれば他方は真であるという関係にあること。例えば「</w:t>
      </w:r>
      <w:r w:rsidRPr="00A739CA">
        <w:rPr>
          <w:rFonts w:ascii="Helvetica" w:eastAsia="ＭＳ Ｐゴシック" w:hAnsi="Helvetica" w:cs="ＭＳ Ｐゴシック"/>
          <w:color w:val="1A1A1A"/>
          <w:sz w:val="21"/>
          <w:szCs w:val="21"/>
          <w:lang w:eastAsia="ja-JP"/>
        </w:rPr>
        <w:t xml:space="preserve"> A </w:t>
      </w:r>
      <w:r w:rsidRPr="00A739CA">
        <w:rPr>
          <w:rFonts w:ascii="Helvetica" w:eastAsia="ＭＳ Ｐゴシック" w:hAnsi="Helvetica" w:cs="ＭＳ Ｐゴシック"/>
          <w:color w:val="1A1A1A"/>
          <w:sz w:val="21"/>
          <w:szCs w:val="21"/>
          <w:lang w:eastAsia="ja-JP"/>
        </w:rPr>
        <w:t>である」と「</w:t>
      </w:r>
      <w:r w:rsidRPr="00A739CA">
        <w:rPr>
          <w:rFonts w:ascii="Helvetica" w:eastAsia="ＭＳ Ｐゴシック" w:hAnsi="Helvetica" w:cs="ＭＳ Ｐゴシック"/>
          <w:color w:val="1A1A1A"/>
          <w:sz w:val="21"/>
          <w:szCs w:val="21"/>
          <w:lang w:eastAsia="ja-JP"/>
        </w:rPr>
        <w:t xml:space="preserve"> A </w:t>
      </w:r>
      <w:r w:rsidRPr="00A739CA">
        <w:rPr>
          <w:rFonts w:ascii="Helvetica" w:eastAsia="ＭＳ Ｐゴシック" w:hAnsi="Helvetica" w:cs="ＭＳ Ｐゴシック"/>
          <w:color w:val="1A1A1A"/>
          <w:sz w:val="21"/>
          <w:szCs w:val="21"/>
          <w:lang w:eastAsia="ja-JP"/>
        </w:rPr>
        <w:t>でない」。また、そうした二命題の連言命題。例えば「</w:t>
      </w:r>
      <w:r w:rsidRPr="00A739CA">
        <w:rPr>
          <w:rFonts w:ascii="Helvetica" w:eastAsia="ＭＳ Ｐゴシック" w:hAnsi="Helvetica" w:cs="ＭＳ Ｐゴシック"/>
          <w:color w:val="1A1A1A"/>
          <w:sz w:val="21"/>
          <w:szCs w:val="21"/>
          <w:lang w:eastAsia="ja-JP"/>
        </w:rPr>
        <w:t xml:space="preserve"> A </w:t>
      </w:r>
      <w:r w:rsidRPr="00A739CA">
        <w:rPr>
          <w:rFonts w:ascii="Helvetica" w:eastAsia="ＭＳ Ｐゴシック" w:hAnsi="Helvetica" w:cs="ＭＳ Ｐゴシック"/>
          <w:color w:val="1A1A1A"/>
          <w:sz w:val="21"/>
          <w:szCs w:val="21"/>
          <w:lang w:eastAsia="ja-JP"/>
        </w:rPr>
        <w:t>でありかつ</w:t>
      </w:r>
      <w:r w:rsidRPr="00A739CA">
        <w:rPr>
          <w:rFonts w:ascii="Helvetica" w:eastAsia="ＭＳ Ｐゴシック" w:hAnsi="Helvetica" w:cs="ＭＳ Ｐゴシック"/>
          <w:color w:val="1A1A1A"/>
          <w:sz w:val="21"/>
          <w:szCs w:val="21"/>
          <w:lang w:eastAsia="ja-JP"/>
        </w:rPr>
        <w:t xml:space="preserve"> A </w:t>
      </w:r>
      <w:r w:rsidRPr="00A739CA">
        <w:rPr>
          <w:rFonts w:ascii="Helvetica" w:eastAsia="ＭＳ Ｐゴシック" w:hAnsi="Helvetica" w:cs="ＭＳ Ｐゴシック"/>
          <w:color w:val="1A1A1A"/>
          <w:sz w:val="21"/>
          <w:szCs w:val="21"/>
          <w:lang w:eastAsia="ja-JP"/>
        </w:rPr>
        <w:t>でない」。「反対（</w:t>
      </w:r>
      <w:r w:rsidRPr="00A739CA">
        <w:rPr>
          <w:rFonts w:ascii="Helvetica" w:eastAsia="ＭＳ Ｐゴシック" w:hAnsi="Helvetica" w:cs="ＭＳ Ｐゴシック"/>
          <w:color w:val="1A1A1A"/>
          <w:sz w:val="21"/>
          <w:szCs w:val="21"/>
          <w:lang w:eastAsia="ja-JP"/>
        </w:rPr>
        <w:t>contrary</w:t>
      </w:r>
      <w:r w:rsidRPr="00A739CA">
        <w:rPr>
          <w:rFonts w:ascii="Helvetica" w:eastAsia="ＭＳ Ｐゴシック" w:hAnsi="Helvetica" w:cs="ＭＳ Ｐゴシック"/>
          <w:color w:val="1A1A1A"/>
          <w:sz w:val="21"/>
          <w:szCs w:val="21"/>
          <w:lang w:eastAsia="ja-JP"/>
        </w:rPr>
        <w:t>）」とは区別される。</w:t>
      </w:r>
      <w:r w:rsidRPr="00A739CA">
        <w:rPr>
          <w:rFonts w:ascii="Helvetica" w:eastAsia="ＭＳ Ｐゴシック" w:hAnsi="Helvetica" w:cs="ＭＳ Ｐゴシック"/>
          <w:color w:val="1A1A1A"/>
          <w:sz w:val="21"/>
          <w:szCs w:val="21"/>
          <w:lang w:eastAsia="ja-JP"/>
        </w:rPr>
        <w:t> </w:t>
      </w:r>
    </w:p>
    <w:p w:rsidR="00C82182" w:rsidRPr="00A739CA" w:rsidRDefault="00C82182" w:rsidP="006E1DD4">
      <w:pPr>
        <w:rPr>
          <w:rFonts w:ascii="Helvetica" w:eastAsia="ＭＳ Ｐゴシック" w:hAnsi="Helvetica" w:cs="ＭＳ Ｐゴシック"/>
          <w:color w:val="1A1A1A"/>
          <w:sz w:val="21"/>
          <w:szCs w:val="21"/>
          <w:lang w:eastAsia="ja-JP"/>
        </w:rPr>
        <w:pPrChange w:id="518" w:author="ちかおか れい" w:date="2018-06-20T20:21:00Z">
          <w:pPr>
            <w:widowControl/>
            <w:ind w:hanging="288"/>
          </w:pPr>
        </w:pPrChange>
      </w:pPr>
      <w:r w:rsidRPr="00A739CA">
        <w:rPr>
          <w:rFonts w:ascii="Helvetica" w:eastAsia="ＭＳ Ｐゴシック" w:hAnsi="Helvetica" w:cs="ＭＳ Ｐゴシック"/>
          <w:color w:val="1A1A1A"/>
          <w:sz w:val="21"/>
          <w:szCs w:val="21"/>
          <w:lang w:eastAsia="ja-JP"/>
        </w:rPr>
        <w:t>㋑</w:t>
      </w:r>
      <w:r w:rsidRPr="00A739CA">
        <w:rPr>
          <w:rFonts w:ascii="Helvetica" w:eastAsia="ＭＳ Ｐゴシック" w:hAnsi="Helvetica" w:cs="ＭＳ Ｐゴシック"/>
          <w:color w:val="1A1A1A"/>
          <w:sz w:val="21"/>
          <w:szCs w:val="21"/>
          <w:lang w:eastAsia="ja-JP"/>
        </w:rPr>
        <w:t>  </w:t>
      </w:r>
      <w:r w:rsidRPr="00A739CA">
        <w:rPr>
          <w:rFonts w:ascii="Helvetica" w:eastAsia="ＭＳ Ｐゴシック" w:hAnsi="Helvetica" w:cs="ＭＳ Ｐゴシック"/>
          <w:color w:val="1A1A1A"/>
          <w:sz w:val="21"/>
          <w:szCs w:val="21"/>
          <w:lang w:eastAsia="ja-JP"/>
        </w:rPr>
        <w:t>弁証法で、相互に排除し対立しあいながら連関しあう二契機の間の関係。</w:t>
      </w:r>
      <w:r w:rsidRPr="00A739CA">
        <w:rPr>
          <w:rFonts w:ascii="Helvetica" w:eastAsia="ＭＳ Ｐゴシック" w:hAnsi="Helvetica" w:cs="ＭＳ Ｐゴシック"/>
          <w:color w:val="1A1A1A"/>
          <w:sz w:val="21"/>
          <w:szCs w:val="21"/>
          <w:lang w:eastAsia="ja-JP"/>
        </w:rPr>
        <w:t> </w:t>
      </w:r>
    </w:p>
    <w:p w:rsidR="00C82182" w:rsidRPr="00A739CA" w:rsidRDefault="00C82182" w:rsidP="006E1DD4">
      <w:pPr>
        <w:rPr>
          <w:rFonts w:ascii="Helvetica" w:eastAsia="ＭＳ Ｐゴシック" w:hAnsi="Helvetica" w:cs="ＭＳ Ｐゴシック"/>
          <w:color w:val="1A1A1A"/>
          <w:sz w:val="21"/>
          <w:szCs w:val="21"/>
          <w:lang w:eastAsia="ja-JP"/>
        </w:rPr>
        <w:pPrChange w:id="519" w:author="ちかおか れい" w:date="2018-06-20T20:21:00Z">
          <w:pPr>
            <w:widowControl/>
            <w:ind w:hanging="288"/>
          </w:pPr>
        </w:pPrChange>
      </w:pPr>
      <w:r w:rsidRPr="00A739CA">
        <w:rPr>
          <w:rFonts w:ascii="Cambria Math" w:eastAsia="ＭＳ Ｐゴシック" w:hAnsi="Cambria Math" w:cs="Cambria Math"/>
          <w:color w:val="1A1A1A"/>
          <w:sz w:val="21"/>
          <w:szCs w:val="21"/>
          <w:lang w:eastAsia="ja-JP"/>
        </w:rPr>
        <w:t>④</w:t>
      </w:r>
      <w:r w:rsidRPr="00A739CA">
        <w:rPr>
          <w:rFonts w:ascii="Helvetica" w:eastAsia="ＭＳ Ｐゴシック" w:hAnsi="Helvetica" w:cs="ＭＳ Ｐゴシック"/>
          <w:color w:val="1A1A1A"/>
          <w:sz w:val="21"/>
          <w:szCs w:val="21"/>
          <w:lang w:eastAsia="ja-JP"/>
        </w:rPr>
        <w:t>  </w:t>
      </w:r>
      <w:r w:rsidRPr="00A739CA">
        <w:rPr>
          <w:rFonts w:ascii="Helvetica" w:eastAsia="ＭＳ Ｐゴシック" w:hAnsi="Helvetica" w:cs="ＭＳ Ｐゴシック"/>
          <w:color w:val="1A1A1A"/>
          <w:sz w:val="21"/>
          <w:szCs w:val="21"/>
          <w:lang w:eastAsia="ja-JP"/>
        </w:rPr>
        <w:t>武器をとって戦うこと。敵対すること。</w:t>
      </w:r>
      <w:r w:rsidRPr="00A739CA">
        <w:rPr>
          <w:rFonts w:ascii="Helvetica" w:eastAsia="ＭＳ Ｐゴシック" w:hAnsi="Helvetica" w:cs="ＭＳ Ｐゴシック"/>
          <w:color w:val="1A1A1A"/>
          <w:sz w:val="21"/>
          <w:szCs w:val="21"/>
          <w:lang w:eastAsia="ja-JP"/>
        </w:rPr>
        <w:t xml:space="preserve"> </w:t>
      </w:r>
      <w:r w:rsidRPr="00A739CA">
        <w:rPr>
          <w:rFonts w:ascii="Helvetica" w:eastAsia="ＭＳ Ｐゴシック" w:hAnsi="Helvetica" w:cs="ＭＳ Ｐゴシック"/>
          <w:color w:val="1A1A1A"/>
          <w:sz w:val="21"/>
          <w:szCs w:val="21"/>
          <w:lang w:eastAsia="ja-JP"/>
        </w:rPr>
        <w:t>「</w:t>
      </w:r>
      <w:r w:rsidRPr="00A739CA">
        <w:rPr>
          <w:rFonts w:ascii="Helvetica" w:eastAsia="ＭＳ Ｐゴシック" w:hAnsi="Helvetica" w:cs="ＭＳ Ｐゴシック"/>
          <w:color w:val="1A1A1A"/>
          <w:sz w:val="21"/>
          <w:szCs w:val="21"/>
          <w:lang w:eastAsia="ja-JP"/>
        </w:rPr>
        <w:t xml:space="preserve"> </w:t>
      </w:r>
      <w:r w:rsidRPr="00A739CA">
        <w:rPr>
          <w:rFonts w:ascii="Helvetica" w:eastAsia="ＭＳ Ｐゴシック" w:hAnsi="Helvetica" w:cs="ＭＳ Ｐゴシック"/>
          <w:color w:val="1A1A1A"/>
          <w:sz w:val="21"/>
          <w:szCs w:val="21"/>
          <w:lang w:eastAsia="ja-JP"/>
        </w:rPr>
        <w:t>－ニ及ブ／日葡」</w:t>
      </w:r>
      <w:r w:rsidRPr="00A739CA">
        <w:rPr>
          <w:rFonts w:ascii="Helvetica" w:eastAsia="ＭＳ Ｐゴシック" w:hAnsi="Helvetica" w:cs="ＭＳ Ｐゴシック"/>
          <w:color w:val="1A1A1A"/>
          <w:sz w:val="21"/>
          <w:szCs w:val="21"/>
          <w:lang w:eastAsia="ja-JP"/>
        </w:rPr>
        <w:t> </w:t>
      </w:r>
    </w:p>
    <w:p w:rsidR="00C82182" w:rsidRPr="00A739CA" w:rsidRDefault="00C82182" w:rsidP="006E1DD4">
      <w:pPr>
        <w:rPr>
          <w:rFonts w:ascii="Helvetica" w:eastAsia="ＭＳ Ｐゴシック" w:hAnsi="Helvetica" w:cs="ＭＳ Ｐゴシック"/>
          <w:color w:val="1A1A1A"/>
          <w:sz w:val="21"/>
          <w:szCs w:val="21"/>
          <w:lang w:eastAsia="ja-JP"/>
        </w:rPr>
        <w:pPrChange w:id="520" w:author="ちかおか れい" w:date="2018-06-20T20:21:00Z">
          <w:pPr>
            <w:widowControl/>
          </w:pPr>
        </w:pPrChange>
      </w:pPr>
    </w:p>
    <w:p w:rsidR="00C82182" w:rsidRPr="00A739CA" w:rsidRDefault="00C82182" w:rsidP="006E1DD4">
      <w:pPr>
        <w:rPr>
          <w:rFonts w:ascii="Helvetica" w:eastAsia="ＭＳ Ｐゴシック" w:hAnsi="Helvetica" w:cs="ＭＳ Ｐゴシック"/>
          <w:color w:val="808080"/>
          <w:sz w:val="21"/>
          <w:szCs w:val="21"/>
          <w:lang w:eastAsia="ja-JP"/>
        </w:rPr>
        <w:pPrChange w:id="521" w:author="ちかおか れい" w:date="2018-06-20T20:21:00Z">
          <w:pPr>
            <w:widowControl/>
          </w:pPr>
        </w:pPrChange>
      </w:pPr>
      <w:r w:rsidRPr="00A739CA">
        <w:rPr>
          <w:rFonts w:ascii="Helvetica" w:eastAsia="ＭＳ Ｐゴシック" w:hAnsi="Helvetica" w:cs="ＭＳ Ｐゴシック"/>
          <w:color w:val="808080"/>
          <w:sz w:val="21"/>
          <w:szCs w:val="21"/>
          <w:lang w:eastAsia="ja-JP"/>
        </w:rPr>
        <w:t xml:space="preserve">出典　</w:t>
      </w:r>
      <w:r>
        <w:rPr>
          <w:rFonts w:ascii="Helvetica" w:eastAsia="ＭＳ Ｐゴシック" w:hAnsi="Helvetica" w:cs="ＭＳ Ｐゴシック"/>
          <w:i/>
          <w:iCs/>
          <w:color w:val="2F6BE6"/>
          <w:sz w:val="21"/>
          <w:szCs w:val="21"/>
          <w:u w:val="single"/>
        </w:rPr>
        <w:fldChar w:fldCharType="begin"/>
      </w:r>
      <w:r>
        <w:rPr>
          <w:rFonts w:ascii="Helvetica" w:eastAsia="ＭＳ Ｐゴシック" w:hAnsi="Helvetica" w:cs="ＭＳ Ｐゴシック"/>
          <w:i/>
          <w:iCs/>
          <w:color w:val="2F6BE6"/>
          <w:sz w:val="21"/>
          <w:szCs w:val="21"/>
          <w:u w:val="single"/>
          <w:lang w:eastAsia="ja-JP"/>
        </w:rPr>
        <w:instrText xml:space="preserve"> HYPERLINK "http://www.sanseido-publ.co.jp/" \t "_blank" </w:instrText>
      </w:r>
      <w:r>
        <w:rPr>
          <w:rFonts w:ascii="Helvetica" w:eastAsia="ＭＳ Ｐゴシック" w:hAnsi="Helvetica" w:cs="ＭＳ Ｐゴシック"/>
          <w:i/>
          <w:iCs/>
          <w:color w:val="2F6BE6"/>
          <w:sz w:val="21"/>
          <w:szCs w:val="21"/>
          <w:u w:val="single"/>
        </w:rPr>
        <w:fldChar w:fldCharType="separate"/>
      </w:r>
      <w:r w:rsidRPr="00A739CA">
        <w:rPr>
          <w:rFonts w:ascii="Helvetica" w:eastAsia="ＭＳ Ｐゴシック" w:hAnsi="Helvetica" w:cs="ＭＳ Ｐゴシック"/>
          <w:i/>
          <w:iCs/>
          <w:color w:val="2F6BE6"/>
          <w:sz w:val="21"/>
          <w:szCs w:val="21"/>
          <w:u w:val="single"/>
          <w:lang w:eastAsia="ja-JP"/>
        </w:rPr>
        <w:t>三省堂</w:t>
      </w:r>
      <w:r>
        <w:rPr>
          <w:rFonts w:ascii="Helvetica" w:eastAsia="ＭＳ Ｐゴシック" w:hAnsi="Helvetica" w:cs="ＭＳ Ｐゴシック"/>
          <w:i/>
          <w:iCs/>
          <w:color w:val="2F6BE6"/>
          <w:sz w:val="21"/>
          <w:szCs w:val="21"/>
          <w:u w:val="single"/>
        </w:rPr>
        <w:fldChar w:fldCharType="end"/>
      </w:r>
      <w:r w:rsidRPr="00A739CA">
        <w:rPr>
          <w:rFonts w:ascii="Helvetica" w:eastAsia="ＭＳ Ｐゴシック" w:hAnsi="Helvetica" w:cs="ＭＳ Ｐゴシック"/>
          <w:color w:val="808080"/>
          <w:sz w:val="21"/>
          <w:szCs w:val="21"/>
          <w:lang w:eastAsia="ja-JP"/>
        </w:rPr>
        <w:t>大辞林</w:t>
      </w:r>
      <w:r w:rsidRPr="00A739CA">
        <w:rPr>
          <w:rFonts w:ascii="Helvetica" w:eastAsia="ＭＳ Ｐゴシック" w:hAnsi="Helvetica" w:cs="ＭＳ Ｐゴシック"/>
          <w:color w:val="808080"/>
          <w:sz w:val="21"/>
          <w:szCs w:val="21"/>
          <w:lang w:eastAsia="ja-JP"/>
        </w:rPr>
        <w:t xml:space="preserve"> </w:t>
      </w:r>
      <w:r w:rsidRPr="00A739CA">
        <w:rPr>
          <w:rFonts w:ascii="Helvetica" w:eastAsia="ＭＳ Ｐゴシック" w:hAnsi="Helvetica" w:cs="ＭＳ Ｐゴシック"/>
          <w:color w:val="808080"/>
          <w:sz w:val="21"/>
          <w:szCs w:val="21"/>
          <w:lang w:eastAsia="ja-JP"/>
        </w:rPr>
        <w:t xml:space="preserve">第三版について　</w:t>
      </w:r>
      <w:r>
        <w:rPr>
          <w:rFonts w:ascii="Helvetica" w:eastAsia="ＭＳ Ｐゴシック" w:hAnsi="Helvetica" w:cs="ＭＳ Ｐゴシック"/>
          <w:color w:val="2F6BE6"/>
          <w:sz w:val="21"/>
          <w:szCs w:val="21"/>
          <w:u w:val="single"/>
        </w:rPr>
        <w:fldChar w:fldCharType="begin"/>
      </w:r>
      <w:r>
        <w:rPr>
          <w:rFonts w:ascii="Helvetica" w:eastAsia="ＭＳ Ｐゴシック" w:hAnsi="Helvetica" w:cs="ＭＳ Ｐゴシック"/>
          <w:color w:val="2F6BE6"/>
          <w:sz w:val="21"/>
          <w:szCs w:val="21"/>
          <w:u w:val="single"/>
          <w:lang w:eastAsia="ja-JP"/>
        </w:rPr>
        <w:instrText xml:space="preserve"> HYPERLINK "https://kotobank.jp/dictionary/daijirin/" </w:instrText>
      </w:r>
      <w:r>
        <w:rPr>
          <w:rFonts w:ascii="Helvetica" w:eastAsia="ＭＳ Ｐゴシック" w:hAnsi="Helvetica" w:cs="ＭＳ Ｐゴシック"/>
          <w:color w:val="2F6BE6"/>
          <w:sz w:val="21"/>
          <w:szCs w:val="21"/>
          <w:u w:val="single"/>
        </w:rPr>
        <w:fldChar w:fldCharType="separate"/>
      </w:r>
      <w:r w:rsidRPr="00A739CA">
        <w:rPr>
          <w:rFonts w:ascii="Helvetica" w:eastAsia="ＭＳ Ｐゴシック" w:hAnsi="Helvetica" w:cs="ＭＳ Ｐゴシック"/>
          <w:color w:val="2F6BE6"/>
          <w:sz w:val="21"/>
          <w:szCs w:val="21"/>
          <w:u w:val="single"/>
          <w:lang w:eastAsia="ja-JP"/>
        </w:rPr>
        <w:t>情報</w:t>
      </w:r>
      <w:r>
        <w:rPr>
          <w:rFonts w:ascii="Helvetica" w:eastAsia="ＭＳ Ｐゴシック" w:hAnsi="Helvetica" w:cs="ＭＳ Ｐゴシック"/>
          <w:color w:val="2F6BE6"/>
          <w:sz w:val="21"/>
          <w:szCs w:val="21"/>
          <w:u w:val="single"/>
        </w:rPr>
        <w:fldChar w:fldCharType="end"/>
      </w:r>
    </w:p>
    <w:p w:rsidR="00C82182" w:rsidRPr="00A739CA" w:rsidRDefault="00C82182" w:rsidP="006E1DD4">
      <w:pPr>
        <w:rPr>
          <w:rFonts w:ascii="ＭＳ 明朝" w:eastAsia="ＭＳ 明朝" w:hAnsi="ＭＳ 明朝" w:cs="ＭＳ Ｐゴシック"/>
          <w:sz w:val="21"/>
          <w:szCs w:val="21"/>
          <w:lang w:eastAsia="ja-JP"/>
        </w:rPr>
        <w:pPrChange w:id="522" w:author="ちかおか れい" w:date="2018-06-20T20:21:00Z">
          <w:pPr>
            <w:widowControl/>
          </w:pPr>
        </w:pPrChange>
      </w:pPr>
    </w:p>
    <w:p w:rsidR="00C82182" w:rsidRPr="00A739CA" w:rsidRDefault="00C82182" w:rsidP="006E1DD4">
      <w:pPr>
        <w:rPr>
          <w:rFonts w:ascii="ＭＳ 明朝" w:eastAsia="ＭＳ 明朝" w:hAnsi="ＭＳ 明朝" w:cs="ＭＳ Ｐゴシック"/>
          <w:sz w:val="21"/>
          <w:szCs w:val="21"/>
          <w:lang w:eastAsia="ja-JP"/>
        </w:rPr>
        <w:pPrChange w:id="523" w:author="ちかおか れい" w:date="2018-06-20T20:21:00Z">
          <w:pPr>
            <w:widowControl/>
          </w:pPr>
        </w:pPrChange>
      </w:pPr>
      <w:r w:rsidRPr="00A739CA">
        <w:rPr>
          <w:rFonts w:ascii="ＭＳ 明朝" w:eastAsia="ＭＳ 明朝" w:hAnsi="ＭＳ 明朝" w:cs="ＭＳ Ｐゴシック"/>
          <w:b/>
          <w:bCs/>
          <w:sz w:val="21"/>
          <w:szCs w:val="21"/>
          <w:lang w:eastAsia="ja-JP"/>
        </w:rPr>
        <w:t>ふたつの相反する存在から生まれる矛盾</w:t>
      </w:r>
    </w:p>
    <w:p w:rsidR="00C82182" w:rsidRPr="00A739CA" w:rsidRDefault="00C82182" w:rsidP="006E1DD4">
      <w:pPr>
        <w:rPr>
          <w:rFonts w:ascii="ＭＳ 明朝" w:eastAsia="ＭＳ 明朝" w:hAnsi="ＭＳ 明朝"/>
          <w:sz w:val="21"/>
          <w:szCs w:val="21"/>
          <w:lang w:eastAsia="ja-JP"/>
        </w:rPr>
      </w:pPr>
    </w:p>
    <w:p w:rsidR="00C82182" w:rsidRDefault="00C82182" w:rsidP="006E1DD4">
      <w:pPr>
        <w:pStyle w:val="3"/>
        <w:ind w:left="880"/>
        <w:rPr>
          <w:rFonts w:ascii="ＭＳ 明朝" w:eastAsia="ＭＳ 明朝" w:hAnsi="ＭＳ 明朝"/>
          <w:sz w:val="21"/>
          <w:szCs w:val="21"/>
          <w:lang w:eastAsia="ja-JP"/>
        </w:rPr>
        <w:pPrChange w:id="524" w:author="ちかおか れい" w:date="2018-06-20T20:21:00Z">
          <w:pPr/>
        </w:pPrChange>
      </w:pPr>
      <w:r w:rsidRPr="00A739CA">
        <w:rPr>
          <w:rFonts w:ascii="ＭＳ 明朝" w:eastAsia="ＭＳ 明朝" w:hAnsi="ＭＳ 明朝" w:hint="eastAsia"/>
          <w:sz w:val="21"/>
          <w:szCs w:val="21"/>
          <w:lang w:eastAsia="ja-JP"/>
        </w:rPr>
        <w:t xml:space="preserve">第七節　境界　</w:t>
      </w:r>
    </w:p>
    <w:p w:rsidR="00C82182" w:rsidRPr="00A739CA" w:rsidRDefault="00C82182" w:rsidP="006E1DD4">
      <w:pPr>
        <w:rPr>
          <w:rFonts w:ascii="ＭＳ 明朝" w:eastAsia="ＭＳ 明朝" w:hAnsi="ＭＳ 明朝"/>
          <w:sz w:val="21"/>
          <w:szCs w:val="21"/>
          <w:lang w:eastAsia="ja-JP"/>
        </w:rPr>
      </w:pPr>
      <w:r w:rsidRPr="00A739CA">
        <w:rPr>
          <w:rFonts w:ascii="ＭＳ 明朝" w:eastAsia="ＭＳ 明朝" w:hAnsi="ＭＳ 明朝" w:hint="eastAsia"/>
          <w:sz w:val="21"/>
          <w:szCs w:val="21"/>
          <w:lang w:eastAsia="ja-JP"/>
        </w:rPr>
        <w:t>ガラスは</w:t>
      </w:r>
      <w:r>
        <w:rPr>
          <w:rFonts w:ascii="ＭＳ 明朝" w:eastAsia="ＭＳ 明朝" w:hAnsi="ＭＳ 明朝" w:hint="eastAsia"/>
          <w:sz w:val="21"/>
          <w:szCs w:val="21"/>
          <w:lang w:eastAsia="ja-JP"/>
        </w:rPr>
        <w:t>二つの世界の</w:t>
      </w:r>
      <w:r w:rsidRPr="00A739CA">
        <w:rPr>
          <w:rFonts w:ascii="ＭＳ 明朝" w:eastAsia="ＭＳ 明朝" w:hAnsi="ＭＳ 明朝" w:hint="eastAsia"/>
          <w:sz w:val="21"/>
          <w:szCs w:val="21"/>
          <w:lang w:eastAsia="ja-JP"/>
        </w:rPr>
        <w:t>境界を表すことができるのではないか　ガラスの持つ両義性が、二つの世界の境界を表現することになるのでは</w:t>
      </w:r>
      <w:r>
        <w:rPr>
          <w:rFonts w:ascii="ＭＳ 明朝" w:eastAsia="ＭＳ 明朝" w:hAnsi="ＭＳ 明朝" w:hint="eastAsia"/>
          <w:sz w:val="21"/>
          <w:szCs w:val="21"/>
          <w:lang w:eastAsia="ja-JP"/>
        </w:rPr>
        <w:t>ないか。</w:t>
      </w:r>
    </w:p>
    <w:p w:rsidR="00C82182" w:rsidRDefault="00C82182" w:rsidP="006E1DD4">
      <w:pPr>
        <w:rPr>
          <w:rFonts w:ascii="ＭＳ 明朝" w:eastAsia="ＭＳ 明朝" w:hAnsi="ＭＳ 明朝"/>
          <w:sz w:val="21"/>
          <w:szCs w:val="21"/>
          <w:lang w:eastAsia="ja-JP"/>
        </w:rPr>
      </w:pPr>
    </w:p>
    <w:p w:rsidR="00C82182" w:rsidRDefault="00C82182" w:rsidP="006E1DD4">
      <w:pPr>
        <w:rPr>
          <w:rFonts w:ascii="ＭＳ 明朝" w:eastAsia="ＭＳ 明朝" w:hAnsi="ＭＳ 明朝"/>
          <w:sz w:val="21"/>
          <w:szCs w:val="21"/>
          <w:lang w:eastAsia="ja-JP"/>
        </w:rPr>
      </w:pPr>
    </w:p>
    <w:p w:rsidR="00C82182" w:rsidRPr="00350E5F" w:rsidRDefault="00C82182" w:rsidP="006E1DD4">
      <w:pPr>
        <w:pStyle w:val="4"/>
        <w:ind w:left="880"/>
        <w:rPr>
          <w:rFonts w:ascii="ＭＳ 明朝" w:eastAsia="ＭＳ 明朝" w:hAnsi="ＭＳ 明朝"/>
          <w:sz w:val="21"/>
          <w:szCs w:val="21"/>
          <w:lang w:eastAsia="ja-JP"/>
        </w:rPr>
        <w:pPrChange w:id="525" w:author="ちかおか れい" w:date="2018-06-20T20:22:00Z">
          <w:pPr/>
        </w:pPrChange>
      </w:pPr>
      <w:r w:rsidRPr="00350E5F">
        <w:rPr>
          <w:rFonts w:ascii="ＭＳ 明朝" w:eastAsia="ＭＳ 明朝" w:hAnsi="ＭＳ 明朝" w:hint="eastAsia"/>
          <w:sz w:val="21"/>
          <w:szCs w:val="21"/>
          <w:lang w:eastAsia="ja-JP"/>
        </w:rPr>
        <w:t>第二項　過去と未来</w:t>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余韻　残像　名残</w:t>
      </w:r>
      <w:r>
        <w:rPr>
          <w:rFonts w:ascii="ＭＳ 明朝" w:eastAsia="ＭＳ 明朝" w:hAnsi="ＭＳ 明朝" w:hint="eastAsia"/>
          <w:sz w:val="21"/>
          <w:szCs w:val="21"/>
          <w:lang w:eastAsia="ja-JP"/>
        </w:rPr>
        <w:t xml:space="preserve">　埃の美学（半透明の美学）　</w:t>
      </w:r>
    </w:p>
    <w:p w:rsidR="00C82182" w:rsidRPr="00350E5F" w:rsidRDefault="00C82182" w:rsidP="006E1DD4">
      <w:pPr>
        <w:rPr>
          <w:rFonts w:ascii="ＭＳ 明朝" w:eastAsia="ＭＳ 明朝" w:hAnsi="ＭＳ 明朝"/>
          <w:sz w:val="21"/>
          <w:szCs w:val="21"/>
          <w:lang w:eastAsia="ja-JP"/>
        </w:rPr>
        <w:pPrChange w:id="526" w:author="ちかおか れい" w:date="2018-06-20T20:22:00Z">
          <w:pPr/>
        </w:pPrChange>
      </w:pPr>
    </w:p>
    <w:p w:rsidR="00C82182" w:rsidRPr="00350E5F" w:rsidRDefault="00C82182" w:rsidP="00A160F1">
      <w:pPr>
        <w:pStyle w:val="4"/>
        <w:ind w:left="880"/>
        <w:rPr>
          <w:rFonts w:ascii="ＭＳ 明朝" w:eastAsia="ＭＳ 明朝" w:hAnsi="ＭＳ 明朝"/>
          <w:sz w:val="21"/>
          <w:szCs w:val="21"/>
          <w:lang w:eastAsia="ja-JP"/>
        </w:rPr>
        <w:pPrChange w:id="527" w:author="ちかおか れい" w:date="2018-06-20T20:14:00Z">
          <w:pPr/>
        </w:pPrChange>
      </w:pPr>
      <w:r w:rsidRPr="00350E5F">
        <w:rPr>
          <w:rFonts w:ascii="ＭＳ 明朝" w:eastAsia="ＭＳ 明朝" w:hAnsi="ＭＳ 明朝" w:hint="eastAsia"/>
          <w:sz w:val="21"/>
          <w:szCs w:val="21"/>
          <w:lang w:eastAsia="ja-JP"/>
        </w:rPr>
        <w:t>第三項　0の概念</w:t>
      </w:r>
      <w:r>
        <w:rPr>
          <w:rFonts w:ascii="ＭＳ 明朝" w:eastAsia="ＭＳ 明朝" w:hAnsi="ＭＳ 明朝" w:hint="eastAsia"/>
          <w:sz w:val="21"/>
          <w:szCs w:val="21"/>
          <w:lang w:eastAsia="ja-JP"/>
        </w:rPr>
        <w:t>（検討中）</w:t>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０と１の間、０は静止ではない　大事なのは、０と１の間にあるもの　造形で表現したい時間</w:t>
      </w:r>
    </w:p>
    <w:p w:rsidR="00C82182" w:rsidRPr="00350E5F" w:rsidRDefault="00C82182" w:rsidP="006E1DD4">
      <w:pPr>
        <w:rPr>
          <w:rFonts w:ascii="ＭＳ 明朝" w:eastAsia="ＭＳ 明朝" w:hAnsi="ＭＳ 明朝"/>
          <w:sz w:val="21"/>
          <w:szCs w:val="21"/>
        </w:rPr>
        <w:pPrChange w:id="528" w:author="ちかおか れい" w:date="2018-06-20T20:21:00Z">
          <w:pPr>
            <w:pStyle w:val="a6"/>
            <w:ind w:leftChars="0" w:left="2760"/>
          </w:pPr>
        </w:pPrChange>
      </w:pPr>
      <w:r>
        <w:rPr>
          <w:rStyle w:val="a7"/>
          <w:rFonts w:ascii="ＭＳ 明朝" w:eastAsia="ＭＳ 明朝" w:hAnsi="ＭＳ 明朝"/>
          <w:sz w:val="21"/>
          <w:szCs w:val="21"/>
        </w:rPr>
        <w:fldChar w:fldCharType="begin"/>
      </w:r>
      <w:r>
        <w:rPr>
          <w:rStyle w:val="a7"/>
          <w:rFonts w:ascii="ＭＳ 明朝" w:eastAsia="ＭＳ 明朝" w:hAnsi="ＭＳ 明朝"/>
          <w:sz w:val="21"/>
          <w:szCs w:val="21"/>
        </w:rPr>
        <w:instrText xml:space="preserve"> HYPERLINK "http://soukai213.com/0-discovery" </w:instrText>
      </w:r>
      <w:r>
        <w:rPr>
          <w:rStyle w:val="a7"/>
          <w:rFonts w:ascii="ＭＳ 明朝" w:eastAsia="ＭＳ 明朝" w:hAnsi="ＭＳ 明朝"/>
          <w:sz w:val="21"/>
          <w:szCs w:val="21"/>
        </w:rPr>
        <w:fldChar w:fldCharType="separate"/>
      </w:r>
      <w:r w:rsidRPr="00350E5F">
        <w:rPr>
          <w:rStyle w:val="a7"/>
          <w:rFonts w:ascii="ＭＳ 明朝" w:eastAsia="ＭＳ 明朝" w:hAnsi="ＭＳ 明朝"/>
          <w:sz w:val="21"/>
          <w:szCs w:val="21"/>
        </w:rPr>
        <w:t>http://soukai213.com/0-discovery</w:t>
      </w:r>
      <w:r>
        <w:rPr>
          <w:rStyle w:val="a7"/>
          <w:rFonts w:ascii="ＭＳ 明朝" w:eastAsia="ＭＳ 明朝" w:hAnsi="ＭＳ 明朝"/>
          <w:sz w:val="21"/>
          <w:szCs w:val="21"/>
        </w:rPr>
        <w:fldChar w:fldCharType="end"/>
      </w:r>
    </w:p>
    <w:p w:rsidR="00C82182" w:rsidRPr="00350E5F" w:rsidRDefault="00C82182" w:rsidP="006E1DD4">
      <w:pPr>
        <w:rPr>
          <w:rFonts w:ascii="ＭＳ 明朝" w:eastAsia="ＭＳ 明朝" w:hAnsi="ＭＳ 明朝"/>
          <w:sz w:val="21"/>
          <w:szCs w:val="21"/>
        </w:rPr>
        <w:pPrChange w:id="529" w:author="ちかおか れい" w:date="2018-06-20T20:21:00Z">
          <w:pPr>
            <w:pStyle w:val="a6"/>
            <w:ind w:leftChars="0" w:left="2760"/>
          </w:pPr>
        </w:pPrChange>
      </w:pPr>
      <w:r>
        <w:rPr>
          <w:rStyle w:val="a7"/>
          <w:rFonts w:ascii="ＭＳ 明朝" w:eastAsia="ＭＳ 明朝" w:hAnsi="ＭＳ 明朝"/>
          <w:sz w:val="21"/>
          <w:szCs w:val="21"/>
        </w:rPr>
        <w:fldChar w:fldCharType="begin"/>
      </w:r>
      <w:r>
        <w:rPr>
          <w:rStyle w:val="a7"/>
          <w:rFonts w:ascii="ＭＳ 明朝" w:eastAsia="ＭＳ 明朝" w:hAnsi="ＭＳ 明朝"/>
          <w:sz w:val="21"/>
          <w:szCs w:val="21"/>
        </w:rPr>
        <w:instrText xml:space="preserve"> HYPERLINK "http://spi-con.com/concept-of-zero/" </w:instrText>
      </w:r>
      <w:r>
        <w:rPr>
          <w:rStyle w:val="a7"/>
          <w:rFonts w:ascii="ＭＳ 明朝" w:eastAsia="ＭＳ 明朝" w:hAnsi="ＭＳ 明朝"/>
          <w:sz w:val="21"/>
          <w:szCs w:val="21"/>
        </w:rPr>
        <w:fldChar w:fldCharType="separate"/>
      </w:r>
      <w:r w:rsidRPr="00350E5F">
        <w:rPr>
          <w:rStyle w:val="a7"/>
          <w:rFonts w:ascii="ＭＳ 明朝" w:eastAsia="ＭＳ 明朝" w:hAnsi="ＭＳ 明朝"/>
          <w:sz w:val="21"/>
          <w:szCs w:val="21"/>
        </w:rPr>
        <w:t>http://spi-con.com/concept-of-zero/</w:t>
      </w:r>
      <w:r>
        <w:rPr>
          <w:rStyle w:val="a7"/>
          <w:rFonts w:ascii="ＭＳ 明朝" w:eastAsia="ＭＳ 明朝" w:hAnsi="ＭＳ 明朝"/>
          <w:sz w:val="21"/>
          <w:szCs w:val="21"/>
        </w:rPr>
        <w:fldChar w:fldCharType="end"/>
      </w:r>
    </w:p>
    <w:p w:rsidR="00C82182" w:rsidRPr="00350E5F" w:rsidRDefault="00C82182" w:rsidP="006E1DD4">
      <w:pPr>
        <w:rPr>
          <w:rFonts w:ascii="ＭＳ 明朝" w:eastAsia="ＭＳ 明朝" w:hAnsi="ＭＳ 明朝"/>
          <w:sz w:val="21"/>
          <w:szCs w:val="21"/>
        </w:rPr>
        <w:pPrChange w:id="530" w:author="ちかおか れい" w:date="2018-06-20T20:21:00Z">
          <w:pPr>
            <w:pStyle w:val="a6"/>
            <w:ind w:leftChars="0" w:left="2760"/>
          </w:pPr>
        </w:pPrChange>
      </w:pPr>
      <w:r>
        <w:rPr>
          <w:rStyle w:val="a7"/>
          <w:rFonts w:ascii="ＭＳ 明朝" w:eastAsia="ＭＳ 明朝" w:hAnsi="ＭＳ 明朝"/>
          <w:sz w:val="21"/>
          <w:szCs w:val="21"/>
        </w:rPr>
        <w:fldChar w:fldCharType="begin"/>
      </w:r>
      <w:r>
        <w:rPr>
          <w:rStyle w:val="a7"/>
          <w:rFonts w:ascii="ＭＳ 明朝" w:eastAsia="ＭＳ 明朝" w:hAnsi="ＭＳ 明朝"/>
          <w:sz w:val="21"/>
          <w:szCs w:val="21"/>
        </w:rPr>
        <w:instrText xml:space="preserve"> HYPERLINK "https://www.nli-research.co.jp/report/detail/id=52246?site=nli" </w:instrText>
      </w:r>
      <w:r>
        <w:rPr>
          <w:rStyle w:val="a7"/>
          <w:rFonts w:ascii="ＭＳ 明朝" w:eastAsia="ＭＳ 明朝" w:hAnsi="ＭＳ 明朝"/>
          <w:sz w:val="21"/>
          <w:szCs w:val="21"/>
        </w:rPr>
        <w:fldChar w:fldCharType="separate"/>
      </w:r>
      <w:r w:rsidRPr="00350E5F">
        <w:rPr>
          <w:rStyle w:val="a7"/>
          <w:rFonts w:ascii="ＭＳ 明朝" w:eastAsia="ＭＳ 明朝" w:hAnsi="ＭＳ 明朝"/>
          <w:sz w:val="21"/>
          <w:szCs w:val="21"/>
        </w:rPr>
        <w:t>https://www.nli-research.co.jp/report/detail/id=52246?site=nli</w:t>
      </w:r>
      <w:r>
        <w:rPr>
          <w:rStyle w:val="a7"/>
          <w:rFonts w:ascii="ＭＳ 明朝" w:eastAsia="ＭＳ 明朝" w:hAnsi="ＭＳ 明朝"/>
          <w:sz w:val="21"/>
          <w:szCs w:val="21"/>
        </w:rPr>
        <w:fldChar w:fldCharType="end"/>
      </w:r>
    </w:p>
    <w:p w:rsidR="00C82182" w:rsidRPr="00350E5F" w:rsidRDefault="00C82182" w:rsidP="006E1DD4">
      <w:pPr>
        <w:rPr>
          <w:rFonts w:ascii="ＭＳ 明朝" w:eastAsia="ＭＳ 明朝" w:hAnsi="ＭＳ 明朝"/>
          <w:sz w:val="21"/>
          <w:szCs w:val="21"/>
        </w:rPr>
        <w:pPrChange w:id="531" w:author="ちかおか れい" w:date="2018-06-20T20:20:00Z">
          <w:pPr>
            <w:pStyle w:val="a6"/>
            <w:ind w:leftChars="0" w:left="2760"/>
          </w:pPr>
        </w:pPrChange>
      </w:pP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０はインドで使われていた数字から生まれた　5000年前のエジプト文明では０は存在していな</w:t>
      </w:r>
      <w:r w:rsidRPr="00350E5F">
        <w:rPr>
          <w:rFonts w:ascii="ＭＳ 明朝" w:eastAsia="ＭＳ 明朝" w:hAnsi="ＭＳ 明朝" w:hint="eastAsia"/>
          <w:sz w:val="21"/>
          <w:szCs w:val="21"/>
          <w:lang w:eastAsia="ja-JP"/>
        </w:rPr>
        <w:lastRenderedPageBreak/>
        <w:t>い。2500年前のローマ時代でも０は存在していない。</w:t>
      </w:r>
    </w:p>
    <w:p w:rsidR="00C82182" w:rsidRPr="00350E5F" w:rsidRDefault="00C82182" w:rsidP="006E1DD4">
      <w:pPr>
        <w:rPr>
          <w:rFonts w:ascii="ＭＳ 明朝" w:eastAsia="ＭＳ 明朝" w:hAnsi="ＭＳ 明朝"/>
          <w:sz w:val="21"/>
          <w:szCs w:val="21"/>
        </w:rPr>
        <w:pPrChange w:id="532" w:author="ちかおか れい" w:date="2018-06-20T20:20:00Z">
          <w:pPr>
            <w:pStyle w:val="a6"/>
            <w:ind w:leftChars="0" w:left="2760"/>
          </w:pPr>
        </w:pPrChange>
      </w:pPr>
      <w:r>
        <w:rPr>
          <w:rStyle w:val="a7"/>
          <w:rFonts w:ascii="ＭＳ 明朝" w:eastAsia="ＭＳ 明朝" w:hAnsi="ＭＳ 明朝"/>
          <w:sz w:val="21"/>
          <w:szCs w:val="21"/>
        </w:rPr>
        <w:fldChar w:fldCharType="begin"/>
      </w:r>
      <w:r>
        <w:rPr>
          <w:rStyle w:val="a7"/>
          <w:rFonts w:ascii="ＭＳ 明朝" w:eastAsia="ＭＳ 明朝" w:hAnsi="ＭＳ 明朝"/>
          <w:sz w:val="21"/>
          <w:szCs w:val="21"/>
        </w:rPr>
        <w:instrText xml:space="preserve"> HYPERLINK "http://wedge.ismedia.jp/articles/-/822?page=4" </w:instrText>
      </w:r>
      <w:r>
        <w:rPr>
          <w:rStyle w:val="a7"/>
          <w:rFonts w:ascii="ＭＳ 明朝" w:eastAsia="ＭＳ 明朝" w:hAnsi="ＭＳ 明朝"/>
          <w:sz w:val="21"/>
          <w:szCs w:val="21"/>
        </w:rPr>
        <w:fldChar w:fldCharType="separate"/>
      </w:r>
      <w:r w:rsidRPr="00350E5F">
        <w:rPr>
          <w:rStyle w:val="a7"/>
          <w:rFonts w:ascii="ＭＳ 明朝" w:eastAsia="ＭＳ 明朝" w:hAnsi="ＭＳ 明朝"/>
          <w:sz w:val="21"/>
          <w:szCs w:val="21"/>
        </w:rPr>
        <w:t>http://wedge.ismedia.jp/articles/-/822?page=4</w:t>
      </w:r>
      <w:r>
        <w:rPr>
          <w:rStyle w:val="a7"/>
          <w:rFonts w:ascii="ＭＳ 明朝" w:eastAsia="ＭＳ 明朝" w:hAnsi="ＭＳ 明朝"/>
          <w:sz w:val="21"/>
          <w:szCs w:val="21"/>
        </w:rPr>
        <w:fldChar w:fldCharType="end"/>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人はゆらぎで生きている０と１ではない</w:t>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０と１の間には無限の数があり、人はそれを生きるために自然に使う。脳は１ワット程度しか使わないが、それと同じことをコンピューターが行おうとすると5万ワットかかる。０か１かの世界を作るにはそれだけ膨大なエネルギーを使う。</w:t>
      </w:r>
    </w:p>
    <w:p w:rsidR="00C82182" w:rsidRPr="00350E5F" w:rsidRDefault="00C82182" w:rsidP="006E1DD4">
      <w:pPr>
        <w:rPr>
          <w:rFonts w:ascii="ＭＳ 明朝" w:eastAsia="ＭＳ 明朝" w:hAnsi="ＭＳ 明朝"/>
          <w:sz w:val="21"/>
          <w:szCs w:val="21"/>
        </w:rPr>
        <w:pPrChange w:id="533" w:author="ちかおか れい" w:date="2018-06-20T20:20:00Z">
          <w:pPr>
            <w:pStyle w:val="a6"/>
            <w:ind w:leftChars="0" w:left="2760"/>
          </w:pPr>
        </w:pPrChange>
      </w:pPr>
      <w:r>
        <w:rPr>
          <w:rStyle w:val="a7"/>
          <w:rFonts w:ascii="ＭＳ 明朝" w:eastAsia="ＭＳ 明朝" w:hAnsi="ＭＳ 明朝"/>
          <w:sz w:val="21"/>
          <w:szCs w:val="21"/>
        </w:rPr>
        <w:fldChar w:fldCharType="begin"/>
      </w:r>
      <w:r>
        <w:rPr>
          <w:rStyle w:val="a7"/>
          <w:rFonts w:ascii="ＭＳ 明朝" w:eastAsia="ＭＳ 明朝" w:hAnsi="ＭＳ 明朝"/>
          <w:sz w:val="21"/>
          <w:szCs w:val="21"/>
        </w:rPr>
        <w:instrText xml:space="preserve"> HYPERLINK "http://www.studio-ggy.com/math/2013/01/20-01---2.html" </w:instrText>
      </w:r>
      <w:r>
        <w:rPr>
          <w:rStyle w:val="a7"/>
          <w:rFonts w:ascii="ＭＳ 明朝" w:eastAsia="ＭＳ 明朝" w:hAnsi="ＭＳ 明朝"/>
          <w:sz w:val="21"/>
          <w:szCs w:val="21"/>
        </w:rPr>
        <w:fldChar w:fldCharType="separate"/>
      </w:r>
      <w:r w:rsidRPr="00350E5F">
        <w:rPr>
          <w:rStyle w:val="a7"/>
          <w:rFonts w:ascii="ＭＳ 明朝" w:eastAsia="ＭＳ 明朝" w:hAnsi="ＭＳ 明朝"/>
          <w:sz w:val="21"/>
          <w:szCs w:val="21"/>
        </w:rPr>
        <w:t>http://www.studio-ggy.com/math/2013/01/20-01---2.html</w:t>
      </w:r>
      <w:r>
        <w:rPr>
          <w:rStyle w:val="a7"/>
          <w:rFonts w:ascii="ＭＳ 明朝" w:eastAsia="ＭＳ 明朝" w:hAnsi="ＭＳ 明朝"/>
          <w:sz w:val="21"/>
          <w:szCs w:val="21"/>
        </w:rPr>
        <w:fldChar w:fldCharType="end"/>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０と１でコンピューターは動いている。２進方。</w:t>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フィボナッチ数列　黄金比は似ている</w:t>
      </w:r>
    </w:p>
    <w:p w:rsidR="00C82182" w:rsidRPr="00350E5F" w:rsidRDefault="00C82182" w:rsidP="006E1DD4">
      <w:pPr>
        <w:rPr>
          <w:rFonts w:ascii="ＭＳ 明朝" w:eastAsia="ＭＳ 明朝" w:hAnsi="ＭＳ 明朝"/>
          <w:sz w:val="21"/>
          <w:szCs w:val="21"/>
          <w:lang w:eastAsia="ja-JP"/>
        </w:rPr>
      </w:pPr>
      <w:r w:rsidRPr="00350E5F">
        <w:rPr>
          <w:rFonts w:ascii="ＭＳ 明朝" w:eastAsia="ＭＳ 明朝" w:hAnsi="ＭＳ 明朝" w:hint="eastAsia"/>
          <w:sz w:val="21"/>
          <w:szCs w:val="21"/>
          <w:lang w:eastAsia="ja-JP"/>
        </w:rPr>
        <w:t>アインシュタインの特殊相対性理論　静止エネルギー　これ</w:t>
      </w:r>
      <w:proofErr w:type="gramStart"/>
      <w:r w:rsidRPr="00350E5F">
        <w:rPr>
          <w:rFonts w:ascii="ＭＳ 明朝" w:eastAsia="ＭＳ 明朝" w:hAnsi="ＭＳ 明朝" w:hint="eastAsia"/>
          <w:sz w:val="21"/>
          <w:szCs w:val="21"/>
          <w:lang w:eastAsia="ja-JP"/>
        </w:rPr>
        <w:t>は</w:t>
      </w:r>
      <w:proofErr w:type="gramEnd"/>
      <w:r w:rsidRPr="00350E5F">
        <w:rPr>
          <w:rFonts w:ascii="ＭＳ 明朝" w:eastAsia="ＭＳ 明朝" w:hAnsi="ＭＳ 明朝" w:hint="eastAsia"/>
          <w:sz w:val="21"/>
          <w:szCs w:val="21"/>
          <w:lang w:eastAsia="ja-JP"/>
        </w:rPr>
        <w:t>質量</w:t>
      </w:r>
      <w:proofErr w:type="gramStart"/>
      <w:r w:rsidRPr="00350E5F">
        <w:rPr>
          <w:rFonts w:ascii="ＭＳ 明朝" w:eastAsia="ＭＳ 明朝" w:hAnsi="ＭＳ 明朝" w:hint="eastAsia"/>
          <w:sz w:val="21"/>
          <w:szCs w:val="21"/>
          <w:lang w:eastAsia="ja-JP"/>
        </w:rPr>
        <w:t>は</w:t>
      </w:r>
      <w:proofErr w:type="gramEnd"/>
      <w:r w:rsidRPr="00350E5F">
        <w:rPr>
          <w:rFonts w:ascii="ＭＳ 明朝" w:eastAsia="ＭＳ 明朝" w:hAnsi="ＭＳ 明朝" w:hint="eastAsia"/>
          <w:sz w:val="21"/>
          <w:szCs w:val="21"/>
          <w:lang w:eastAsia="ja-JP"/>
        </w:rPr>
        <w:t>エネルギーと等価であるという考え方である。</w:t>
      </w:r>
    </w:p>
    <w:p w:rsidR="00C82182" w:rsidRPr="00D1482C" w:rsidRDefault="00C82182" w:rsidP="006E1DD4">
      <w:pPr>
        <w:rPr>
          <w:rFonts w:ascii="ＭＳ 明朝" w:eastAsia="ＭＳ 明朝" w:hAnsi="ＭＳ 明朝"/>
          <w:sz w:val="21"/>
          <w:szCs w:val="21"/>
          <w:lang w:eastAsia="ja-JP"/>
        </w:rPr>
        <w:pPrChange w:id="534" w:author="ちかおか れい" w:date="2018-06-20T20:20:00Z">
          <w:pPr/>
        </w:pPrChange>
      </w:pPr>
    </w:p>
    <w:p w:rsidR="00C82182" w:rsidRPr="006E1C99" w:rsidRDefault="00C82182" w:rsidP="006E1DD4">
      <w:pPr>
        <w:rPr>
          <w:rFonts w:ascii="ＭＳ 明朝" w:eastAsia="ＭＳ 明朝" w:hAnsi="ＭＳ 明朝"/>
          <w:spacing w:val="-10"/>
          <w:lang w:eastAsia="ja-JP"/>
        </w:rPr>
        <w:pPrChange w:id="535" w:author="ちかおか れい" w:date="2018-06-20T20:20:00Z">
          <w:pPr>
            <w:pStyle w:val="a4"/>
            <w:spacing w:line="285" w:lineRule="auto"/>
            <w:ind w:left="960" w:right="103" w:firstLineChars="100" w:firstLine="208"/>
          </w:pPr>
        </w:pPrChange>
      </w:pPr>
      <w:r w:rsidRPr="006E1C99">
        <w:rPr>
          <w:rFonts w:ascii="ＭＳ 明朝" w:eastAsia="ＭＳ 明朝" w:hAnsi="ＭＳ 明朝" w:hint="eastAsia"/>
          <w:spacing w:val="-6"/>
          <w:lang w:eastAsia="ja-JP"/>
        </w:rPr>
        <w:t>第</w:t>
      </w:r>
      <w:r w:rsidRPr="006E1C99">
        <w:rPr>
          <w:rFonts w:ascii="ＭＳ 明朝" w:eastAsia="ＭＳ 明朝" w:hAnsi="ＭＳ 明朝"/>
          <w:spacing w:val="-10"/>
          <w:lang w:eastAsia="ja-JP"/>
        </w:rPr>
        <w:t>４章では、留学や</w:t>
      </w:r>
      <w:r>
        <w:rPr>
          <w:rFonts w:ascii="ＭＳ 明朝" w:eastAsia="ＭＳ 明朝" w:hAnsi="ＭＳ 明朝" w:hint="eastAsia"/>
          <w:spacing w:val="-10"/>
          <w:lang w:eastAsia="ja-JP"/>
        </w:rPr>
        <w:t>国外</w:t>
      </w:r>
      <w:r w:rsidRPr="006E1C99">
        <w:rPr>
          <w:rFonts w:ascii="ＭＳ 明朝" w:eastAsia="ＭＳ 明朝" w:hAnsi="ＭＳ 明朝"/>
          <w:spacing w:val="-10"/>
          <w:lang w:eastAsia="ja-JP"/>
        </w:rPr>
        <w:t>滞在制作、作品展示など海外で得た制作経験から、</w:t>
      </w:r>
      <w:r>
        <w:rPr>
          <w:rFonts w:ascii="ＭＳ 明朝" w:eastAsia="ＭＳ 明朝" w:hAnsi="ＭＳ 明朝" w:hint="eastAsia"/>
          <w:spacing w:val="-10"/>
          <w:lang w:eastAsia="ja-JP"/>
        </w:rPr>
        <w:t>制作において</w:t>
      </w:r>
      <w:r w:rsidRPr="006E1C99">
        <w:rPr>
          <w:rFonts w:ascii="ＭＳ 明朝" w:eastAsia="ＭＳ 明朝" w:hAnsi="ＭＳ 明朝"/>
          <w:spacing w:val="-10"/>
          <w:lang w:eastAsia="ja-JP"/>
        </w:rPr>
        <w:t>海外と日本との共通する部分や差異などを記し、</w:t>
      </w:r>
      <w:r w:rsidRPr="006E1C99">
        <w:rPr>
          <w:rFonts w:ascii="ＭＳ 明朝" w:eastAsia="ＭＳ 明朝" w:hAnsi="ＭＳ 明朝" w:hint="eastAsia"/>
          <w:spacing w:val="-10"/>
          <w:lang w:eastAsia="ja-JP"/>
        </w:rPr>
        <w:t>また海外での制作を通じて</w:t>
      </w:r>
      <w:r w:rsidRPr="006E1C99">
        <w:rPr>
          <w:rFonts w:ascii="ＭＳ 明朝" w:eastAsia="ＭＳ 明朝" w:hAnsi="ＭＳ 明朝"/>
          <w:spacing w:val="-10"/>
          <w:lang w:eastAsia="ja-JP"/>
        </w:rPr>
        <w:t>再考することとなった日本の文化について論じていく。</w:t>
      </w:r>
    </w:p>
    <w:p w:rsidR="00C82182" w:rsidRPr="002466BA" w:rsidRDefault="00C82182" w:rsidP="006E1DD4">
      <w:pPr>
        <w:rPr>
          <w:sz w:val="21"/>
          <w:szCs w:val="21"/>
          <w:lang w:eastAsia="ja-JP"/>
        </w:rPr>
      </w:pPr>
    </w:p>
    <w:p w:rsidR="00C82182" w:rsidRDefault="00C82182" w:rsidP="00A160F1">
      <w:pPr>
        <w:pStyle w:val="2"/>
        <w:rPr>
          <w:sz w:val="21"/>
          <w:szCs w:val="21"/>
          <w:lang w:eastAsia="ja-JP"/>
        </w:rPr>
        <w:pPrChange w:id="536" w:author="ちかおか れい" w:date="2018-06-20T20:14:00Z">
          <w:pPr/>
        </w:pPrChange>
      </w:pPr>
      <w:r>
        <w:rPr>
          <w:rFonts w:hint="eastAsia"/>
          <w:sz w:val="21"/>
          <w:szCs w:val="21"/>
          <w:lang w:eastAsia="ja-JP"/>
        </w:rPr>
        <w:t>第五章　海外で制作すること</w:t>
      </w:r>
    </w:p>
    <w:p w:rsidR="00C82182" w:rsidRDefault="00C82182" w:rsidP="006E1DD4">
      <w:pPr>
        <w:rPr>
          <w:sz w:val="21"/>
          <w:szCs w:val="21"/>
          <w:lang w:eastAsia="ja-JP"/>
        </w:rPr>
        <w:pPrChange w:id="537" w:author="ちかおか れい" w:date="2018-06-20T20:22:00Z">
          <w:pPr/>
        </w:pPrChange>
      </w:pPr>
    </w:p>
    <w:p w:rsidR="00C82182" w:rsidRPr="00D4253A" w:rsidRDefault="00C82182" w:rsidP="00A160F1">
      <w:pPr>
        <w:pStyle w:val="3"/>
        <w:ind w:left="880"/>
        <w:rPr>
          <w:sz w:val="21"/>
          <w:szCs w:val="21"/>
          <w:lang w:eastAsia="ja-JP"/>
        </w:rPr>
        <w:pPrChange w:id="538" w:author="ちかおか れい" w:date="2018-06-20T20:14:00Z">
          <w:pPr>
            <w:pStyle w:val="a6"/>
            <w:numPr>
              <w:numId w:val="4"/>
            </w:numPr>
            <w:ind w:leftChars="0" w:left="840" w:hanging="840"/>
          </w:pPr>
        </w:pPrChange>
      </w:pPr>
      <w:r w:rsidRPr="00D4253A">
        <w:rPr>
          <w:rFonts w:hint="eastAsia"/>
          <w:sz w:val="21"/>
          <w:szCs w:val="21"/>
          <w:lang w:eastAsia="ja-JP"/>
        </w:rPr>
        <w:t>海外のガラスアート</w:t>
      </w:r>
    </w:p>
    <w:p w:rsidR="00C82182" w:rsidRDefault="00C82182" w:rsidP="00A160F1">
      <w:pPr>
        <w:rPr>
          <w:rFonts w:ascii="ＭＳ 明朝" w:eastAsia="ＭＳ 明朝" w:hAnsi="ＭＳ 明朝"/>
          <w:sz w:val="21"/>
          <w:szCs w:val="21"/>
        </w:rPr>
        <w:pPrChange w:id="539" w:author="ちかおか れい" w:date="2018-06-20T20:15:00Z">
          <w:pPr>
            <w:pStyle w:val="a6"/>
            <w:ind w:leftChars="0" w:left="840"/>
          </w:pPr>
        </w:pPrChange>
      </w:pPr>
      <w:r>
        <w:rPr>
          <w:rFonts w:hint="eastAsia"/>
          <w:sz w:val="21"/>
          <w:szCs w:val="21"/>
          <w:lang w:eastAsia="ja-JP"/>
        </w:rPr>
        <w:t>自分が制作する対象をクラフトからアートへ変えていった時、目先は海外のガラスアートに向いていた。</w:t>
      </w:r>
      <w:r>
        <w:rPr>
          <w:rFonts w:ascii="ＭＳ 明朝" w:eastAsia="ＭＳ 明朝" w:hAnsi="ＭＳ 明朝" w:hint="eastAsia"/>
          <w:sz w:val="21"/>
          <w:szCs w:val="21"/>
        </w:rPr>
        <w:t>私がガラス作家として活動を始めたとき、海外の作家が作っている作品に強くあこがれを感じていた。そして、その時と比べて、現在注目を集めている海外の作家の作品は、驚くほど変化している。それらの表現やそれに用いる技法は、私に大きな衝撃を与えている。そして、なぜこれだけ大きな変化と発展が継続しているのか、という疑問を持った。</w:t>
      </w:r>
    </w:p>
    <w:p w:rsidR="00C82182" w:rsidRDefault="00C82182" w:rsidP="00A160F1">
      <w:pPr>
        <w:rPr>
          <w:rFonts w:ascii="ＭＳ 明朝" w:eastAsia="ＭＳ 明朝" w:hAnsi="ＭＳ 明朝"/>
          <w:sz w:val="21"/>
          <w:szCs w:val="21"/>
        </w:rPr>
        <w:pPrChange w:id="540" w:author="ちかおか れい" w:date="2018-06-20T20:15:00Z">
          <w:pPr>
            <w:pStyle w:val="a6"/>
            <w:ind w:leftChars="0" w:left="840"/>
          </w:pPr>
        </w:pPrChange>
      </w:pPr>
      <w:r>
        <w:rPr>
          <w:rFonts w:ascii="ＭＳ 明朝" w:eastAsia="ＭＳ 明朝" w:hAnsi="ＭＳ 明朝" w:hint="eastAsia"/>
          <w:sz w:val="21"/>
          <w:szCs w:val="21"/>
        </w:rPr>
        <w:t>日本にも多くのガラス作家が精力的に活動している。個々の作品は完成度は完成度が高く、海外でも高く評価されているものも多い。</w:t>
      </w:r>
    </w:p>
    <w:p w:rsidR="00C82182" w:rsidRDefault="00C82182" w:rsidP="00A160F1">
      <w:pPr>
        <w:rPr>
          <w:rFonts w:ascii="ＭＳ 明朝" w:eastAsia="ＭＳ 明朝" w:hAnsi="ＭＳ 明朝"/>
          <w:sz w:val="21"/>
          <w:szCs w:val="21"/>
          <w:lang w:eastAsia="ja-JP"/>
        </w:rPr>
        <w:pPrChange w:id="541" w:author="ちかおか れい" w:date="2018-06-20T20:16:00Z">
          <w:pPr>
            <w:pStyle w:val="a6"/>
            <w:ind w:leftChars="0" w:left="840"/>
          </w:pPr>
        </w:pPrChange>
      </w:pPr>
      <w:r>
        <w:rPr>
          <w:rFonts w:ascii="ＭＳ 明朝" w:eastAsia="ＭＳ 明朝" w:hAnsi="ＭＳ 明朝" w:hint="eastAsia"/>
          <w:sz w:val="21"/>
          <w:szCs w:val="21"/>
          <w:lang w:eastAsia="ja-JP"/>
        </w:rPr>
        <w:t>しかし、表現や技法においての変化や拡大は、海外のガラスアートの後追いと思える状態が続いていると考える。</w:t>
      </w:r>
    </w:p>
    <w:p w:rsidR="00C82182" w:rsidRDefault="00C82182" w:rsidP="00A160F1">
      <w:pPr>
        <w:rPr>
          <w:rFonts w:ascii="ＭＳ 明朝" w:eastAsia="ＭＳ 明朝" w:hAnsi="ＭＳ 明朝"/>
          <w:sz w:val="21"/>
          <w:szCs w:val="21"/>
        </w:rPr>
        <w:pPrChange w:id="542" w:author="ちかおか れい" w:date="2018-06-20T20:16:00Z">
          <w:pPr>
            <w:pStyle w:val="a6"/>
            <w:ind w:leftChars="0" w:left="840"/>
          </w:pPr>
        </w:pPrChange>
      </w:pPr>
      <w:r>
        <w:rPr>
          <w:rFonts w:ascii="ＭＳ 明朝" w:eastAsia="ＭＳ 明朝" w:hAnsi="ＭＳ 明朝" w:hint="eastAsia"/>
          <w:sz w:val="21"/>
          <w:szCs w:val="21"/>
        </w:rPr>
        <w:t>日本のガラス造形技術は、世界と肩を並べるものだと思うが、これだけ多くの作家が活動し、教育機関が存在しているにもかかわらず、既存技法をベースにした表現に終始しているものが多いように感じる。</w:t>
      </w:r>
    </w:p>
    <w:p w:rsidR="00C82182" w:rsidRDefault="00C82182" w:rsidP="00A160F1">
      <w:pPr>
        <w:rPr>
          <w:rFonts w:ascii="ＭＳ 明朝" w:eastAsia="ＭＳ 明朝" w:hAnsi="ＭＳ 明朝"/>
          <w:sz w:val="21"/>
          <w:szCs w:val="21"/>
        </w:rPr>
        <w:pPrChange w:id="543" w:author="ちかおか れい" w:date="2018-06-20T20:16:00Z">
          <w:pPr>
            <w:pStyle w:val="a6"/>
            <w:ind w:leftChars="0" w:left="840"/>
          </w:pPr>
        </w:pPrChange>
      </w:pPr>
      <w:r>
        <w:rPr>
          <w:rFonts w:ascii="ＭＳ 明朝" w:eastAsia="ＭＳ 明朝" w:hAnsi="ＭＳ 明朝" w:hint="eastAsia"/>
          <w:sz w:val="21"/>
          <w:szCs w:val="21"/>
        </w:rPr>
        <w:t>フュージング技法は、技法自体が整理され素材とともに進化を始めてから、まだ時間が短く、作品や技法の蓄積が他の技法と比較しても少ない。</w:t>
      </w:r>
    </w:p>
    <w:p w:rsidR="00C82182" w:rsidRDefault="00C82182" w:rsidP="00A160F1">
      <w:pPr>
        <w:rPr>
          <w:rFonts w:ascii="ＭＳ 明朝" w:eastAsia="ＭＳ 明朝" w:hAnsi="ＭＳ 明朝"/>
          <w:sz w:val="21"/>
          <w:szCs w:val="21"/>
        </w:rPr>
        <w:pPrChange w:id="544" w:author="ちかおか れい" w:date="2018-06-20T20:16:00Z">
          <w:pPr>
            <w:pStyle w:val="a6"/>
            <w:ind w:leftChars="0" w:left="840"/>
          </w:pPr>
        </w:pPrChange>
      </w:pPr>
      <w:r>
        <w:rPr>
          <w:rFonts w:ascii="ＭＳ 明朝" w:eastAsia="ＭＳ 明朝" w:hAnsi="ＭＳ 明朝" w:hint="eastAsia"/>
          <w:sz w:val="21"/>
          <w:szCs w:val="21"/>
        </w:rPr>
        <w:t>そのフュージングという既存技法の中でも新しい分野で制作を始めた私にとって、そこには多くの可能性を感じていた。そしてそれを吸収して自己作品に生かすことができれば、さらに新しい表現を作ることができるのではないかと考えていた。</w:t>
      </w:r>
    </w:p>
    <w:p w:rsidR="00C82182" w:rsidRPr="0088162D" w:rsidRDefault="00C82182" w:rsidP="00A160F1">
      <w:pPr>
        <w:rPr>
          <w:rFonts w:ascii="ＭＳ 明朝" w:eastAsia="ＭＳ 明朝" w:hAnsi="ＭＳ 明朝"/>
          <w:sz w:val="21"/>
          <w:szCs w:val="21"/>
        </w:rPr>
        <w:pPrChange w:id="545" w:author="ちかおか れい" w:date="2018-06-20T20:16:00Z">
          <w:pPr>
            <w:pStyle w:val="a6"/>
            <w:ind w:leftChars="0" w:left="840"/>
          </w:pPr>
        </w:pPrChange>
      </w:pPr>
      <w:r>
        <w:rPr>
          <w:rFonts w:ascii="ＭＳ 明朝" w:eastAsia="ＭＳ 明朝" w:hAnsi="ＭＳ 明朝" w:hint="eastAsia"/>
          <w:sz w:val="21"/>
          <w:szCs w:val="21"/>
        </w:rPr>
        <w:t>図書館にある図録や資料は時代を遡るにはいいが、現在精力的に活動している作家や、高く評価されている作家を知るには、アートコンペティションやギャラリーを知ることが近道だと考えた。そして、私自身の考えていることや技術が、世界の中でどのように見られるのかを直接知るため、</w:t>
      </w:r>
      <w:r w:rsidRPr="0088162D">
        <w:rPr>
          <w:rFonts w:hint="eastAsia"/>
          <w:sz w:val="21"/>
          <w:szCs w:val="21"/>
        </w:rPr>
        <w:t>アートコンペティションへ出品した</w:t>
      </w:r>
      <w:r>
        <w:rPr>
          <w:rFonts w:ascii="ＭＳ 明朝" w:eastAsia="ＭＳ 明朝" w:hAnsi="ＭＳ 明朝" w:hint="eastAsia"/>
          <w:sz w:val="21"/>
          <w:szCs w:val="21"/>
        </w:rPr>
        <w:t>。</w:t>
      </w:r>
    </w:p>
    <w:p w:rsidR="00C82182" w:rsidRDefault="00C82182" w:rsidP="00A160F1">
      <w:pPr>
        <w:rPr>
          <w:rFonts w:ascii="ＭＳ 明朝" w:eastAsia="ＭＳ 明朝" w:hAnsi="ＭＳ 明朝"/>
          <w:sz w:val="21"/>
          <w:szCs w:val="21"/>
        </w:rPr>
        <w:pPrChange w:id="546" w:author="ちかおか れい" w:date="2018-06-20T20:16:00Z">
          <w:pPr>
            <w:pStyle w:val="a6"/>
            <w:ind w:leftChars="0" w:left="840"/>
          </w:pPr>
        </w:pPrChange>
      </w:pPr>
      <w:r>
        <w:rPr>
          <w:rFonts w:ascii="ＭＳ 明朝" w:eastAsia="ＭＳ 明朝" w:hAnsi="ＭＳ 明朝" w:hint="eastAsia"/>
          <w:sz w:val="21"/>
          <w:szCs w:val="21"/>
        </w:rPr>
        <w:t>フュージング用の素材を製造しているメーカーが主催するコンペティションに出品したところ、私の想像を遥かに超える作品がそこには並べられていた。</w:t>
      </w:r>
    </w:p>
    <w:p w:rsidR="00C82182" w:rsidRDefault="00C82182" w:rsidP="00A160F1">
      <w:pPr>
        <w:rPr>
          <w:rFonts w:ascii="ＭＳ 明朝" w:eastAsia="ＭＳ 明朝" w:hAnsi="ＭＳ 明朝"/>
          <w:sz w:val="21"/>
          <w:szCs w:val="21"/>
        </w:rPr>
        <w:pPrChange w:id="547" w:author="ちかおか れい" w:date="2018-06-20T20:16:00Z">
          <w:pPr>
            <w:pStyle w:val="a6"/>
            <w:ind w:leftChars="0" w:left="840"/>
          </w:pPr>
        </w:pPrChange>
      </w:pPr>
      <w:r>
        <w:rPr>
          <w:rFonts w:ascii="ＭＳ 明朝" w:eastAsia="ＭＳ 明朝" w:hAnsi="ＭＳ 明朝" w:hint="eastAsia"/>
          <w:sz w:val="21"/>
          <w:szCs w:val="21"/>
        </w:rPr>
        <w:t>展示されていたガラス作品は、様々な技法が使われていた。</w:t>
      </w:r>
    </w:p>
    <w:p w:rsidR="00C82182" w:rsidRDefault="00C82182" w:rsidP="00A160F1">
      <w:pPr>
        <w:rPr>
          <w:sz w:val="21"/>
          <w:szCs w:val="21"/>
        </w:rPr>
        <w:pPrChange w:id="548" w:author="ちかおか れい" w:date="2018-06-20T20:16:00Z">
          <w:pPr>
            <w:pStyle w:val="a6"/>
            <w:ind w:leftChars="0" w:left="840"/>
          </w:pPr>
        </w:pPrChange>
      </w:pPr>
      <w:r>
        <w:rPr>
          <w:rFonts w:ascii="ＭＳ 明朝" w:eastAsia="ＭＳ 明朝" w:hAnsi="ＭＳ 明朝" w:hint="eastAsia"/>
          <w:sz w:val="21"/>
          <w:szCs w:val="21"/>
        </w:rPr>
        <w:t>そしてギャラリーやミュージアムに行き、展示されている作品を直接見て、</w:t>
      </w:r>
      <w:proofErr w:type="gramStart"/>
      <w:r>
        <w:rPr>
          <w:rFonts w:ascii="ＭＳ 明朝" w:eastAsia="ＭＳ 明朝" w:hAnsi="ＭＳ 明朝" w:hint="eastAsia"/>
          <w:sz w:val="21"/>
          <w:szCs w:val="21"/>
        </w:rPr>
        <w:t>さらにに驚く</w:t>
      </w:r>
      <w:proofErr w:type="gramEnd"/>
      <w:r>
        <w:rPr>
          <w:rFonts w:ascii="ＭＳ 明朝" w:eastAsia="ＭＳ 明朝" w:hAnsi="ＭＳ 明朝" w:hint="eastAsia"/>
          <w:sz w:val="21"/>
          <w:szCs w:val="21"/>
        </w:rPr>
        <w:t>ことが多々あった。</w:t>
      </w:r>
    </w:p>
    <w:p w:rsidR="00C82182" w:rsidRDefault="00C82182" w:rsidP="00A160F1">
      <w:pPr>
        <w:rPr>
          <w:rFonts w:eastAsia="ＭＳ 明朝"/>
          <w:sz w:val="21"/>
          <w:szCs w:val="21"/>
        </w:rPr>
        <w:pPrChange w:id="549" w:author="ちかおか れい" w:date="2018-06-20T20:16:00Z">
          <w:pPr>
            <w:pStyle w:val="a6"/>
            <w:ind w:leftChars="0" w:left="840"/>
          </w:pPr>
        </w:pPrChange>
      </w:pPr>
      <w:r>
        <w:rPr>
          <w:rFonts w:hint="eastAsia"/>
          <w:sz w:val="21"/>
          <w:szCs w:val="21"/>
        </w:rPr>
        <w:t>April sur</w:t>
      </w:r>
      <w:r>
        <w:rPr>
          <w:sz w:val="21"/>
          <w:szCs w:val="21"/>
        </w:rPr>
        <w:t xml:space="preserve">gent </w:t>
      </w:r>
    </w:p>
    <w:p w:rsidR="00C82182" w:rsidRDefault="00C82182" w:rsidP="00A160F1">
      <w:pPr>
        <w:rPr>
          <w:rFonts w:eastAsia="ＭＳ 明朝"/>
          <w:sz w:val="21"/>
          <w:szCs w:val="21"/>
        </w:rPr>
        <w:pPrChange w:id="550" w:author="ちかおか れい" w:date="2018-06-20T20:16:00Z">
          <w:pPr>
            <w:pStyle w:val="a6"/>
            <w:ind w:leftChars="0" w:left="840"/>
          </w:pPr>
        </w:pPrChange>
      </w:pPr>
      <w:proofErr w:type="gramStart"/>
      <w:r>
        <w:rPr>
          <w:sz w:val="21"/>
          <w:szCs w:val="21"/>
        </w:rPr>
        <w:t>,Mathew</w:t>
      </w:r>
      <w:proofErr w:type="gramEnd"/>
      <w:r>
        <w:rPr>
          <w:sz w:val="21"/>
          <w:szCs w:val="21"/>
        </w:rPr>
        <w:t xml:space="preserve"> </w:t>
      </w:r>
      <w:proofErr w:type="spellStart"/>
      <w:r>
        <w:rPr>
          <w:sz w:val="21"/>
          <w:szCs w:val="21"/>
        </w:rPr>
        <w:t>sorzs</w:t>
      </w:r>
      <w:proofErr w:type="spellEnd"/>
      <w:r>
        <w:rPr>
          <w:sz w:val="21"/>
          <w:szCs w:val="21"/>
        </w:rPr>
        <w:t>,</w:t>
      </w:r>
    </w:p>
    <w:p w:rsidR="00C82182" w:rsidRDefault="00C82182" w:rsidP="00A160F1">
      <w:pPr>
        <w:rPr>
          <w:rFonts w:eastAsia="ＭＳ 明朝"/>
          <w:sz w:val="21"/>
          <w:szCs w:val="21"/>
        </w:rPr>
        <w:pPrChange w:id="551" w:author="ちかおか れい" w:date="2018-06-20T20:16:00Z">
          <w:pPr>
            <w:pStyle w:val="a6"/>
            <w:ind w:leftChars="0" w:left="840"/>
          </w:pPr>
        </w:pPrChange>
      </w:pPr>
      <w:proofErr w:type="spellStart"/>
      <w:r>
        <w:rPr>
          <w:sz w:val="21"/>
          <w:szCs w:val="21"/>
        </w:rPr>
        <w:t>gyorg</w:t>
      </w:r>
      <w:proofErr w:type="spellEnd"/>
      <w:r>
        <w:rPr>
          <w:sz w:val="21"/>
          <w:szCs w:val="21"/>
        </w:rPr>
        <w:t xml:space="preserve"> </w:t>
      </w:r>
      <w:proofErr w:type="spellStart"/>
      <w:proofErr w:type="gramStart"/>
      <w:r>
        <w:rPr>
          <w:sz w:val="21"/>
          <w:szCs w:val="21"/>
        </w:rPr>
        <w:t>gaspal</w:t>
      </w:r>
      <w:proofErr w:type="spellEnd"/>
      <w:r>
        <w:rPr>
          <w:sz w:val="21"/>
          <w:szCs w:val="21"/>
        </w:rPr>
        <w:t xml:space="preserve"> ,</w:t>
      </w:r>
      <w:proofErr w:type="gramEnd"/>
      <w:r>
        <w:rPr>
          <w:sz w:val="21"/>
          <w:szCs w:val="21"/>
        </w:rPr>
        <w:t xml:space="preserve"> </w:t>
      </w:r>
    </w:p>
    <w:p w:rsidR="00C82182" w:rsidRDefault="00C82182" w:rsidP="00A160F1">
      <w:pPr>
        <w:rPr>
          <w:rFonts w:eastAsia="ＭＳ 明朝"/>
          <w:sz w:val="21"/>
          <w:szCs w:val="21"/>
        </w:rPr>
        <w:pPrChange w:id="552" w:author="ちかおか れい" w:date="2018-06-20T20:16:00Z">
          <w:pPr>
            <w:pStyle w:val="a6"/>
            <w:ind w:leftChars="0" w:left="840"/>
          </w:pPr>
        </w:pPrChange>
      </w:pPr>
    </w:p>
    <w:p w:rsidR="00C82182" w:rsidRPr="00CA39F5" w:rsidRDefault="00C82182" w:rsidP="00A160F1">
      <w:pPr>
        <w:rPr>
          <w:rFonts w:eastAsia="ＭＳ 明朝"/>
          <w:sz w:val="21"/>
          <w:szCs w:val="21"/>
        </w:rPr>
        <w:pPrChange w:id="553" w:author="ちかおか れい" w:date="2018-06-20T20:16:00Z">
          <w:pPr>
            <w:pStyle w:val="a6"/>
            <w:ind w:leftChars="0" w:left="840"/>
          </w:pPr>
        </w:pPrChange>
      </w:pPr>
    </w:p>
    <w:p w:rsidR="00C82182" w:rsidRDefault="00C82182" w:rsidP="00A160F1">
      <w:pPr>
        <w:rPr>
          <w:rFonts w:ascii="ＭＳ 明朝" w:eastAsia="ＭＳ 明朝" w:hAnsi="ＭＳ 明朝"/>
          <w:sz w:val="21"/>
          <w:szCs w:val="21"/>
        </w:rPr>
        <w:pPrChange w:id="554" w:author="ちかおか れい" w:date="2018-06-20T20:16:00Z">
          <w:pPr>
            <w:pStyle w:val="a6"/>
            <w:ind w:leftChars="0" w:left="840"/>
          </w:pPr>
        </w:pPrChange>
      </w:pPr>
      <w:r>
        <w:rPr>
          <w:rFonts w:hint="eastAsia"/>
          <w:sz w:val="21"/>
          <w:szCs w:val="21"/>
        </w:rPr>
        <w:t>一概に比較できるものではないが、自分のそれまでの作品とは違い、のびのびとした雰囲気を感じ、ガラスの造形に大きな可能性を見せてくれた。</w:t>
      </w:r>
      <w:r>
        <w:rPr>
          <w:rFonts w:ascii="ＭＳ 明朝" w:eastAsia="ＭＳ 明朝" w:hAnsi="ＭＳ 明朝" w:hint="eastAsia"/>
          <w:sz w:val="21"/>
          <w:szCs w:val="21"/>
        </w:rPr>
        <w:t>技法のセオリーを覆すもの、そのセオリーを書き換えるもの、ガラスの新しい美しさを見せてくれるものなど、「新しさ」が溢れていた。</w:t>
      </w:r>
    </w:p>
    <w:p w:rsidR="00C82182" w:rsidRDefault="00C82182" w:rsidP="00A160F1">
      <w:pPr>
        <w:rPr>
          <w:sz w:val="21"/>
          <w:szCs w:val="21"/>
        </w:rPr>
        <w:pPrChange w:id="555" w:author="ちかおか れい" w:date="2018-06-20T20:16:00Z">
          <w:pPr>
            <w:pStyle w:val="a6"/>
            <w:ind w:leftChars="0" w:left="840"/>
          </w:pPr>
        </w:pPrChange>
      </w:pPr>
    </w:p>
    <w:p w:rsidR="00C82182" w:rsidRDefault="00C82182" w:rsidP="00A160F1">
      <w:pPr>
        <w:rPr>
          <w:rFonts w:ascii="ＭＳ 明朝" w:eastAsia="ＭＳ 明朝" w:hAnsi="ＭＳ 明朝"/>
          <w:sz w:val="21"/>
          <w:szCs w:val="21"/>
        </w:rPr>
        <w:pPrChange w:id="556" w:author="ちかおか れい" w:date="2018-06-20T20:16:00Z">
          <w:pPr>
            <w:pStyle w:val="a6"/>
            <w:ind w:leftChars="0" w:left="840"/>
          </w:pPr>
        </w:pPrChange>
      </w:pPr>
      <w:r>
        <w:rPr>
          <w:rFonts w:eastAsia="ＭＳ 明朝" w:hint="eastAsia"/>
          <w:sz w:val="21"/>
          <w:szCs w:val="21"/>
        </w:rPr>
        <w:lastRenderedPageBreak/>
        <w:t>私</w:t>
      </w:r>
      <w:r>
        <w:rPr>
          <w:rFonts w:hint="eastAsia"/>
          <w:sz w:val="21"/>
          <w:szCs w:val="21"/>
        </w:rPr>
        <w:t>は工房の設備や条件に縛られて、身動きが取れない状態になっていた。</w:t>
      </w:r>
      <w:r>
        <w:rPr>
          <w:rFonts w:ascii="ＭＳ 明朝" w:eastAsia="ＭＳ 明朝" w:hAnsi="ＭＳ 明朝" w:hint="eastAsia"/>
          <w:sz w:val="21"/>
          <w:szCs w:val="21"/>
        </w:rPr>
        <w:t>なんとかその中で新しいものを作ろうとしていたが、海外の現在動き続けているガラスアートを見たとき、私は既存の技法にあるセオリーの中で作ろうとしていたことに気づかされた。自ら、そのセオリーを作ろうとしていたのだ。</w:t>
      </w:r>
    </w:p>
    <w:p w:rsidR="00C82182" w:rsidRPr="00627F7D" w:rsidRDefault="00C82182" w:rsidP="00A160F1">
      <w:pPr>
        <w:rPr>
          <w:rFonts w:ascii="ＭＳ 明朝" w:eastAsia="ＭＳ 明朝" w:hAnsi="ＭＳ 明朝"/>
          <w:sz w:val="21"/>
          <w:szCs w:val="21"/>
        </w:rPr>
        <w:pPrChange w:id="557" w:author="ちかおか れい" w:date="2018-06-20T20:16:00Z">
          <w:pPr>
            <w:pStyle w:val="a6"/>
            <w:ind w:leftChars="0" w:left="840"/>
          </w:pPr>
        </w:pPrChange>
      </w:pPr>
      <w:r>
        <w:rPr>
          <w:rFonts w:ascii="ＭＳ 明朝" w:eastAsia="ＭＳ 明朝" w:hAnsi="ＭＳ 明朝" w:hint="eastAsia"/>
          <w:sz w:val="21"/>
          <w:szCs w:val="21"/>
        </w:rPr>
        <w:t>当然、ベーシックな技法の習得と方法論の整理は、作品のクオリティを向上させる。しかし、それらの究極が自分の表現に繋がるとは限らないだということに気がついた。</w:t>
      </w:r>
    </w:p>
    <w:p w:rsidR="00C82182" w:rsidRDefault="00C82182" w:rsidP="00A160F1">
      <w:pPr>
        <w:rPr>
          <w:rFonts w:ascii="ＭＳ 明朝" w:eastAsia="ＭＳ 明朝" w:hAnsi="ＭＳ 明朝"/>
          <w:sz w:val="21"/>
          <w:szCs w:val="21"/>
        </w:rPr>
        <w:pPrChange w:id="558" w:author="ちかおか れい" w:date="2018-06-20T20:16:00Z">
          <w:pPr>
            <w:pStyle w:val="a6"/>
            <w:ind w:leftChars="0" w:left="840"/>
          </w:pPr>
        </w:pPrChange>
      </w:pPr>
      <w:r>
        <w:rPr>
          <w:rFonts w:ascii="ＭＳ 明朝" w:eastAsia="ＭＳ 明朝" w:hAnsi="ＭＳ 明朝" w:hint="eastAsia"/>
          <w:sz w:val="21"/>
          <w:szCs w:val="21"/>
        </w:rPr>
        <w:t>これらが私に与えた</w:t>
      </w:r>
      <w:r>
        <w:rPr>
          <w:rFonts w:hint="eastAsia"/>
          <w:sz w:val="21"/>
          <w:szCs w:val="21"/>
        </w:rPr>
        <w:t>強烈なインパクトは、制作意識の再構築へ向けて私の背中を押してくれた。</w:t>
      </w:r>
      <w:r>
        <w:rPr>
          <w:rFonts w:ascii="ＭＳ 明朝" w:eastAsia="ＭＳ 明朝" w:hAnsi="ＭＳ 明朝" w:hint="eastAsia"/>
          <w:sz w:val="21"/>
          <w:szCs w:val="21"/>
        </w:rPr>
        <w:t>そして、作品という結果だけではなく、制作環境や考え方、それを作り上げる教育環境にも興味を持った。</w:t>
      </w:r>
    </w:p>
    <w:p w:rsidR="00C82182" w:rsidRDefault="00C82182" w:rsidP="00A160F1">
      <w:pPr>
        <w:rPr>
          <w:sz w:val="21"/>
          <w:szCs w:val="21"/>
        </w:rPr>
        <w:pPrChange w:id="559" w:author="ちかおか れい" w:date="2018-06-20T20:16:00Z">
          <w:pPr>
            <w:pStyle w:val="a6"/>
            <w:ind w:leftChars="0" w:left="840"/>
          </w:pPr>
        </w:pPrChange>
      </w:pPr>
    </w:p>
    <w:p w:rsidR="00C82182" w:rsidRPr="00D4253A" w:rsidRDefault="00C82182" w:rsidP="00A160F1">
      <w:pPr>
        <w:pStyle w:val="4"/>
        <w:ind w:left="880"/>
        <w:rPr>
          <w:sz w:val="21"/>
          <w:szCs w:val="21"/>
        </w:rPr>
        <w:pPrChange w:id="560" w:author="ちかおか れい" w:date="2018-06-20T20:14:00Z">
          <w:pPr>
            <w:pStyle w:val="a6"/>
            <w:ind w:leftChars="0" w:left="840"/>
          </w:pPr>
        </w:pPrChange>
      </w:pPr>
    </w:p>
    <w:p w:rsidR="00C82182" w:rsidRPr="00627F7D" w:rsidRDefault="00C82182" w:rsidP="00A160F1">
      <w:pPr>
        <w:pStyle w:val="3"/>
        <w:ind w:left="880"/>
        <w:rPr>
          <w:rFonts w:eastAsia="ＭＳ 明朝"/>
          <w:sz w:val="21"/>
          <w:szCs w:val="21"/>
        </w:rPr>
        <w:pPrChange w:id="561" w:author="ちかおか れい" w:date="2018-06-20T20:14:00Z">
          <w:pPr>
            <w:pStyle w:val="a6"/>
            <w:numPr>
              <w:numId w:val="4"/>
            </w:numPr>
            <w:ind w:leftChars="0" w:left="840" w:hanging="840"/>
          </w:pPr>
        </w:pPrChange>
      </w:pPr>
      <w:r w:rsidRPr="00627F7D">
        <w:rPr>
          <w:rFonts w:hint="eastAsia"/>
          <w:sz w:val="21"/>
          <w:szCs w:val="21"/>
        </w:rPr>
        <w:t xml:space="preserve">留学　</w:t>
      </w:r>
    </w:p>
    <w:p w:rsidR="00C82182" w:rsidRDefault="00C82182" w:rsidP="00A160F1">
      <w:pPr>
        <w:rPr>
          <w:rFonts w:eastAsia="ＭＳ 明朝"/>
          <w:sz w:val="21"/>
          <w:szCs w:val="21"/>
        </w:rPr>
        <w:pPrChange w:id="562" w:author="ちかおか れい" w:date="2018-06-20T20:16:00Z">
          <w:pPr>
            <w:pStyle w:val="a6"/>
            <w:ind w:leftChars="0" w:left="840"/>
          </w:pPr>
        </w:pPrChange>
      </w:pPr>
      <w:r>
        <w:rPr>
          <w:rFonts w:eastAsia="ＭＳ 明朝" w:hint="eastAsia"/>
          <w:sz w:val="21"/>
          <w:szCs w:val="21"/>
        </w:rPr>
        <w:t>私自身が学生となり、本校の大学院、そして博士課程に在籍しながら学び始めた。わたしはまた、教育者として他大学で指導し、フュージングを個人教室やカルチャースクールで広めていく活動をしている。その中で造形表現を伝える環境やプロセスについて興味を持った。日本と海外の作品表現が違う理由の一つが、教育システムの中に見つかるかもしれないと考え、海外へ留学した。</w:t>
      </w:r>
    </w:p>
    <w:p w:rsidR="00C82182" w:rsidRPr="00627F7D" w:rsidRDefault="00C82182" w:rsidP="00A160F1">
      <w:pPr>
        <w:rPr>
          <w:rFonts w:eastAsia="ＭＳ 明朝"/>
          <w:sz w:val="21"/>
          <w:szCs w:val="21"/>
          <w:lang w:eastAsia="ja-JP"/>
        </w:rPr>
        <w:pPrChange w:id="563" w:author="ちかおか れい" w:date="2018-06-20T20:16:00Z">
          <w:pPr>
            <w:pStyle w:val="a6"/>
            <w:ind w:leftChars="0" w:left="840"/>
          </w:pPr>
        </w:pPrChange>
      </w:pPr>
    </w:p>
    <w:p w:rsidR="00A160F1" w:rsidRPr="005A57DF" w:rsidRDefault="00A160F1" w:rsidP="00A160F1">
      <w:pPr>
        <w:pStyle w:val="4"/>
        <w:ind w:left="880"/>
        <w:rPr>
          <w:moveTo w:id="564" w:author="ちかおか れい" w:date="2018-06-20T20:15:00Z"/>
          <w:sz w:val="21"/>
          <w:szCs w:val="21"/>
          <w:lang w:eastAsia="ja-JP"/>
        </w:rPr>
        <w:pPrChange w:id="565" w:author="ちかおか れい" w:date="2018-06-20T20:15:00Z">
          <w:pPr/>
        </w:pPrChange>
      </w:pPr>
      <w:moveToRangeStart w:id="566" w:author="ちかおか れい" w:date="2018-06-20T20:15:00Z" w:name="move517289028"/>
      <w:moveTo w:id="567" w:author="ちかおか れい" w:date="2018-06-20T20:15:00Z">
        <w:r>
          <w:rPr>
            <w:rFonts w:hint="eastAsia"/>
            <w:sz w:val="21"/>
            <w:szCs w:val="21"/>
            <w:lang w:eastAsia="ja-JP"/>
          </w:rPr>
          <w:t xml:space="preserve">第一項　</w:t>
        </w:r>
        <w:r w:rsidRPr="005A57DF">
          <w:rPr>
            <w:rFonts w:hint="eastAsia"/>
            <w:sz w:val="21"/>
            <w:szCs w:val="21"/>
            <w:lang w:eastAsia="ja-JP"/>
          </w:rPr>
          <w:t xml:space="preserve">シドニー芸術大学　</w:t>
        </w:r>
      </w:moveTo>
    </w:p>
    <w:p w:rsidR="00C82182" w:rsidRPr="005A57DF" w:rsidDel="00A160F1" w:rsidRDefault="00C82182" w:rsidP="00A160F1">
      <w:pPr>
        <w:rPr>
          <w:moveFrom w:id="568" w:author="ちかおか れい" w:date="2018-06-20T20:15:00Z"/>
          <w:sz w:val="21"/>
          <w:szCs w:val="21"/>
          <w:lang w:eastAsia="ja-JP"/>
        </w:rPr>
        <w:pPrChange w:id="569" w:author="ちかおか れい" w:date="2018-06-20T20:16:00Z">
          <w:pPr/>
        </w:pPrChange>
      </w:pPr>
      <w:moveFromRangeStart w:id="570" w:author="ちかおか れい" w:date="2018-06-20T20:15:00Z" w:name="move517289028"/>
      <w:moveToRangeEnd w:id="566"/>
      <w:moveFrom w:id="571" w:author="ちかおか れい" w:date="2018-06-20T20:15:00Z">
        <w:r w:rsidDel="00A160F1">
          <w:rPr>
            <w:rFonts w:hint="eastAsia"/>
            <w:sz w:val="21"/>
            <w:szCs w:val="21"/>
            <w:lang w:eastAsia="ja-JP"/>
          </w:rPr>
          <w:t xml:space="preserve">第一項　</w:t>
        </w:r>
        <w:r w:rsidRPr="005A57DF" w:rsidDel="00A160F1">
          <w:rPr>
            <w:rFonts w:hint="eastAsia"/>
            <w:sz w:val="21"/>
            <w:szCs w:val="21"/>
            <w:lang w:eastAsia="ja-JP"/>
          </w:rPr>
          <w:t xml:space="preserve">シドニー芸術大学　</w:t>
        </w:r>
      </w:moveFrom>
    </w:p>
    <w:moveFromRangeEnd w:id="570"/>
    <w:p w:rsidR="00C82182" w:rsidRPr="009F34AD" w:rsidRDefault="00C82182" w:rsidP="00A160F1">
      <w:pPr>
        <w:rPr>
          <w:rFonts w:eastAsia="ＭＳ 明朝"/>
          <w:color w:val="FF0000"/>
          <w:sz w:val="21"/>
          <w:szCs w:val="21"/>
          <w:lang w:eastAsia="ja-JP"/>
        </w:rPr>
      </w:pPr>
      <w:r w:rsidRPr="009F34AD">
        <w:rPr>
          <w:rFonts w:ascii="ＭＳ 明朝" w:eastAsia="ＭＳ 明朝" w:hAnsi="ＭＳ 明朝" w:hint="eastAsia"/>
          <w:color w:val="FF0000"/>
          <w:sz w:val="21"/>
          <w:szCs w:val="21"/>
          <w:lang w:eastAsia="ja-JP"/>
        </w:rPr>
        <w:t>本校の</w:t>
      </w:r>
      <w:r w:rsidRPr="009F34AD">
        <w:rPr>
          <w:rFonts w:hint="eastAsia"/>
          <w:color w:val="FF0000"/>
          <w:sz w:val="21"/>
          <w:szCs w:val="21"/>
          <w:lang w:eastAsia="ja-JP"/>
        </w:rPr>
        <w:t>交換留学</w:t>
      </w:r>
      <w:r w:rsidRPr="009F34AD">
        <w:rPr>
          <w:rFonts w:ascii="ＭＳ 明朝" w:eastAsia="ＭＳ 明朝" w:hAnsi="ＭＳ 明朝" w:hint="eastAsia"/>
          <w:color w:val="FF0000"/>
          <w:sz w:val="21"/>
          <w:szCs w:val="21"/>
          <w:lang w:eastAsia="ja-JP"/>
        </w:rPr>
        <w:t>制度を利用して</w:t>
      </w:r>
      <w:r w:rsidRPr="009F34AD">
        <w:rPr>
          <w:rFonts w:hint="eastAsia"/>
          <w:color w:val="FF0000"/>
          <w:sz w:val="21"/>
          <w:szCs w:val="21"/>
          <w:lang w:eastAsia="ja-JP"/>
        </w:rPr>
        <w:t>オーストラリアのシドニー芸術大学</w:t>
      </w:r>
      <w:r w:rsidRPr="009F34AD">
        <w:rPr>
          <w:rFonts w:ascii="ＭＳ 明朝" w:eastAsia="ＭＳ 明朝" w:hAnsi="ＭＳ 明朝" w:hint="eastAsia"/>
          <w:color w:val="FF0000"/>
          <w:sz w:val="21"/>
          <w:szCs w:val="21"/>
          <w:lang w:eastAsia="ja-JP"/>
        </w:rPr>
        <w:t>（SCA</w:t>
      </w:r>
      <w:r w:rsidRPr="009F34AD">
        <w:rPr>
          <w:rFonts w:ascii="ＭＳ 明朝" w:eastAsia="ＭＳ 明朝" w:hAnsi="ＭＳ 明朝"/>
          <w:color w:val="FF0000"/>
          <w:sz w:val="21"/>
          <w:szCs w:val="21"/>
          <w:lang w:eastAsia="ja-JP"/>
        </w:rPr>
        <w:t>）</w:t>
      </w:r>
      <w:r w:rsidRPr="009F34AD">
        <w:rPr>
          <w:rFonts w:hint="eastAsia"/>
          <w:color w:val="FF0000"/>
          <w:sz w:val="21"/>
          <w:szCs w:val="21"/>
          <w:lang w:eastAsia="ja-JP"/>
        </w:rPr>
        <w:t>へ２セメスター留学</w:t>
      </w:r>
      <w:r w:rsidRPr="009F34AD">
        <w:rPr>
          <w:rFonts w:ascii="ＭＳ 明朝" w:eastAsia="ＭＳ 明朝" w:hAnsi="ＭＳ 明朝" w:hint="eastAsia"/>
          <w:color w:val="FF0000"/>
          <w:sz w:val="21"/>
          <w:szCs w:val="21"/>
          <w:lang w:eastAsia="ja-JP"/>
        </w:rPr>
        <w:t>した。</w:t>
      </w:r>
      <w:r w:rsidRPr="009F34AD">
        <w:rPr>
          <w:rFonts w:hint="eastAsia"/>
          <w:color w:val="FF0000"/>
          <w:sz w:val="21"/>
          <w:szCs w:val="21"/>
          <w:lang w:eastAsia="ja-JP"/>
        </w:rPr>
        <w:t xml:space="preserve">　</w:t>
      </w:r>
      <w:r w:rsidRPr="009F34AD">
        <w:rPr>
          <w:rFonts w:ascii="ＭＳ 明朝" w:eastAsia="ＭＳ 明朝" w:hAnsi="ＭＳ 明朝" w:hint="eastAsia"/>
          <w:color w:val="FF0000"/>
          <w:sz w:val="21"/>
          <w:szCs w:val="21"/>
          <w:lang w:eastAsia="ja-JP"/>
        </w:rPr>
        <w:t>この藝術大学はシドニー郊外に位置しており、オーストラリアのガラス作家を多く輩出している。現在では組織変更され、</w:t>
      </w:r>
      <w:r w:rsidRPr="009F34AD">
        <w:rPr>
          <w:rFonts w:hint="eastAsia"/>
          <w:color w:val="FF0000"/>
          <w:sz w:val="21"/>
          <w:szCs w:val="21"/>
          <w:lang w:eastAsia="ja-JP"/>
        </w:rPr>
        <w:t>ガラスコースはスカラプチャーコースに</w:t>
      </w:r>
      <w:r w:rsidRPr="009F34AD">
        <w:rPr>
          <w:rFonts w:ascii="ＭＳ 明朝" w:eastAsia="ＭＳ 明朝" w:hAnsi="ＭＳ 明朝" w:hint="eastAsia"/>
          <w:color w:val="FF0000"/>
          <w:sz w:val="21"/>
          <w:szCs w:val="21"/>
          <w:lang w:eastAsia="ja-JP"/>
        </w:rPr>
        <w:t>吸収されている。本校の共通工房と似た状況で</w:t>
      </w:r>
      <w:r w:rsidRPr="009F34AD">
        <w:rPr>
          <w:rFonts w:hint="eastAsia"/>
          <w:color w:val="FF0000"/>
          <w:sz w:val="21"/>
          <w:szCs w:val="21"/>
          <w:lang w:eastAsia="ja-JP"/>
        </w:rPr>
        <w:t>ガラス造形設備が残って</w:t>
      </w:r>
      <w:r w:rsidRPr="009F34AD">
        <w:rPr>
          <w:rFonts w:ascii="ＭＳ 明朝" w:eastAsia="ＭＳ 明朝" w:hAnsi="ＭＳ 明朝" w:hint="eastAsia"/>
          <w:color w:val="FF0000"/>
          <w:sz w:val="21"/>
          <w:szCs w:val="21"/>
          <w:lang w:eastAsia="ja-JP"/>
        </w:rPr>
        <w:t>おり、その他に陶芸や木工、金工の工房も同様に備わっていた。私はセメスター２の始まる頃にSCAへ留学したが、ガラスコースとしての課題はなく、ほぼ</w:t>
      </w:r>
      <w:r w:rsidRPr="009F34AD">
        <w:rPr>
          <w:rFonts w:hint="eastAsia"/>
          <w:color w:val="FF0000"/>
          <w:sz w:val="21"/>
          <w:szCs w:val="21"/>
          <w:lang w:eastAsia="ja-JP"/>
        </w:rPr>
        <w:t>自由に制作可能</w:t>
      </w:r>
      <w:r w:rsidRPr="009F34AD">
        <w:rPr>
          <w:rFonts w:ascii="ＭＳ 明朝" w:eastAsia="ＭＳ 明朝" w:hAnsi="ＭＳ 明朝" w:hint="eastAsia"/>
          <w:color w:val="FF0000"/>
          <w:sz w:val="21"/>
          <w:szCs w:val="21"/>
          <w:lang w:eastAsia="ja-JP"/>
        </w:rPr>
        <w:t>だった。学生はスカラプチャーコースの学生だが、ガラスを素材として扱う学生が数人在籍していた。</w:t>
      </w:r>
      <w:r w:rsidRPr="009F34AD">
        <w:rPr>
          <w:rFonts w:hint="eastAsia"/>
          <w:color w:val="FF0000"/>
          <w:sz w:val="21"/>
          <w:szCs w:val="21"/>
          <w:lang w:eastAsia="ja-JP"/>
        </w:rPr>
        <w:t xml:space="preserve">　設備は十分だが</w:t>
      </w:r>
      <w:r w:rsidRPr="009F34AD">
        <w:rPr>
          <w:rFonts w:ascii="ＭＳ 明朝" w:eastAsia="ＭＳ 明朝" w:hAnsi="ＭＳ 明朝" w:hint="eastAsia"/>
          <w:color w:val="FF0000"/>
          <w:sz w:val="21"/>
          <w:szCs w:val="21"/>
          <w:lang w:eastAsia="ja-JP"/>
        </w:rPr>
        <w:t>、そこにある材料は吹きガラス用のものだけだったため、ショップを探し交渉して準備することから始めなければならなかった。</w:t>
      </w:r>
    </w:p>
    <w:p w:rsidR="00C82182" w:rsidRDefault="00C82182" w:rsidP="00A160F1">
      <w:pPr>
        <w:rPr>
          <w:rFonts w:ascii="ＭＳ 明朝" w:eastAsia="ＭＳ 明朝" w:hAnsi="ＭＳ 明朝"/>
          <w:sz w:val="21"/>
          <w:szCs w:val="21"/>
          <w:lang w:eastAsia="ja-JP"/>
        </w:rPr>
      </w:pPr>
      <w:r w:rsidRPr="009F34AD">
        <w:rPr>
          <w:rFonts w:hint="eastAsia"/>
          <w:color w:val="FF0000"/>
          <w:sz w:val="21"/>
          <w:szCs w:val="21"/>
          <w:lang w:eastAsia="ja-JP"/>
        </w:rPr>
        <w:t>ガラスを使う学生はホットワーク</w:t>
      </w:r>
      <w:r w:rsidRPr="009F34AD">
        <w:rPr>
          <w:rFonts w:ascii="ＭＳ 明朝" w:eastAsia="ＭＳ 明朝" w:hAnsi="ＭＳ 明朝" w:hint="eastAsia"/>
          <w:color w:val="FF0000"/>
          <w:sz w:val="21"/>
          <w:szCs w:val="21"/>
          <w:lang w:eastAsia="ja-JP"/>
        </w:rPr>
        <w:t>技法</w:t>
      </w:r>
      <w:r w:rsidRPr="009F34AD">
        <w:rPr>
          <w:rFonts w:hint="eastAsia"/>
          <w:color w:val="FF0000"/>
          <w:sz w:val="21"/>
          <w:szCs w:val="21"/>
          <w:lang w:eastAsia="ja-JP"/>
        </w:rPr>
        <w:t>またはベーシックなキルンキャスト</w:t>
      </w:r>
      <w:r w:rsidRPr="009F34AD">
        <w:rPr>
          <w:rFonts w:ascii="ＭＳ 明朝" w:eastAsia="ＭＳ 明朝" w:hAnsi="ＭＳ 明朝" w:hint="eastAsia"/>
          <w:color w:val="FF0000"/>
          <w:sz w:val="21"/>
          <w:szCs w:val="21"/>
          <w:lang w:eastAsia="ja-JP"/>
        </w:rPr>
        <w:t>技法が中心で、技術的に新規性を求めて研究しているようなタイプはいなかっ</w:t>
      </w:r>
      <w:r>
        <w:rPr>
          <w:rFonts w:ascii="ＭＳ 明朝" w:eastAsia="ＭＳ 明朝" w:hAnsi="ＭＳ 明朝" w:hint="eastAsia"/>
          <w:sz w:val="21"/>
          <w:szCs w:val="21"/>
          <w:lang w:eastAsia="ja-JP"/>
        </w:rPr>
        <w:t>た。</w:t>
      </w:r>
    </w:p>
    <w:p w:rsidR="00C82182" w:rsidRDefault="00C82182" w:rsidP="00A160F1">
      <w:pPr>
        <w:rPr>
          <w:sz w:val="21"/>
          <w:szCs w:val="21"/>
          <w:lang w:eastAsia="ja-JP"/>
        </w:rPr>
        <w:pPrChange w:id="572" w:author="ちかおか れい" w:date="2018-06-20T20:16:00Z">
          <w:pPr/>
        </w:pPrChange>
      </w:pPr>
      <w:r w:rsidRPr="005A57DF">
        <w:rPr>
          <w:rFonts w:hint="eastAsia"/>
          <w:sz w:val="21"/>
          <w:szCs w:val="21"/>
          <w:lang w:eastAsia="ja-JP"/>
        </w:rPr>
        <w:t xml:space="preserve">　色鮮やかな異国で制作する　ガラスはカラフルになる　２色以上の組み合わせ　ホットワークを楽しむ　プレゼンテーションを見学したが、技法よりコンセプト　日本について表現している学生が多い　日本についてあらためて考える　</w:t>
      </w:r>
      <w:r>
        <w:rPr>
          <w:rFonts w:hint="eastAsia"/>
          <w:sz w:val="21"/>
          <w:szCs w:val="21"/>
          <w:lang w:eastAsia="ja-JP"/>
        </w:rPr>
        <w:t>侘び寂び、静寂、幽玄美、日本の美しさ　日本の伝統</w:t>
      </w:r>
    </w:p>
    <w:p w:rsidR="00C82182" w:rsidRDefault="00C82182" w:rsidP="00A160F1">
      <w:pPr>
        <w:rPr>
          <w:sz w:val="21"/>
          <w:szCs w:val="21"/>
          <w:lang w:eastAsia="ja-JP"/>
        </w:rPr>
        <w:pPrChange w:id="573" w:author="ちかおか れい" w:date="2018-06-20T20:16:00Z">
          <w:pPr/>
        </w:pPrChange>
      </w:pPr>
      <w:r w:rsidRPr="005A57DF">
        <w:rPr>
          <w:rFonts w:hint="eastAsia"/>
          <w:sz w:val="21"/>
          <w:szCs w:val="21"/>
          <w:lang w:eastAsia="ja-JP"/>
        </w:rPr>
        <w:t>オーストラリアの色彩に対して日本の色彩は静か　静寂について作ることで動きをさらに知ることができるのではないかと考えた　障子や霧の世界　白いパネルを組み合わせた　組み木　建築に興味</w:t>
      </w:r>
    </w:p>
    <w:p w:rsidR="00C82182" w:rsidRPr="005A57DF" w:rsidRDefault="00C82182" w:rsidP="00A160F1">
      <w:pPr>
        <w:rPr>
          <w:sz w:val="21"/>
          <w:szCs w:val="21"/>
          <w:lang w:eastAsia="ja-JP"/>
        </w:rPr>
        <w:pPrChange w:id="574" w:author="ちかおか れい" w:date="2018-06-20T20:16:00Z">
          <w:pPr/>
        </w:pPrChange>
      </w:pPr>
    </w:p>
    <w:p w:rsidR="00C82182" w:rsidRPr="005A57DF" w:rsidRDefault="00C82182" w:rsidP="00A160F1">
      <w:pPr>
        <w:pStyle w:val="4"/>
        <w:ind w:left="880"/>
        <w:rPr>
          <w:sz w:val="21"/>
          <w:szCs w:val="21"/>
          <w:lang w:eastAsia="ja-JP"/>
        </w:rPr>
        <w:pPrChange w:id="575" w:author="ちかおか れい" w:date="2018-06-20T20:17:00Z">
          <w:pPr/>
        </w:pPrChange>
      </w:pPr>
      <w:r>
        <w:rPr>
          <w:rFonts w:hint="eastAsia"/>
          <w:sz w:val="21"/>
          <w:szCs w:val="21"/>
          <w:lang w:eastAsia="ja-JP"/>
        </w:rPr>
        <w:t>第二項　キャンベラ</w:t>
      </w:r>
      <w:r w:rsidRPr="005A57DF">
        <w:rPr>
          <w:rFonts w:hint="eastAsia"/>
          <w:sz w:val="21"/>
          <w:szCs w:val="21"/>
          <w:lang w:eastAsia="ja-JP"/>
        </w:rPr>
        <w:t xml:space="preserve">　</w:t>
      </w:r>
    </w:p>
    <w:p w:rsidR="00C82182" w:rsidRDefault="00C82182" w:rsidP="00A160F1">
      <w:pPr>
        <w:rPr>
          <w:sz w:val="21"/>
          <w:szCs w:val="21"/>
          <w:lang w:eastAsia="ja-JP"/>
        </w:rPr>
      </w:pPr>
      <w:r w:rsidRPr="005A57DF">
        <w:rPr>
          <w:rFonts w:hint="eastAsia"/>
          <w:sz w:val="21"/>
          <w:szCs w:val="21"/>
          <w:lang w:eastAsia="ja-JP"/>
        </w:rPr>
        <w:t xml:space="preserve">オーストラリアのガラスアーティストカンファレンスに参加して　</w:t>
      </w:r>
      <w:proofErr w:type="spellStart"/>
      <w:r w:rsidRPr="005A57DF">
        <w:rPr>
          <w:sz w:val="21"/>
          <w:szCs w:val="21"/>
          <w:lang w:eastAsia="ja-JP"/>
        </w:rPr>
        <w:t>Lecmo</w:t>
      </w:r>
      <w:proofErr w:type="spellEnd"/>
      <w:r w:rsidRPr="005A57DF">
        <w:rPr>
          <w:rFonts w:hint="eastAsia"/>
          <w:sz w:val="21"/>
          <w:szCs w:val="21"/>
          <w:lang w:eastAsia="ja-JP"/>
        </w:rPr>
        <w:t>というスタイルでデモをした　初めて</w:t>
      </w:r>
      <w:r w:rsidRPr="005A57DF">
        <w:rPr>
          <w:sz w:val="21"/>
          <w:szCs w:val="21"/>
          <w:lang w:eastAsia="ja-JP"/>
        </w:rPr>
        <w:t>Coil</w:t>
      </w:r>
      <w:r w:rsidRPr="005A57DF">
        <w:rPr>
          <w:rFonts w:hint="eastAsia"/>
          <w:sz w:val="21"/>
          <w:szCs w:val="21"/>
          <w:lang w:eastAsia="ja-JP"/>
        </w:rPr>
        <w:t>シリーズについて外部へ公開した　情報が整理された　A</w:t>
      </w:r>
      <w:r w:rsidRPr="005A57DF">
        <w:rPr>
          <w:sz w:val="21"/>
          <w:szCs w:val="21"/>
          <w:lang w:eastAsia="ja-JP"/>
        </w:rPr>
        <w:t>NU</w:t>
      </w:r>
      <w:r w:rsidRPr="005A57DF">
        <w:rPr>
          <w:rFonts w:hint="eastAsia"/>
          <w:sz w:val="21"/>
          <w:szCs w:val="21"/>
          <w:lang w:eastAsia="ja-JP"/>
        </w:rPr>
        <w:t>のリチャードホワイトリーから招待され七週間</w:t>
      </w:r>
      <w:r w:rsidRPr="005A57DF">
        <w:rPr>
          <w:sz w:val="21"/>
          <w:szCs w:val="21"/>
          <w:lang w:eastAsia="ja-JP"/>
        </w:rPr>
        <w:t>ANU</w:t>
      </w:r>
      <w:r w:rsidRPr="005A57DF">
        <w:rPr>
          <w:rFonts w:hint="eastAsia"/>
          <w:sz w:val="21"/>
          <w:szCs w:val="21"/>
          <w:lang w:eastAsia="ja-JP"/>
        </w:rPr>
        <w:t xml:space="preserve">で滞在制作した　</w:t>
      </w:r>
      <w:r w:rsidRPr="005A57DF">
        <w:rPr>
          <w:sz w:val="21"/>
          <w:szCs w:val="21"/>
          <w:lang w:eastAsia="ja-JP"/>
        </w:rPr>
        <w:t>Coil</w:t>
      </w:r>
      <w:r w:rsidRPr="005A57DF">
        <w:rPr>
          <w:rFonts w:hint="eastAsia"/>
          <w:sz w:val="21"/>
          <w:szCs w:val="21"/>
          <w:lang w:eastAsia="ja-JP"/>
        </w:rPr>
        <w:t xml:space="preserve">のレクチャー　技法中心の説明と学生からの反応　</w:t>
      </w:r>
    </w:p>
    <w:p w:rsidR="00C82182" w:rsidRDefault="00C82182" w:rsidP="00A160F1">
      <w:pPr>
        <w:rPr>
          <w:sz w:val="21"/>
          <w:szCs w:val="21"/>
          <w:lang w:eastAsia="ja-JP"/>
        </w:rPr>
        <w:pPrChange w:id="576" w:author="ちかおか れい" w:date="2018-06-20T20:16:00Z">
          <w:pPr/>
        </w:pPrChange>
      </w:pPr>
      <w:r w:rsidRPr="005A57DF">
        <w:rPr>
          <w:rFonts w:hint="eastAsia"/>
          <w:sz w:val="21"/>
          <w:szCs w:val="21"/>
          <w:lang w:eastAsia="ja-JP"/>
        </w:rPr>
        <w:t xml:space="preserve">白いパネルで組み上げる作品に取り組む　組み立てることは止めていくこと　建築はその場を固定していくこと　</w:t>
      </w:r>
      <w:r>
        <w:rPr>
          <w:rFonts w:hint="eastAsia"/>
          <w:sz w:val="21"/>
          <w:szCs w:val="21"/>
          <w:lang w:eastAsia="ja-JP"/>
        </w:rPr>
        <w:t>これは静寂のための</w:t>
      </w:r>
      <w:r w:rsidRPr="005A57DF">
        <w:rPr>
          <w:rFonts w:hint="eastAsia"/>
          <w:sz w:val="21"/>
          <w:szCs w:val="21"/>
          <w:lang w:eastAsia="ja-JP"/>
        </w:rPr>
        <w:t xml:space="preserve">造形だと考えた　</w:t>
      </w:r>
    </w:p>
    <w:p w:rsidR="00C82182" w:rsidRPr="00B00939" w:rsidRDefault="00C82182" w:rsidP="00A160F1">
      <w:pPr>
        <w:rPr>
          <w:sz w:val="21"/>
          <w:szCs w:val="21"/>
          <w:lang w:eastAsia="ja-JP"/>
        </w:rPr>
        <w:pPrChange w:id="577" w:author="ちかおか れい" w:date="2018-06-20T20:16:00Z">
          <w:pPr/>
        </w:pPrChange>
      </w:pPr>
      <w:r>
        <w:rPr>
          <w:rFonts w:hint="eastAsia"/>
          <w:sz w:val="21"/>
          <w:szCs w:val="21"/>
          <w:lang w:eastAsia="ja-JP"/>
        </w:rPr>
        <w:t>脆さが感じられるもので構造を作り上げること、二項対立であり、両義性があるのではないか、と意識し始めた。</w:t>
      </w:r>
    </w:p>
    <w:p w:rsidR="00C82182" w:rsidRPr="005A57DF" w:rsidRDefault="00C82182" w:rsidP="00A160F1">
      <w:pPr>
        <w:rPr>
          <w:sz w:val="21"/>
          <w:szCs w:val="21"/>
          <w:lang w:eastAsia="ja-JP"/>
        </w:rPr>
        <w:pPrChange w:id="578" w:author="ちかおか れい" w:date="2018-06-20T20:16:00Z">
          <w:pPr/>
        </w:pPrChange>
      </w:pPr>
    </w:p>
    <w:p w:rsidR="00C82182" w:rsidRDefault="00C82182" w:rsidP="00A160F1">
      <w:pPr>
        <w:rPr>
          <w:sz w:val="21"/>
          <w:szCs w:val="21"/>
          <w:lang w:eastAsia="ja-JP"/>
        </w:rPr>
        <w:pPrChange w:id="579" w:author="ちかおか れい" w:date="2018-06-20T20:16:00Z">
          <w:pPr/>
        </w:pPrChange>
      </w:pPr>
      <w:r>
        <w:rPr>
          <w:rFonts w:hint="eastAsia"/>
          <w:sz w:val="21"/>
          <w:szCs w:val="21"/>
          <w:lang w:eastAsia="ja-JP"/>
        </w:rPr>
        <w:t xml:space="preserve">第二節　</w:t>
      </w:r>
      <w:r>
        <w:rPr>
          <w:sz w:val="21"/>
          <w:szCs w:val="21"/>
          <w:lang w:eastAsia="ja-JP"/>
        </w:rPr>
        <w:t>Bullseye Glass</w:t>
      </w:r>
      <w:r>
        <w:rPr>
          <w:rFonts w:hint="eastAsia"/>
          <w:sz w:val="21"/>
          <w:szCs w:val="21"/>
          <w:lang w:eastAsia="ja-JP"/>
        </w:rPr>
        <w:t xml:space="preserve">滞在制作　</w:t>
      </w:r>
    </w:p>
    <w:p w:rsidR="00C82182" w:rsidRDefault="00C82182" w:rsidP="00A160F1">
      <w:pPr>
        <w:rPr>
          <w:sz w:val="21"/>
          <w:szCs w:val="21"/>
          <w:lang w:eastAsia="ja-JP"/>
        </w:rPr>
        <w:pPrChange w:id="580" w:author="ちかおか れい" w:date="2018-06-20T20:16:00Z">
          <w:pPr/>
        </w:pPrChange>
      </w:pPr>
      <w:r>
        <w:rPr>
          <w:rFonts w:hint="eastAsia"/>
          <w:sz w:val="21"/>
          <w:szCs w:val="21"/>
          <w:lang w:eastAsia="ja-JP"/>
        </w:rPr>
        <w:t>使用しているガラスのメーカーが主催するレジデンスへ参加　Coilをスライドレクチャーする　技法中心に話す　静寂を造形する</w:t>
      </w:r>
      <w:r>
        <w:rPr>
          <w:sz w:val="21"/>
          <w:szCs w:val="21"/>
          <w:lang w:eastAsia="ja-JP"/>
        </w:rPr>
        <w:t>still</w:t>
      </w:r>
      <w:r>
        <w:rPr>
          <w:rFonts w:hint="eastAsia"/>
          <w:sz w:val="21"/>
          <w:szCs w:val="21"/>
          <w:lang w:eastAsia="ja-JP"/>
        </w:rPr>
        <w:t xml:space="preserve">シリーズを同時制作　</w:t>
      </w:r>
    </w:p>
    <w:p w:rsidR="00C82182" w:rsidRDefault="00C82182" w:rsidP="00A160F1">
      <w:pPr>
        <w:rPr>
          <w:sz w:val="21"/>
          <w:szCs w:val="21"/>
          <w:lang w:eastAsia="ja-JP"/>
        </w:rPr>
        <w:pPrChange w:id="581" w:author="ちかおか れい" w:date="2018-06-20T20:17:00Z">
          <w:pPr/>
        </w:pPrChange>
      </w:pPr>
      <w:r>
        <w:rPr>
          <w:rFonts w:hint="eastAsia"/>
          <w:sz w:val="21"/>
          <w:szCs w:val="21"/>
          <w:lang w:eastAsia="ja-JP"/>
        </w:rPr>
        <w:t xml:space="preserve">パウダーモールドを使って繊細なパーツを立体的に熔着していく　組み立てていくことを表現の軸に　格子を作っていく　</w:t>
      </w:r>
    </w:p>
    <w:p w:rsidR="00C82182" w:rsidRDefault="00C82182" w:rsidP="00A160F1">
      <w:pPr>
        <w:rPr>
          <w:sz w:val="21"/>
          <w:szCs w:val="21"/>
          <w:lang w:eastAsia="ja-JP"/>
        </w:rPr>
        <w:pPrChange w:id="582" w:author="ちかおか れい" w:date="2018-06-20T20:17:00Z">
          <w:pPr/>
        </w:pPrChange>
      </w:pPr>
      <w:r>
        <w:rPr>
          <w:rFonts w:hint="eastAsia"/>
          <w:sz w:val="21"/>
          <w:szCs w:val="21"/>
          <w:lang w:eastAsia="ja-JP"/>
        </w:rPr>
        <w:t xml:space="preserve">二つの逆と思える世界を同時に作り考えることが、自分に必要だった　</w:t>
      </w:r>
    </w:p>
    <w:p w:rsidR="00C82182" w:rsidRDefault="00C82182" w:rsidP="00A160F1">
      <w:pPr>
        <w:rPr>
          <w:sz w:val="21"/>
          <w:szCs w:val="21"/>
          <w:lang w:eastAsia="ja-JP"/>
        </w:rPr>
        <w:pPrChange w:id="583" w:author="ちかおか れい" w:date="2018-06-20T20:17:00Z">
          <w:pPr/>
        </w:pPrChange>
      </w:pPr>
      <w:r>
        <w:rPr>
          <w:rFonts w:hint="eastAsia"/>
          <w:sz w:val="21"/>
          <w:szCs w:val="21"/>
          <w:lang w:eastAsia="ja-JP"/>
        </w:rPr>
        <w:t>作りたいテーマを探し続けていたが、テーマはガラス自身にあったと気が付いた　なぜガラスが</w:t>
      </w:r>
      <w:r>
        <w:rPr>
          <w:rFonts w:hint="eastAsia"/>
          <w:sz w:val="21"/>
          <w:szCs w:val="21"/>
          <w:lang w:eastAsia="ja-JP"/>
        </w:rPr>
        <w:lastRenderedPageBreak/>
        <w:t>私に必要なのか、ガラスで何を作りたいのか　なぜガラスを使うのか　素材に感じる二つの世界がテーマになる</w:t>
      </w:r>
    </w:p>
    <w:p w:rsidR="00C82182" w:rsidRPr="00E13676" w:rsidRDefault="00C82182" w:rsidP="00A160F1">
      <w:pPr>
        <w:rPr>
          <w:sz w:val="21"/>
          <w:szCs w:val="21"/>
          <w:lang w:eastAsia="ja-JP"/>
        </w:rPr>
        <w:pPrChange w:id="584" w:author="ちかおか れい" w:date="2018-06-20T20:17:00Z">
          <w:pPr/>
        </w:pPrChange>
      </w:pPr>
      <w:r>
        <w:rPr>
          <w:rFonts w:hint="eastAsia"/>
          <w:sz w:val="21"/>
          <w:szCs w:val="21"/>
          <w:lang w:eastAsia="ja-JP"/>
        </w:rPr>
        <w:t>このメーカーが主催するコンペティションで評価された</w:t>
      </w:r>
      <w:r>
        <w:rPr>
          <w:sz w:val="21"/>
          <w:szCs w:val="21"/>
          <w:lang w:eastAsia="ja-JP"/>
        </w:rPr>
        <w:t>Coil</w:t>
      </w:r>
      <w:r>
        <w:rPr>
          <w:rFonts w:hint="eastAsia"/>
          <w:sz w:val="21"/>
          <w:szCs w:val="21"/>
          <w:lang w:eastAsia="ja-JP"/>
        </w:rPr>
        <w:t>シリーズをここでも制作したが、材料は全て現地調達だった。</w:t>
      </w:r>
    </w:p>
    <w:p w:rsidR="00C82182" w:rsidRDefault="00C82182" w:rsidP="00A160F1">
      <w:pPr>
        <w:rPr>
          <w:sz w:val="21"/>
          <w:szCs w:val="21"/>
          <w:lang w:eastAsia="ja-JP"/>
        </w:rPr>
        <w:pPrChange w:id="585" w:author="ちかおか れい" w:date="2018-06-20T20:17:00Z">
          <w:pPr/>
        </w:pPrChange>
      </w:pPr>
      <w:r>
        <w:rPr>
          <w:rFonts w:hint="eastAsia"/>
          <w:sz w:val="21"/>
          <w:szCs w:val="21"/>
          <w:lang w:eastAsia="ja-JP"/>
        </w:rPr>
        <w:t>ガラスは同じだが、型素材が違うことで</w:t>
      </w:r>
      <w:r>
        <w:rPr>
          <w:sz w:val="21"/>
          <w:szCs w:val="21"/>
          <w:lang w:eastAsia="ja-JP"/>
        </w:rPr>
        <w:t>Coil</w:t>
      </w:r>
      <w:r>
        <w:rPr>
          <w:rFonts w:hint="eastAsia"/>
          <w:sz w:val="21"/>
          <w:szCs w:val="21"/>
          <w:lang w:eastAsia="ja-JP"/>
        </w:rPr>
        <w:t>シリーズは日本で制作していたものに比べて頑丈なものになった。制作していたときと違う置き方もできる。ガラス自体の厚みが増えたためだ。しかし、型は薄くなったためか、焼成時の変形が大きく、円柱が楕円柱に</w:t>
      </w:r>
      <w:proofErr w:type="gramStart"/>
      <w:r>
        <w:rPr>
          <w:rFonts w:hint="eastAsia"/>
          <w:sz w:val="21"/>
          <w:szCs w:val="21"/>
          <w:lang w:eastAsia="ja-JP"/>
        </w:rPr>
        <w:t>なったり</w:t>
      </w:r>
      <w:proofErr w:type="gramEnd"/>
      <w:r>
        <w:rPr>
          <w:rFonts w:hint="eastAsia"/>
          <w:sz w:val="21"/>
          <w:szCs w:val="21"/>
          <w:lang w:eastAsia="ja-JP"/>
        </w:rPr>
        <w:t>、三角柱になった。これを回避するために、結局内側に硬いスチールの筒を入れることになった。新しいプロセスが見つかったが、ガラスの動きを妨げる硬い型を入れてしまうことには感覚的に抵抗感が残った。円柱ができた。しかしガラスと型はキルンの中で動かなくなってしまった。</w:t>
      </w:r>
    </w:p>
    <w:p w:rsidR="00C82182" w:rsidRDefault="00C82182" w:rsidP="00A160F1">
      <w:pPr>
        <w:rPr>
          <w:sz w:val="21"/>
          <w:szCs w:val="21"/>
          <w:lang w:eastAsia="ja-JP"/>
        </w:rPr>
        <w:pPrChange w:id="586" w:author="ちかおか れい" w:date="2018-06-20T20:17:00Z">
          <w:pPr/>
        </w:pPrChange>
      </w:pPr>
      <w:r>
        <w:rPr>
          <w:rFonts w:hint="eastAsia"/>
          <w:sz w:val="21"/>
          <w:szCs w:val="21"/>
          <w:lang w:eastAsia="ja-JP"/>
        </w:rPr>
        <w:t>ガラスと型が自由に動くことはコントロールしたいが、熱と重力がガラスに関わるだけで作りたいと思っていた。だから型はフレキシブルなものであれば、それだけ邪魔せずにガラスが動けると思っていたが、思っていた形にならなかった。熱がかかったときの変形は、意図した形を目指すため以外は必要ないのかもしれない。円柱状に巻いた</w:t>
      </w:r>
      <w:r>
        <w:rPr>
          <w:sz w:val="21"/>
          <w:szCs w:val="21"/>
          <w:lang w:eastAsia="ja-JP"/>
        </w:rPr>
        <w:t>Coil</w:t>
      </w:r>
      <w:r>
        <w:rPr>
          <w:rFonts w:hint="eastAsia"/>
          <w:sz w:val="21"/>
          <w:szCs w:val="21"/>
          <w:lang w:eastAsia="ja-JP"/>
        </w:rPr>
        <w:t>は、美しい円柱状になって欲しい。ただ、重力を支えて作ってしまう型からは動きが少し弱くなって感じた。自分が巻いたものが焼成後に動いた状態になることが、この作品を作っている時の一番面白い部分であり、興味深いところである。これは完成作を見る人にとっては関係のないことなのだろうか。</w:t>
      </w:r>
    </w:p>
    <w:p w:rsidR="00C82182" w:rsidRPr="00B00939" w:rsidRDefault="00C82182" w:rsidP="00A160F1">
      <w:pPr>
        <w:rPr>
          <w:sz w:val="21"/>
          <w:szCs w:val="21"/>
          <w:lang w:eastAsia="ja-JP"/>
        </w:rPr>
        <w:pPrChange w:id="587" w:author="ちかおか れい" w:date="2018-06-20T20:17:00Z">
          <w:pPr/>
        </w:pPrChange>
      </w:pPr>
      <w:r>
        <w:rPr>
          <w:rFonts w:hint="eastAsia"/>
          <w:sz w:val="21"/>
          <w:szCs w:val="21"/>
          <w:lang w:eastAsia="ja-JP"/>
        </w:rPr>
        <w:t>また、動いているような形は、動いていた形を熱の調整で止めることができるガラスで作りやすく、伝えやすい。これも、ガラスを使っている理由の一つになるのかもしれない。</w:t>
      </w:r>
    </w:p>
    <w:p w:rsidR="00C82182" w:rsidRDefault="00C82182" w:rsidP="00A160F1">
      <w:pPr>
        <w:pStyle w:val="4"/>
        <w:ind w:left="880"/>
        <w:rPr>
          <w:sz w:val="21"/>
          <w:szCs w:val="21"/>
          <w:lang w:eastAsia="ja-JP"/>
        </w:rPr>
        <w:pPrChange w:id="588" w:author="ちかおか れい" w:date="2018-06-20T20:17:00Z">
          <w:pPr/>
        </w:pPrChange>
      </w:pPr>
      <w:r>
        <w:rPr>
          <w:rFonts w:hint="eastAsia"/>
          <w:sz w:val="21"/>
          <w:szCs w:val="21"/>
          <w:lang w:eastAsia="ja-JP"/>
        </w:rPr>
        <w:t>第四節　日本文化再考</w:t>
      </w:r>
    </w:p>
    <w:p w:rsidR="00C82182" w:rsidRDefault="00C82182" w:rsidP="00A160F1">
      <w:pPr>
        <w:rPr>
          <w:sz w:val="21"/>
          <w:szCs w:val="21"/>
          <w:lang w:eastAsia="ja-JP"/>
        </w:rPr>
      </w:pPr>
      <w:r>
        <w:rPr>
          <w:rFonts w:hint="eastAsia"/>
          <w:sz w:val="21"/>
          <w:szCs w:val="21"/>
          <w:lang w:eastAsia="ja-JP"/>
        </w:rPr>
        <w:t>私の作品に対する考え方や姿勢は、日本人だからこそ生まれてくるものなのか。それとも、ただ似ているだけなのか。侘び寂び、工芸について二つの世界が関わっていると考え、再考することにした。</w:t>
      </w:r>
    </w:p>
    <w:p w:rsidR="00C82182" w:rsidRPr="0095169B" w:rsidRDefault="00C82182" w:rsidP="00A160F1">
      <w:pPr>
        <w:rPr>
          <w:sz w:val="21"/>
          <w:szCs w:val="21"/>
        </w:rPr>
        <w:pPrChange w:id="589" w:author="ちかおか れい" w:date="2018-06-20T20:17:00Z">
          <w:pPr>
            <w:pStyle w:val="a6"/>
            <w:widowControl/>
            <w:numPr>
              <w:numId w:val="5"/>
            </w:numPr>
            <w:ind w:leftChars="0" w:left="840" w:hanging="840"/>
            <w:jc w:val="left"/>
          </w:pPr>
        </w:pPrChange>
      </w:pPr>
      <w:r w:rsidRPr="0095169B">
        <w:rPr>
          <w:rFonts w:hint="eastAsia"/>
          <w:sz w:val="21"/>
          <w:szCs w:val="21"/>
        </w:rPr>
        <w:t xml:space="preserve">侘び寂び　</w:t>
      </w:r>
    </w:p>
    <w:p w:rsidR="00C82182" w:rsidRPr="0095169B" w:rsidRDefault="00C82182" w:rsidP="00A160F1">
      <w:pPr>
        <w:rPr>
          <w:sz w:val="21"/>
          <w:szCs w:val="21"/>
          <w:lang w:eastAsia="ja-JP"/>
        </w:rPr>
        <w:pPrChange w:id="590" w:author="ちかおか れい" w:date="2018-06-20T20:17:00Z">
          <w:pPr>
            <w:widowControl/>
          </w:pPr>
        </w:pPrChange>
      </w:pPr>
      <w:r w:rsidRPr="0095169B">
        <w:rPr>
          <w:rFonts w:hint="eastAsia"/>
          <w:sz w:val="21"/>
          <w:szCs w:val="21"/>
          <w:lang w:eastAsia="ja-JP"/>
        </w:rPr>
        <w:t>侘びは不足の美　そこにないものを想像する豊かさを求めた</w:t>
      </w:r>
    </w:p>
    <w:p w:rsidR="00C82182" w:rsidRPr="0095169B" w:rsidRDefault="00C82182" w:rsidP="00A160F1">
      <w:pPr>
        <w:rPr>
          <w:rFonts w:ascii="ＭＳ Ｐ明朝" w:eastAsia="ＭＳ Ｐ明朝" w:hAnsi="ＭＳ Ｐ明朝" w:cs="Arial"/>
          <w:color w:val="222222"/>
          <w:sz w:val="21"/>
          <w:szCs w:val="21"/>
          <w:shd w:val="clear" w:color="auto" w:fill="FFFFFF"/>
          <w:lang w:eastAsia="ja-JP"/>
        </w:rPr>
        <w:pPrChange w:id="591" w:author="ちかおか れい" w:date="2018-06-20T20:17:00Z">
          <w:pPr>
            <w:widowControl/>
          </w:pPr>
        </w:pPrChange>
      </w:pPr>
      <w:r>
        <w:rPr>
          <w:rFonts w:ascii="ＭＳ Ｐ明朝" w:eastAsia="ＭＳ Ｐ明朝" w:hAnsi="ＭＳ Ｐ明朝" w:cs="Arial"/>
          <w:color w:val="222222"/>
          <w:sz w:val="21"/>
          <w:szCs w:val="21"/>
          <w:shd w:val="clear" w:color="auto" w:fill="FFFFFF"/>
          <w:lang w:eastAsia="ja-JP"/>
        </w:rPr>
        <w:t>さび</w:t>
      </w:r>
      <w:r w:rsidRPr="0095169B">
        <w:rPr>
          <w:rFonts w:ascii="ＭＳ Ｐ明朝" w:eastAsia="ＭＳ Ｐ明朝" w:hAnsi="ＭＳ Ｐ明朝" w:cs="Arial"/>
          <w:color w:val="222222"/>
          <w:sz w:val="21"/>
          <w:szCs w:val="21"/>
          <w:shd w:val="clear" w:color="auto" w:fill="FFFFFF"/>
          <w:lang w:eastAsia="ja-JP"/>
        </w:rPr>
        <w:t>とは、老いて枯れたものと、豊かで華麗なものという、相反する要素が一つの世界のなかで互いに引き合い、作用しあってその世界を活性化する。そのように活性化されて、動いてやまない心の働きから生ずる、二重構造体の美とされる</w:t>
      </w:r>
    </w:p>
    <w:p w:rsidR="00C82182" w:rsidRDefault="00C82182" w:rsidP="00A160F1">
      <w:pPr>
        <w:rPr>
          <w:rFonts w:ascii="ＭＳ Ｐ明朝" w:eastAsia="ＭＳ Ｐ明朝" w:hAnsi="ＭＳ Ｐ明朝" w:cs="Arial"/>
          <w:color w:val="222222"/>
          <w:sz w:val="21"/>
          <w:szCs w:val="21"/>
          <w:shd w:val="clear" w:color="auto" w:fill="FFFFFF"/>
          <w:lang w:eastAsia="ja-JP"/>
        </w:rPr>
        <w:pPrChange w:id="592" w:author="ちかおか れい" w:date="2018-06-20T20:17:00Z">
          <w:pPr>
            <w:widowControl/>
          </w:pPr>
        </w:pPrChange>
      </w:pPr>
      <w:r w:rsidRPr="0095169B">
        <w:rPr>
          <w:rFonts w:ascii="ＭＳ Ｐ明朝" w:eastAsia="ＭＳ Ｐ明朝" w:hAnsi="ＭＳ Ｐ明朝" w:cs="Arial" w:hint="eastAsia"/>
          <w:color w:val="222222"/>
          <w:sz w:val="21"/>
          <w:szCs w:val="21"/>
          <w:shd w:val="clear" w:color="auto" w:fill="FFFFFF"/>
          <w:lang w:eastAsia="ja-JP"/>
        </w:rPr>
        <w:t>ウィキペディア「侘び寂び」から</w:t>
      </w:r>
    </w:p>
    <w:p w:rsidR="00C82182" w:rsidRDefault="00C82182" w:rsidP="00A160F1">
      <w:pPr>
        <w:rPr>
          <w:rFonts w:ascii="ＭＳ Ｐ明朝" w:eastAsia="ＭＳ Ｐ明朝" w:hAnsi="ＭＳ Ｐ明朝" w:cs="Arial"/>
          <w:color w:val="222222"/>
          <w:sz w:val="21"/>
          <w:szCs w:val="21"/>
          <w:shd w:val="clear" w:color="auto" w:fill="FFFFFF"/>
          <w:lang w:eastAsia="ja-JP"/>
        </w:rPr>
        <w:pPrChange w:id="593" w:author="ちかおか れい" w:date="2018-06-20T20:17:00Z">
          <w:pPr>
            <w:widowControl/>
          </w:pPr>
        </w:pPrChange>
      </w:pPr>
      <w:r>
        <w:rPr>
          <w:rFonts w:ascii="ＭＳ Ｐ明朝" w:eastAsia="ＭＳ Ｐ明朝" w:hAnsi="ＭＳ Ｐ明朝" w:cs="Arial" w:hint="eastAsia"/>
          <w:color w:val="222222"/>
          <w:sz w:val="21"/>
          <w:szCs w:val="21"/>
          <w:shd w:val="clear" w:color="auto" w:fill="FFFFFF"/>
          <w:lang w:eastAsia="ja-JP"/>
        </w:rPr>
        <w:t>表裏一体のもの</w:t>
      </w:r>
    </w:p>
    <w:p w:rsidR="00C82182" w:rsidRPr="005F49E6" w:rsidRDefault="00C82182" w:rsidP="00A160F1">
      <w:pPr>
        <w:rPr>
          <w:rFonts w:ascii="ＭＳ Ｐ明朝" w:eastAsia="ＭＳ Ｐ明朝" w:hAnsi="ＭＳ Ｐ明朝"/>
          <w:sz w:val="21"/>
          <w:szCs w:val="21"/>
        </w:rPr>
        <w:pPrChange w:id="594" w:author="ちかおか れい" w:date="2018-06-20T20:17:00Z">
          <w:pPr>
            <w:pStyle w:val="Web"/>
          </w:pPr>
        </w:pPrChange>
      </w:pPr>
      <w:r w:rsidRPr="005F49E6">
        <w:rPr>
          <w:rFonts w:ascii="ＭＳ Ｐ明朝" w:eastAsia="ＭＳ Ｐ明朝" w:hAnsi="ＭＳ Ｐ明朝" w:hint="eastAsia"/>
          <w:sz w:val="21"/>
          <w:szCs w:val="21"/>
        </w:rPr>
        <w:t>侘び</w:t>
      </w:r>
      <w:r w:rsidRPr="005F49E6">
        <w:rPr>
          <w:rFonts w:ascii="ＭＳ Ｐ明朝" w:eastAsia="ＭＳ Ｐ明朝" w:hAnsi="ＭＳ Ｐ明朝"/>
          <w:sz w:val="21"/>
          <w:szCs w:val="21"/>
        </w:rPr>
        <w:t>・寂</w:t>
      </w:r>
      <w:proofErr w:type="gramStart"/>
      <w:r w:rsidRPr="005F49E6">
        <w:rPr>
          <w:rFonts w:ascii="ＭＳ Ｐ明朝" w:eastAsia="ＭＳ Ｐ明朝" w:hAnsi="ＭＳ Ｐ明朝"/>
          <w:sz w:val="21"/>
          <w:szCs w:val="21"/>
        </w:rPr>
        <w:t>びは</w:t>
      </w:r>
      <w:proofErr w:type="gramEnd"/>
      <w:r w:rsidRPr="005F49E6">
        <w:rPr>
          <w:rFonts w:ascii="ＭＳ Ｐ明朝" w:eastAsia="ＭＳ Ｐ明朝" w:hAnsi="ＭＳ Ｐ明朝"/>
          <w:sz w:val="21"/>
          <w:szCs w:val="21"/>
        </w:rPr>
        <w:t>、一般的に閑寂(かんじゃく)で清澄(せ いちょう)な風趣や、簡素の中にある落ち着いた寂 しい感</w:t>
      </w:r>
      <w:proofErr w:type="gramStart"/>
      <w:r w:rsidRPr="005F49E6">
        <w:rPr>
          <w:rFonts w:ascii="ＭＳ Ｐ明朝" w:eastAsia="ＭＳ Ｐ明朝" w:hAnsi="ＭＳ Ｐ明朝"/>
          <w:sz w:val="21"/>
          <w:szCs w:val="21"/>
        </w:rPr>
        <w:t>じ</w:t>
      </w:r>
      <w:proofErr w:type="gramEnd"/>
      <w:r w:rsidRPr="005F49E6">
        <w:rPr>
          <w:rFonts w:ascii="ＭＳ Ｐ明朝" w:eastAsia="ＭＳ Ｐ明朝" w:hAnsi="ＭＳ Ｐ明朝"/>
          <w:sz w:val="21"/>
          <w:szCs w:val="21"/>
        </w:rPr>
        <w:t>、静か</w:t>
      </w:r>
      <w:proofErr w:type="gramStart"/>
      <w:r w:rsidRPr="005F49E6">
        <w:rPr>
          <w:rFonts w:ascii="ＭＳ Ｐ明朝" w:eastAsia="ＭＳ Ｐ明朝" w:hAnsi="ＭＳ Ｐ明朝"/>
          <w:sz w:val="21"/>
          <w:szCs w:val="21"/>
        </w:rPr>
        <w:t>で</w:t>
      </w:r>
      <w:proofErr w:type="gramEnd"/>
      <w:r w:rsidRPr="005F49E6">
        <w:rPr>
          <w:rFonts w:ascii="ＭＳ Ｐ明朝" w:eastAsia="ＭＳ Ｐ明朝" w:hAnsi="ＭＳ Ｐ明朝"/>
          <w:sz w:val="21"/>
          <w:szCs w:val="21"/>
        </w:rPr>
        <w:t>味わい深い風情、静謐(せいひ つ)のきわみ、枯淡の境地を表すと考えられてい る(cf. 野村 1994: 195-198)。しかし、その根底 には、この世のはかなさや人生のはかなさを感じ る無常観か</w:t>
      </w:r>
      <w:proofErr w:type="gramStart"/>
      <w:r w:rsidRPr="005F49E6">
        <w:rPr>
          <w:rFonts w:ascii="ＭＳ Ｐ明朝" w:eastAsia="ＭＳ Ｐ明朝" w:hAnsi="ＭＳ Ｐ明朝"/>
          <w:sz w:val="21"/>
          <w:szCs w:val="21"/>
        </w:rPr>
        <w:t>゙存</w:t>
      </w:r>
      <w:proofErr w:type="gramEnd"/>
      <w:r w:rsidRPr="005F49E6">
        <w:rPr>
          <w:rFonts w:ascii="ＭＳ Ｐ明朝" w:eastAsia="ＭＳ Ｐ明朝" w:hAnsi="ＭＳ Ｐ明朝"/>
          <w:sz w:val="21"/>
          <w:szCs w:val="21"/>
        </w:rPr>
        <w:t>在している。単に仏教の無常観だけ ではなく、無常</w:t>
      </w:r>
      <w:proofErr w:type="gramStart"/>
      <w:r w:rsidRPr="005F49E6">
        <w:rPr>
          <w:rFonts w:ascii="ＭＳ Ｐ明朝" w:eastAsia="ＭＳ Ｐ明朝" w:hAnsi="ＭＳ Ｐ明朝"/>
          <w:sz w:val="21"/>
          <w:szCs w:val="21"/>
        </w:rPr>
        <w:t>で</w:t>
      </w:r>
      <w:proofErr w:type="gramEnd"/>
      <w:r w:rsidRPr="005F49E6">
        <w:rPr>
          <w:rFonts w:ascii="ＭＳ Ｐ明朝" w:eastAsia="ＭＳ Ｐ明朝" w:hAnsi="ＭＳ Ｐ明朝"/>
          <w:sz w:val="21"/>
          <w:szCs w:val="21"/>
        </w:rPr>
        <w:t>あるがゆえに美しいと感</w:t>
      </w:r>
      <w:proofErr w:type="gramStart"/>
      <w:r w:rsidRPr="005F49E6">
        <w:rPr>
          <w:rFonts w:ascii="ＭＳ Ｐ明朝" w:eastAsia="ＭＳ Ｐ明朝" w:hAnsi="ＭＳ Ｐ明朝"/>
          <w:sz w:val="21"/>
          <w:szCs w:val="21"/>
        </w:rPr>
        <w:t>じる</w:t>
      </w:r>
      <w:proofErr w:type="gramEnd"/>
      <w:r w:rsidRPr="005F49E6">
        <w:rPr>
          <w:rFonts w:ascii="ＭＳ Ｐ明朝" w:eastAsia="ＭＳ Ｐ明朝" w:hAnsi="ＭＳ Ｐ明朝"/>
          <w:sz w:val="21"/>
          <w:szCs w:val="21"/>
        </w:rPr>
        <w:t>美 意識(徳)か</w:t>
      </w:r>
      <w:proofErr w:type="gramStart"/>
      <w:r w:rsidRPr="005F49E6">
        <w:rPr>
          <w:rFonts w:ascii="ＭＳ Ｐ明朝" w:eastAsia="ＭＳ Ｐ明朝" w:hAnsi="ＭＳ Ｐ明朝"/>
          <w:sz w:val="21"/>
          <w:szCs w:val="21"/>
        </w:rPr>
        <w:t>゙</w:t>
      </w:r>
      <w:proofErr w:type="gramEnd"/>
      <w:r w:rsidRPr="005F49E6">
        <w:rPr>
          <w:rFonts w:ascii="ＭＳ Ｐ明朝" w:eastAsia="ＭＳ Ｐ明朝" w:hAnsi="ＭＳ Ｐ明朝"/>
          <w:sz w:val="21"/>
          <w:szCs w:val="21"/>
        </w:rPr>
        <w:t>見られる。侘び・寂</w:t>
      </w:r>
      <w:proofErr w:type="gramStart"/>
      <w:r w:rsidRPr="005F49E6">
        <w:rPr>
          <w:rFonts w:ascii="ＭＳ Ｐ明朝" w:eastAsia="ＭＳ Ｐ明朝" w:hAnsi="ＭＳ Ｐ明朝"/>
          <w:sz w:val="21"/>
          <w:szCs w:val="21"/>
        </w:rPr>
        <w:t>びや</w:t>
      </w:r>
      <w:proofErr w:type="gramEnd"/>
      <w:r w:rsidRPr="005F49E6">
        <w:rPr>
          <w:rFonts w:ascii="ＭＳ Ｐ明朝" w:eastAsia="ＭＳ Ｐ明朝" w:hAnsi="ＭＳ Ｐ明朝"/>
          <w:sz w:val="21"/>
          <w:szCs w:val="21"/>
        </w:rPr>
        <w:t>幽玄は、悟 りの概念に近く、日本文化の中心思想</w:t>
      </w:r>
      <w:proofErr w:type="gramStart"/>
      <w:r w:rsidRPr="005F49E6">
        <w:rPr>
          <w:rFonts w:ascii="ＭＳ Ｐ明朝" w:eastAsia="ＭＳ Ｐ明朝" w:hAnsi="ＭＳ Ｐ明朝"/>
          <w:sz w:val="21"/>
          <w:szCs w:val="21"/>
        </w:rPr>
        <w:t>で</w:t>
      </w:r>
      <w:proofErr w:type="gramEnd"/>
      <w:r w:rsidRPr="005F49E6">
        <w:rPr>
          <w:rFonts w:ascii="ＭＳ Ｐ明朝" w:eastAsia="ＭＳ Ｐ明朝" w:hAnsi="ＭＳ Ｐ明朝"/>
          <w:sz w:val="21"/>
          <w:szCs w:val="21"/>
        </w:rPr>
        <w:t xml:space="preserve">あると言 及されている(cf. 森神 2015: 24-25)。 </w:t>
      </w:r>
    </w:p>
    <w:p w:rsidR="00C82182" w:rsidRPr="0095169B" w:rsidRDefault="00C82182" w:rsidP="00A160F1">
      <w:pPr>
        <w:rPr>
          <w:rFonts w:ascii="ＭＳ Ｐ明朝" w:eastAsia="ＭＳ Ｐ明朝" w:hAnsi="ＭＳ Ｐ明朝" w:cs="ＭＳ Ｐゴシック"/>
          <w:sz w:val="21"/>
          <w:szCs w:val="21"/>
          <w:lang w:eastAsia="ja-JP"/>
        </w:rPr>
        <w:pPrChange w:id="595" w:author="ちかおか れい" w:date="2018-06-20T20:17:00Z">
          <w:pPr>
            <w:widowControl/>
          </w:pPr>
        </w:pPrChange>
      </w:pPr>
      <w:r w:rsidRPr="0095169B">
        <w:rPr>
          <w:rFonts w:ascii="ＭＳ Ｐ明朝" w:eastAsia="ＭＳ Ｐ明朝" w:hAnsi="ＭＳ Ｐ明朝" w:cs="Arial" w:hint="eastAsia"/>
          <w:color w:val="222222"/>
          <w:sz w:val="21"/>
          <w:szCs w:val="21"/>
          <w:shd w:val="clear" w:color="auto" w:fill="FFFFFF"/>
          <w:lang w:eastAsia="ja-JP"/>
        </w:rPr>
        <w:t>ガラスの特性と似ている部分がある</w:t>
      </w:r>
    </w:p>
    <w:p w:rsidR="00C82182" w:rsidRDefault="00C82182" w:rsidP="00A160F1">
      <w:pPr>
        <w:rPr>
          <w:sz w:val="21"/>
          <w:szCs w:val="21"/>
          <w:lang w:eastAsia="ja-JP"/>
        </w:rPr>
      </w:pPr>
      <w:r w:rsidRPr="0095169B">
        <w:rPr>
          <w:rFonts w:hint="eastAsia"/>
          <w:sz w:val="21"/>
          <w:szCs w:val="21"/>
          <w:lang w:eastAsia="ja-JP"/>
        </w:rPr>
        <w:t xml:space="preserve">　この逆は風流、婆娑羅、数寄である　</w:t>
      </w:r>
    </w:p>
    <w:p w:rsidR="00C82182" w:rsidRPr="005F49E6" w:rsidRDefault="00C82182" w:rsidP="00A160F1">
      <w:pPr>
        <w:rPr>
          <w:rFonts w:ascii="ＭＳ Ｐゴシック" w:eastAsia="ＭＳ Ｐゴシック" w:hAnsi="ＭＳ Ｐゴシック" w:cs="ＭＳ Ｐゴシック"/>
          <w:lang w:eastAsia="ja-JP"/>
        </w:rPr>
        <w:pPrChange w:id="596" w:author="ちかおか れい" w:date="2018-06-20T20:17:00Z">
          <w:pPr>
            <w:widowControl/>
          </w:pPr>
        </w:pPrChange>
      </w:pPr>
      <w:r w:rsidRPr="005F49E6">
        <w:rPr>
          <w:rFonts w:ascii="Arial" w:eastAsia="ＭＳ Ｐゴシック" w:hAnsi="Arial" w:cs="Arial"/>
          <w:b/>
          <w:bCs/>
          <w:color w:val="222222"/>
          <w:sz w:val="23"/>
          <w:szCs w:val="23"/>
          <w:lang w:eastAsia="ja-JP"/>
        </w:rPr>
        <w:t>風流</w:t>
      </w:r>
      <w:r w:rsidRPr="005F49E6">
        <w:rPr>
          <w:rFonts w:ascii="Arial" w:eastAsia="ＭＳ Ｐゴシック" w:hAnsi="Arial" w:cs="Arial"/>
          <w:color w:val="222222"/>
          <w:sz w:val="23"/>
          <w:szCs w:val="23"/>
          <w:shd w:val="clear" w:color="auto" w:fill="FFFFFF"/>
          <w:lang w:eastAsia="ja-JP"/>
        </w:rPr>
        <w:t>（ふりゅう）とは、</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"https://ja.wikipedia.org/wiki/%E4%B8%AD%E4%B8%96" \o "</w:instrText>
      </w:r>
      <w:r>
        <w:rPr>
          <w:rFonts w:ascii="Arial" w:eastAsia="ＭＳ Ｐゴシック" w:hAnsi="Arial" w:cs="Arial"/>
          <w:color w:val="0B0080"/>
          <w:sz w:val="23"/>
          <w:szCs w:val="23"/>
          <w:u w:val="single"/>
          <w:lang w:eastAsia="ja-JP"/>
        </w:rPr>
        <w:instrText>中世</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中世</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以後の</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"https://ja.wikipedia.org/wiki/%E6%97%A5%E6%9C%AC" \o "</w:instrText>
      </w:r>
      <w:r>
        <w:rPr>
          <w:rFonts w:ascii="Arial" w:eastAsia="ＭＳ Ｐゴシック" w:hAnsi="Arial" w:cs="Arial"/>
          <w:color w:val="0B0080"/>
          <w:sz w:val="23"/>
          <w:szCs w:val="23"/>
          <w:u w:val="single"/>
          <w:lang w:eastAsia="ja-JP"/>
        </w:rPr>
        <w:instrText>日本</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日本</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において高揚した</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"https://ja.wikipedia.org/wiki/%E7%BE%8E%E6%84%8F%E8%AD%98" \o "</w:instrText>
      </w:r>
      <w:r>
        <w:rPr>
          <w:rFonts w:ascii="Arial" w:eastAsia="ＭＳ Ｐゴシック" w:hAnsi="Arial" w:cs="Arial"/>
          <w:color w:val="0B0080"/>
          <w:sz w:val="23"/>
          <w:szCs w:val="23"/>
          <w:u w:val="single"/>
          <w:lang w:eastAsia="ja-JP"/>
        </w:rPr>
        <w:instrText>美意識</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美意識</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の</w:t>
      </w:r>
      <w:r w:rsidRPr="005F49E6">
        <w:rPr>
          <w:rFonts w:ascii="Arial" w:eastAsia="ＭＳ Ｐゴシック" w:hAnsi="Arial" w:cs="Arial"/>
          <w:color w:val="222222"/>
          <w:sz w:val="23"/>
          <w:szCs w:val="23"/>
          <w:shd w:val="clear" w:color="auto" w:fill="FFFFFF"/>
          <w:lang w:eastAsia="ja-JP"/>
        </w:rPr>
        <w:t>1</w:t>
      </w:r>
      <w:r w:rsidRPr="005F49E6">
        <w:rPr>
          <w:rFonts w:ascii="Arial" w:eastAsia="ＭＳ Ｐゴシック" w:hAnsi="Arial" w:cs="Arial"/>
          <w:color w:val="222222"/>
          <w:sz w:val="23"/>
          <w:szCs w:val="23"/>
          <w:shd w:val="clear" w:color="auto" w:fill="FFFFFF"/>
          <w:lang w:eastAsia="ja-JP"/>
        </w:rPr>
        <w:t>つ。人目を驚かすために華美な趣向を凝らした意匠を指し、</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"https://ja.wikipedia.org/wiki/%E3%81%B0%E3%81%95%E3%82%89" \o "</w:instrText>
      </w:r>
      <w:r>
        <w:rPr>
          <w:rFonts w:ascii="Arial" w:eastAsia="ＭＳ Ｐゴシック" w:hAnsi="Arial" w:cs="Arial"/>
          <w:color w:val="0B0080"/>
          <w:sz w:val="23"/>
          <w:szCs w:val="23"/>
          <w:u w:val="single"/>
          <w:lang w:eastAsia="ja-JP"/>
        </w:rPr>
        <w:instrText>ばさら</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婆娑羅</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や</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"https://ja.wikipedia.org/wiki/%E6%95%B0%E5%A5%87" \o "</w:instrText>
      </w:r>
      <w:r>
        <w:rPr>
          <w:rFonts w:ascii="Arial" w:eastAsia="ＭＳ Ｐゴシック" w:hAnsi="Arial" w:cs="Arial"/>
          <w:color w:val="0B0080"/>
          <w:sz w:val="23"/>
          <w:szCs w:val="23"/>
          <w:u w:val="single"/>
          <w:lang w:eastAsia="ja-JP"/>
        </w:rPr>
        <w:instrText>数奇</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数寄</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とともに</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"https://ja.wikipedia.org/wiki/%E3%82%8F%E3%81%B3%E3%83%BB%E3%81%95%E3%81%B3" \o "</w:instrText>
      </w:r>
      <w:r>
        <w:rPr>
          <w:rFonts w:ascii="Arial" w:eastAsia="ＭＳ Ｐゴシック" w:hAnsi="Arial" w:cs="Arial"/>
          <w:color w:val="0B0080"/>
          <w:sz w:val="23"/>
          <w:szCs w:val="23"/>
          <w:u w:val="single"/>
          <w:lang w:eastAsia="ja-JP"/>
        </w:rPr>
        <w:instrText>わび・さび</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侘び・寂び</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と対峙する存在として認識された。後にはこうした意匠に沿った</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"https://ja.wikipedia.org/wiki/%E8%8A%B8%E8%83%BD" \o "</w:instrText>
      </w:r>
      <w:r>
        <w:rPr>
          <w:rFonts w:ascii="Arial" w:eastAsia="ＭＳ Ｐゴシック" w:hAnsi="Arial" w:cs="Arial"/>
          <w:color w:val="0B0080"/>
          <w:sz w:val="23"/>
          <w:szCs w:val="23"/>
          <w:u w:val="single"/>
          <w:lang w:eastAsia="ja-JP"/>
        </w:rPr>
        <w:instrText>芸能</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芸能</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や</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"https://ja.wikipedia.org/wiki/%E7%BE%8E%E8%A1%93" \o "</w:instrText>
      </w:r>
      <w:r>
        <w:rPr>
          <w:rFonts w:ascii="Arial" w:eastAsia="ＭＳ Ｐゴシック" w:hAnsi="Arial" w:cs="Arial"/>
          <w:color w:val="0B0080"/>
          <w:sz w:val="23"/>
          <w:szCs w:val="23"/>
          <w:u w:val="single"/>
          <w:lang w:eastAsia="ja-JP"/>
        </w:rPr>
        <w:instrText>美術</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美術</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"https://ja.wikipedia.org/wiki/%E5%BB%BA%E7%AF%89" \o "</w:instrText>
      </w:r>
      <w:r>
        <w:rPr>
          <w:rFonts w:ascii="Arial" w:eastAsia="ＭＳ Ｐゴシック" w:hAnsi="Arial" w:cs="Arial"/>
          <w:color w:val="0B0080"/>
          <w:sz w:val="23"/>
          <w:szCs w:val="23"/>
          <w:u w:val="single"/>
          <w:lang w:eastAsia="ja-JP"/>
        </w:rPr>
        <w:instrText>建築</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建築</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などにも用いられた。なお、</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"https://ja.wikipedia.org/wiki/%E5%AE%A4%E7%94%BA%E6%99%82%E4%BB%A3" \o "</w:instrText>
      </w:r>
      <w:r>
        <w:rPr>
          <w:rFonts w:ascii="Arial" w:eastAsia="ＭＳ Ｐゴシック" w:hAnsi="Arial" w:cs="Arial"/>
          <w:color w:val="0B0080"/>
          <w:sz w:val="23"/>
          <w:szCs w:val="23"/>
          <w:u w:val="single"/>
          <w:lang w:eastAsia="ja-JP"/>
        </w:rPr>
        <w:instrText>室町時代</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室町時代</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の</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"https://ja.wikipedia.org/wiki/%E6%BC%A2%E5%92%8C%E8%BE%9E%E5%85%B8" \o "</w:instrText>
      </w:r>
      <w:r>
        <w:rPr>
          <w:rFonts w:ascii="Arial" w:eastAsia="ＭＳ Ｐゴシック" w:hAnsi="Arial" w:cs="Arial"/>
          <w:color w:val="0B0080"/>
          <w:sz w:val="23"/>
          <w:szCs w:val="23"/>
          <w:u w:val="single"/>
          <w:lang w:eastAsia="ja-JP"/>
        </w:rPr>
        <w:instrText>漢和辞典</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漢和辞典</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である『</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"https://ja.wikipedia.org/wiki/%E4%B8%8B%E5%AD%A6%E9%9B%86" \o "</w:instrText>
      </w:r>
      <w:r>
        <w:rPr>
          <w:rFonts w:ascii="Arial" w:eastAsia="ＭＳ Ｐゴシック" w:hAnsi="Arial" w:cs="Arial"/>
          <w:color w:val="0B0080"/>
          <w:sz w:val="23"/>
          <w:szCs w:val="23"/>
          <w:u w:val="single"/>
          <w:lang w:eastAsia="ja-JP"/>
        </w:rPr>
        <w:instrText>下学集</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下学集</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』には「風流の義也。日本の俗、拍子物を呼び</w:t>
      </w:r>
      <w:proofErr w:type="gramStart"/>
      <w:r w:rsidRPr="005F49E6">
        <w:rPr>
          <w:rFonts w:ascii="Arial" w:eastAsia="ＭＳ Ｐゴシック" w:hAnsi="Arial" w:cs="Arial"/>
          <w:color w:val="222222"/>
          <w:sz w:val="23"/>
          <w:szCs w:val="23"/>
          <w:shd w:val="clear" w:color="auto" w:fill="FFFFFF"/>
          <w:lang w:eastAsia="ja-JP"/>
        </w:rPr>
        <w:t>て</w:t>
      </w:r>
      <w:proofErr w:type="gramEnd"/>
      <w:r w:rsidRPr="005F49E6">
        <w:rPr>
          <w:rFonts w:ascii="Arial" w:eastAsia="ＭＳ Ｐゴシック" w:hAnsi="Arial" w:cs="Arial"/>
          <w:color w:val="222222"/>
          <w:sz w:val="23"/>
          <w:szCs w:val="23"/>
          <w:shd w:val="clear" w:color="auto" w:fill="FFFFFF"/>
          <w:lang w:eastAsia="ja-JP"/>
        </w:rPr>
        <w:t>風流と曰ふ」とある。</w:t>
      </w:r>
      <w:r w:rsidRPr="005F49E6">
        <w:rPr>
          <w:rFonts w:ascii="Arial" w:eastAsia="ＭＳ Ｐゴシック" w:hAnsi="Arial" w:cs="Arial"/>
          <w:color w:val="222222"/>
          <w:sz w:val="23"/>
          <w:szCs w:val="23"/>
          <w:shd w:val="clear" w:color="auto" w:fill="FFFFFF"/>
          <w:lang w:eastAsia="ja-JP"/>
        </w:rPr>
        <w:t xml:space="preserve"> </w:t>
      </w:r>
      <w:r w:rsidRPr="005F49E6">
        <w:rPr>
          <w:rFonts w:ascii="Arial" w:eastAsia="ＭＳ Ｐゴシック" w:hAnsi="Arial" w:cs="Arial"/>
          <w:color w:val="222222"/>
          <w:sz w:val="23"/>
          <w:szCs w:val="23"/>
          <w:shd w:val="clear" w:color="auto" w:fill="FFFFFF"/>
          <w:lang w:eastAsia="ja-JP"/>
        </w:rPr>
        <w:t>風流のひとつである</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"https://ja.wikipedia.org/wiki/%E7%94%B0%E6%A5%BD" \o "</w:instrText>
      </w:r>
      <w:r>
        <w:rPr>
          <w:rFonts w:ascii="Arial" w:eastAsia="ＭＳ Ｐゴシック" w:hAnsi="Arial" w:cs="Arial"/>
          <w:color w:val="0B0080"/>
          <w:sz w:val="23"/>
          <w:szCs w:val="23"/>
          <w:u w:val="single"/>
          <w:lang w:eastAsia="ja-JP"/>
        </w:rPr>
        <w:instrText>田楽</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田楽</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の起源について</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"https://ja.wikipedia.org/wiki/%E5%A4%A7%E6%B1%9F%E5%8C%A1%E6%88%BF" \o "</w:instrText>
      </w:r>
      <w:r>
        <w:rPr>
          <w:rFonts w:ascii="Arial" w:eastAsia="ＭＳ Ｐゴシック" w:hAnsi="Arial" w:cs="Arial"/>
          <w:color w:val="0B0080"/>
          <w:sz w:val="23"/>
          <w:szCs w:val="23"/>
          <w:u w:val="single"/>
          <w:lang w:eastAsia="ja-JP"/>
        </w:rPr>
        <w:instrText>大江匡房</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大江匡房</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の『</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"https://ja.wikipedia.org/wiki/%E6%B4%9B%E9%99%BD%E7%94%B0%E6%A5%BD%E8%A8%98" \o "</w:instrText>
      </w:r>
      <w:r>
        <w:rPr>
          <w:rFonts w:ascii="Arial" w:eastAsia="ＭＳ Ｐゴシック" w:hAnsi="Arial" w:cs="Arial"/>
          <w:color w:val="0B0080"/>
          <w:sz w:val="23"/>
          <w:szCs w:val="23"/>
          <w:u w:val="single"/>
          <w:lang w:eastAsia="ja-JP"/>
        </w:rPr>
        <w:instrText>洛陽田楽記</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洛陽田楽記</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』には、「初め閭理よりして、公卿に及ぶ」（初めは田舎の人々が行い、やがて公家に及んだ）とあるように、風流は平安時代半ばから江戸時代まで続いた</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"https://ja.wikipedia.org/wiki/%E5%BA%B6%E6%B0%91" \o "</w:instrText>
      </w:r>
      <w:r>
        <w:rPr>
          <w:rFonts w:ascii="Arial" w:eastAsia="ＭＳ Ｐゴシック" w:hAnsi="Arial" w:cs="Arial"/>
          <w:color w:val="0B0080"/>
          <w:sz w:val="23"/>
          <w:szCs w:val="23"/>
          <w:u w:val="single"/>
          <w:lang w:eastAsia="ja-JP"/>
        </w:rPr>
        <w:instrText>庶民</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庶民</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による文化運動だった</w:t>
      </w:r>
      <w:r>
        <w:rPr>
          <w:rFonts w:ascii="Arial" w:eastAsia="ＭＳ Ｐゴシック" w:hAnsi="Arial" w:cs="Arial"/>
          <w:color w:val="0B0080"/>
          <w:u w:val="single"/>
          <w:vertAlign w:val="superscript"/>
        </w:rPr>
        <w:fldChar w:fldCharType="begin"/>
      </w:r>
      <w:r>
        <w:rPr>
          <w:rFonts w:ascii="Arial" w:eastAsia="ＭＳ Ｐゴシック" w:hAnsi="Arial" w:cs="Arial"/>
          <w:color w:val="0B0080"/>
          <w:u w:val="single"/>
          <w:vertAlign w:val="superscript"/>
          <w:lang w:eastAsia="ja-JP"/>
        </w:rPr>
        <w:instrText xml:space="preserve"> HYPERLINK \l "cite_note-FOOTNOTE</w:instrText>
      </w:r>
      <w:r>
        <w:rPr>
          <w:rFonts w:ascii="Arial" w:eastAsia="ＭＳ Ｐゴシック" w:hAnsi="Arial" w:cs="Arial"/>
          <w:color w:val="0B0080"/>
          <w:u w:val="single"/>
          <w:vertAlign w:val="superscript"/>
          <w:lang w:eastAsia="ja-JP"/>
        </w:rPr>
        <w:instrText>下川</w:instrText>
      </w:r>
      <w:r>
        <w:rPr>
          <w:rFonts w:ascii="Arial" w:eastAsia="ＭＳ Ｐゴシック" w:hAnsi="Arial" w:cs="Arial"/>
          <w:color w:val="0B0080"/>
          <w:u w:val="single"/>
          <w:vertAlign w:val="superscript"/>
          <w:lang w:eastAsia="ja-JP"/>
        </w:rPr>
        <w:instrText xml:space="preserve">201166-83-1" </w:instrText>
      </w:r>
      <w:r>
        <w:rPr>
          <w:rFonts w:ascii="Arial" w:eastAsia="ＭＳ Ｐゴシック" w:hAnsi="Arial" w:cs="Arial"/>
          <w:color w:val="0B0080"/>
          <w:u w:val="single"/>
          <w:vertAlign w:val="superscript"/>
        </w:rPr>
        <w:fldChar w:fldCharType="separate"/>
      </w:r>
      <w:r w:rsidRPr="005F49E6">
        <w:rPr>
          <w:rFonts w:ascii="Arial" w:eastAsia="ＭＳ Ｐゴシック" w:hAnsi="Arial" w:cs="Arial"/>
          <w:color w:val="0B0080"/>
          <w:u w:val="single"/>
          <w:vertAlign w:val="superscript"/>
          <w:lang w:eastAsia="ja-JP"/>
        </w:rPr>
        <w:t>[1]</w:t>
      </w:r>
      <w:r>
        <w:rPr>
          <w:rFonts w:ascii="Arial" w:eastAsia="ＭＳ Ｐゴシック" w:hAnsi="Arial" w:cs="Arial"/>
          <w:color w:val="0B0080"/>
          <w:u w:val="single"/>
          <w:vertAlign w:val="superscript"/>
        </w:rPr>
        <w:fldChar w:fldCharType="end"/>
      </w:r>
      <w:r w:rsidRPr="005F49E6">
        <w:rPr>
          <w:rFonts w:ascii="Arial" w:eastAsia="ＭＳ Ｐゴシック" w:hAnsi="Arial" w:cs="Arial"/>
          <w:color w:val="222222"/>
          <w:sz w:val="23"/>
          <w:szCs w:val="23"/>
          <w:shd w:val="clear" w:color="auto" w:fill="FFFFFF"/>
          <w:lang w:eastAsia="ja-JP"/>
        </w:rPr>
        <w:t>。</w:t>
      </w:r>
    </w:p>
    <w:p w:rsidR="00C82182" w:rsidRDefault="00C82182" w:rsidP="00A160F1">
      <w:pPr>
        <w:rPr>
          <w:rFonts w:ascii="Arial" w:eastAsia="ＭＳ Ｐゴシック" w:hAnsi="Arial" w:cs="Arial"/>
          <w:color w:val="222222"/>
          <w:sz w:val="23"/>
          <w:szCs w:val="23"/>
          <w:shd w:val="clear" w:color="auto" w:fill="FFFFFF"/>
          <w:lang w:eastAsia="ja-JP"/>
        </w:rPr>
        <w:pPrChange w:id="597" w:author="ちかおか れい" w:date="2018-06-20T20:17:00Z">
          <w:pPr>
            <w:widowControl/>
          </w:pPr>
        </w:pPrChange>
      </w:pPr>
      <w:r>
        <w:rPr>
          <w:rFonts w:ascii="ＭＳ Ｐゴシック" w:eastAsia="ＭＳ Ｐゴシック" w:hAnsi="ＭＳ Ｐゴシック" w:cs="ＭＳ Ｐゴシック" w:hint="eastAsia"/>
          <w:lang w:eastAsia="ja-JP"/>
        </w:rPr>
        <w:t xml:space="preserve">婆娑羅　</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"https://ja.wikipedia.org/wiki/%E8%BA%AB%E5%88%86" \o "</w:instrText>
      </w:r>
      <w:r>
        <w:rPr>
          <w:rFonts w:ascii="Arial" w:eastAsia="ＭＳ Ｐゴシック" w:hAnsi="Arial" w:cs="Arial"/>
          <w:color w:val="0B0080"/>
          <w:sz w:val="23"/>
          <w:szCs w:val="23"/>
          <w:u w:val="single"/>
          <w:lang w:eastAsia="ja-JP"/>
        </w:rPr>
        <w:instrText>身分</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身分</w:t>
      </w:r>
      <w:r>
        <w:rPr>
          <w:rFonts w:ascii="Arial" w:eastAsia="ＭＳ Ｐゴシック" w:hAnsi="Arial" w:cs="Arial"/>
          <w:color w:val="0B0080"/>
          <w:sz w:val="23"/>
          <w:szCs w:val="23"/>
          <w:u w:val="single"/>
        </w:rPr>
        <w:fldChar w:fldCharType="end"/>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"https://ja.wikipedia.org/wiki/%E7%A7%A9%E5%BA%8F" \o "</w:instrText>
      </w:r>
      <w:r>
        <w:rPr>
          <w:rFonts w:ascii="Arial" w:eastAsia="ＭＳ Ｐゴシック" w:hAnsi="Arial" w:cs="Arial"/>
          <w:color w:val="0B0080"/>
          <w:sz w:val="23"/>
          <w:szCs w:val="23"/>
          <w:u w:val="single"/>
          <w:lang w:eastAsia="ja-JP"/>
        </w:rPr>
        <w:instrText>秩序</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秩序</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を無視して</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"https://ja.wikipedia.org/wiki/%E5%AE%9F%E5%8A%9B%E4%B8%BB%E7%BE%A9" \o "</w:instrText>
      </w:r>
      <w:r>
        <w:rPr>
          <w:rFonts w:ascii="Arial" w:eastAsia="ＭＳ Ｐゴシック" w:hAnsi="Arial" w:cs="Arial"/>
          <w:color w:val="0B0080"/>
          <w:sz w:val="23"/>
          <w:szCs w:val="23"/>
          <w:u w:val="single"/>
          <w:lang w:eastAsia="ja-JP"/>
        </w:rPr>
        <w:instrText>実力主義</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実力主義</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的であり、</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"https://ja.wikipedia.org/wiki/%E5%85%AC%E5%AE%B6" \o "</w:instrText>
      </w:r>
      <w:r>
        <w:rPr>
          <w:rFonts w:ascii="Arial" w:eastAsia="ＭＳ Ｐゴシック" w:hAnsi="Arial" w:cs="Arial"/>
          <w:color w:val="0B0080"/>
          <w:sz w:val="23"/>
          <w:szCs w:val="23"/>
          <w:u w:val="single"/>
          <w:lang w:eastAsia="ja-JP"/>
        </w:rPr>
        <w:instrText>公家</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公家</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や</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"https://ja.wikipedia.org/wiki/%E5%A4%A9%E7%9A%87" \o "</w:instrText>
      </w:r>
      <w:r>
        <w:rPr>
          <w:rFonts w:ascii="Arial" w:eastAsia="ＭＳ Ｐゴシック" w:hAnsi="Arial" w:cs="Arial"/>
          <w:color w:val="0B0080"/>
          <w:sz w:val="23"/>
          <w:szCs w:val="23"/>
          <w:u w:val="single"/>
          <w:lang w:eastAsia="ja-JP"/>
        </w:rPr>
        <w:instrText>天皇</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天皇</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といった名ばかりの時の</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"https://ja.wikipedia.org/wiki/%E6%A8%A9%E5%A8%81" \o "</w:instrText>
      </w:r>
      <w:r>
        <w:rPr>
          <w:rFonts w:ascii="Arial" w:eastAsia="ＭＳ Ｐゴシック" w:hAnsi="Arial" w:cs="Arial"/>
          <w:color w:val="0B0080"/>
          <w:sz w:val="23"/>
          <w:szCs w:val="23"/>
          <w:u w:val="single"/>
          <w:lang w:eastAsia="ja-JP"/>
        </w:rPr>
        <w:instrText>権威</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権威</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を軽んじて嘲笑・反撥し、</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"https://ja.wikipedia.org/wiki/%E5%A5%A2%E4%BE%88" \o "</w:instrText>
      </w:r>
      <w:r>
        <w:rPr>
          <w:rFonts w:ascii="Arial" w:eastAsia="ＭＳ Ｐゴシック" w:hAnsi="Arial" w:cs="Arial"/>
          <w:color w:val="0B0080"/>
          <w:sz w:val="23"/>
          <w:szCs w:val="23"/>
          <w:u w:val="single"/>
          <w:lang w:eastAsia="ja-JP"/>
        </w:rPr>
        <w:instrText>奢侈</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奢侈</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で派手な振る舞いや、</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"https://ja.wikipedia.org/wiki/%E7%B2%8B" \o "</w:instrText>
      </w:r>
      <w:r>
        <w:rPr>
          <w:rFonts w:ascii="Arial" w:eastAsia="ＭＳ Ｐゴシック" w:hAnsi="Arial" w:cs="Arial"/>
          <w:color w:val="0B0080"/>
          <w:sz w:val="23"/>
          <w:szCs w:val="23"/>
          <w:u w:val="single"/>
          <w:lang w:eastAsia="ja-JP"/>
        </w:rPr>
        <w:instrText>粋</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粋</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で</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"https://ja.wikipedia.org/wiki/%E8%8F%AF%E7%BE%8E" \o "</w:instrText>
      </w:r>
      <w:r>
        <w:rPr>
          <w:rFonts w:ascii="Arial" w:eastAsia="ＭＳ Ｐゴシック" w:hAnsi="Arial" w:cs="Arial"/>
          <w:color w:val="0B0080"/>
          <w:sz w:val="23"/>
          <w:szCs w:val="23"/>
          <w:u w:val="single"/>
          <w:lang w:eastAsia="ja-JP"/>
        </w:rPr>
        <w:instrText>華美</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華美</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な</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"https://ja.wikipedia.org/wiki/%E6%9C%8D%E8%A3%85" \o "</w:instrText>
      </w:r>
      <w:r>
        <w:rPr>
          <w:rFonts w:ascii="Arial" w:eastAsia="ＭＳ Ｐゴシック" w:hAnsi="Arial" w:cs="Arial"/>
          <w:color w:val="0B0080"/>
          <w:sz w:val="23"/>
          <w:szCs w:val="23"/>
          <w:u w:val="single"/>
          <w:lang w:eastAsia="ja-JP"/>
        </w:rPr>
        <w:instrText>服装</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服装</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を好む</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"https://ja.wikipedia.org/wiki/%E7%BE%8E%E6%84%8F%E8%AD%98" \o "</w:instrText>
      </w:r>
      <w:r>
        <w:rPr>
          <w:rFonts w:ascii="Arial" w:eastAsia="ＭＳ Ｐゴシック" w:hAnsi="Arial" w:cs="Arial"/>
          <w:color w:val="0B0080"/>
          <w:sz w:val="23"/>
          <w:szCs w:val="23"/>
          <w:u w:val="single"/>
          <w:lang w:eastAsia="ja-JP"/>
        </w:rPr>
        <w:instrText>美意識</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美意識</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であり、室町時代初期（南北朝時代）に流行し、後の</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"https://ja.wikipedia.org/wiki/%E6%88%A6%E5%9B%BD%E6%99%82%E4%BB%A3_(%E6%97%A5%E6%9C%AC)" \o "</w:instrText>
      </w:r>
      <w:r>
        <w:rPr>
          <w:rFonts w:ascii="Arial" w:eastAsia="ＭＳ Ｐゴシック" w:hAnsi="Arial" w:cs="Arial"/>
          <w:color w:val="0B0080"/>
          <w:sz w:val="23"/>
          <w:szCs w:val="23"/>
          <w:u w:val="single"/>
          <w:lang w:eastAsia="ja-JP"/>
        </w:rPr>
        <w:instrText>戦国時代</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lang w:eastAsia="ja-JP"/>
        </w:rPr>
        <w:instrText>日本</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戦国時代</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における</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"https://ja.wikipedia.org/wiki/%E4%B8%8B%E5%85%8B%E4%B8%8A" \o "</w:instrText>
      </w:r>
      <w:r>
        <w:rPr>
          <w:rFonts w:ascii="Arial" w:eastAsia="ＭＳ Ｐゴシック" w:hAnsi="Arial" w:cs="Arial"/>
          <w:color w:val="0B0080"/>
          <w:sz w:val="23"/>
          <w:szCs w:val="23"/>
          <w:u w:val="single"/>
          <w:lang w:eastAsia="ja-JP"/>
        </w:rPr>
        <w:instrText>下克上</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下克上</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の風潮の萌芽ともなった。ただし戦国時代の頃になると、史料には「うつけ」や「</w:t>
      </w:r>
      <w:r>
        <w:rPr>
          <w:rFonts w:ascii="Arial" w:eastAsia="ＭＳ Ｐゴシック" w:hAnsi="Arial" w:cs="Arial"/>
          <w:color w:val="0B0080"/>
          <w:sz w:val="23"/>
          <w:szCs w:val="23"/>
          <w:u w:val="single"/>
        </w:rPr>
        <w:fldChar w:fldCharType="begin"/>
      </w:r>
      <w:r>
        <w:rPr>
          <w:rFonts w:ascii="Arial" w:eastAsia="ＭＳ Ｐゴシック" w:hAnsi="Arial" w:cs="Arial"/>
          <w:color w:val="0B0080"/>
          <w:sz w:val="23"/>
          <w:szCs w:val="23"/>
          <w:u w:val="single"/>
          <w:lang w:eastAsia="ja-JP"/>
        </w:rPr>
        <w:instrText xml:space="preserve"> HYPERLINK "https://ja.wikipedia.org/wiki/%E3%81%8B%E3%81%B6%E3%81%8D%E8%80%85" \o "</w:instrText>
      </w:r>
      <w:r>
        <w:rPr>
          <w:rFonts w:ascii="Arial" w:eastAsia="ＭＳ Ｐゴシック" w:hAnsi="Arial" w:cs="Arial"/>
          <w:color w:val="0B0080"/>
          <w:sz w:val="23"/>
          <w:szCs w:val="23"/>
          <w:u w:val="single"/>
          <w:lang w:eastAsia="ja-JP"/>
        </w:rPr>
        <w:instrText>かぶき者</w:instrText>
      </w:r>
      <w:r>
        <w:rPr>
          <w:rFonts w:ascii="Arial" w:eastAsia="ＭＳ Ｐゴシック" w:hAnsi="Arial" w:cs="Arial"/>
          <w:color w:val="0B0080"/>
          <w:sz w:val="23"/>
          <w:szCs w:val="23"/>
          <w:u w:val="single"/>
          <w:lang w:eastAsia="ja-JP"/>
        </w:rPr>
        <w:instrText xml:space="preserve">" </w:instrText>
      </w:r>
      <w:r>
        <w:rPr>
          <w:rFonts w:ascii="Arial" w:eastAsia="ＭＳ Ｐゴシック" w:hAnsi="Arial" w:cs="Arial"/>
          <w:color w:val="0B0080"/>
          <w:sz w:val="23"/>
          <w:szCs w:val="23"/>
          <w:u w:val="single"/>
        </w:rPr>
        <w:fldChar w:fldCharType="separate"/>
      </w:r>
      <w:r w:rsidRPr="005F49E6">
        <w:rPr>
          <w:rFonts w:ascii="Arial" w:eastAsia="ＭＳ Ｐゴシック" w:hAnsi="Arial" w:cs="Arial"/>
          <w:color w:val="0B0080"/>
          <w:sz w:val="23"/>
          <w:szCs w:val="23"/>
          <w:u w:val="single"/>
          <w:lang w:eastAsia="ja-JP"/>
        </w:rPr>
        <w:t>カブキ</w:t>
      </w:r>
      <w:r>
        <w:rPr>
          <w:rFonts w:ascii="Arial" w:eastAsia="ＭＳ Ｐゴシック" w:hAnsi="Arial" w:cs="Arial"/>
          <w:color w:val="0B0080"/>
          <w:sz w:val="23"/>
          <w:szCs w:val="23"/>
          <w:u w:val="single"/>
        </w:rPr>
        <w:fldChar w:fldCharType="end"/>
      </w:r>
      <w:r w:rsidRPr="005F49E6">
        <w:rPr>
          <w:rFonts w:ascii="Arial" w:eastAsia="ＭＳ Ｐゴシック" w:hAnsi="Arial" w:cs="Arial"/>
          <w:color w:val="222222"/>
          <w:sz w:val="23"/>
          <w:szCs w:val="23"/>
          <w:shd w:val="clear" w:color="auto" w:fill="FFFFFF"/>
          <w:lang w:eastAsia="ja-JP"/>
        </w:rPr>
        <w:t>」は出てくるが、「婆娑羅」およびそれに類する表現は全くと言っていいほどなくなった</w:t>
      </w:r>
      <w:r>
        <w:rPr>
          <w:rFonts w:ascii="Arial" w:eastAsia="ＭＳ Ｐゴシック" w:hAnsi="Arial" w:cs="Arial"/>
          <w:color w:val="0B0080"/>
          <w:u w:val="single"/>
          <w:vertAlign w:val="superscript"/>
        </w:rPr>
        <w:fldChar w:fldCharType="begin"/>
      </w:r>
      <w:r>
        <w:rPr>
          <w:rFonts w:ascii="Arial" w:eastAsia="ＭＳ Ｐゴシック" w:hAnsi="Arial" w:cs="Arial"/>
          <w:color w:val="0B0080"/>
          <w:u w:val="single"/>
          <w:vertAlign w:val="superscript"/>
          <w:lang w:eastAsia="ja-JP"/>
        </w:rPr>
        <w:instrText xml:space="preserve"> HYPERLINK "https://ja.wikipedia.org/wiki/%E3%81%B0%E3%81%95%E3%82%89" \l "cite_note-1" </w:instrText>
      </w:r>
      <w:r>
        <w:rPr>
          <w:rFonts w:ascii="Arial" w:eastAsia="ＭＳ Ｐゴシック" w:hAnsi="Arial" w:cs="Arial"/>
          <w:color w:val="0B0080"/>
          <w:u w:val="single"/>
          <w:vertAlign w:val="superscript"/>
        </w:rPr>
        <w:fldChar w:fldCharType="separate"/>
      </w:r>
      <w:r w:rsidRPr="005F49E6">
        <w:rPr>
          <w:rFonts w:ascii="Arial" w:eastAsia="ＭＳ Ｐゴシック" w:hAnsi="Arial" w:cs="Arial"/>
          <w:color w:val="0B0080"/>
          <w:u w:val="single"/>
          <w:vertAlign w:val="superscript"/>
          <w:lang w:eastAsia="ja-JP"/>
        </w:rPr>
        <w:t>[1]</w:t>
      </w:r>
      <w:r>
        <w:rPr>
          <w:rFonts w:ascii="Arial" w:eastAsia="ＭＳ Ｐゴシック" w:hAnsi="Arial" w:cs="Arial"/>
          <w:color w:val="0B0080"/>
          <w:u w:val="single"/>
          <w:vertAlign w:val="superscript"/>
        </w:rPr>
        <w:fldChar w:fldCharType="end"/>
      </w:r>
      <w:r w:rsidRPr="005F49E6">
        <w:rPr>
          <w:rFonts w:ascii="Arial" w:eastAsia="ＭＳ Ｐゴシック" w:hAnsi="Arial" w:cs="Arial"/>
          <w:color w:val="222222"/>
          <w:sz w:val="23"/>
          <w:szCs w:val="23"/>
          <w:shd w:val="clear" w:color="auto" w:fill="FFFFFF"/>
          <w:lang w:eastAsia="ja-JP"/>
        </w:rPr>
        <w:t>。</w:t>
      </w:r>
    </w:p>
    <w:p w:rsidR="00C82182" w:rsidRPr="005F49E6" w:rsidRDefault="00C82182" w:rsidP="00A160F1">
      <w:pPr>
        <w:rPr>
          <w:rFonts w:ascii="ＭＳ Ｐゴシック" w:eastAsia="ＭＳ Ｐゴシック" w:hAnsi="ＭＳ Ｐゴシック" w:cs="ＭＳ Ｐゴシック"/>
          <w:lang w:eastAsia="ja-JP"/>
        </w:rPr>
        <w:pPrChange w:id="598" w:author="ちかおか れい" w:date="2018-06-20T20:17:00Z">
          <w:pPr>
            <w:widowControl/>
          </w:pPr>
        </w:pPrChange>
      </w:pPr>
      <w:r>
        <w:rPr>
          <w:rFonts w:ascii="Arial" w:eastAsia="ＭＳ Ｐゴシック" w:hAnsi="Arial" w:cs="Arial" w:hint="eastAsia"/>
          <w:color w:val="222222"/>
          <w:sz w:val="23"/>
          <w:szCs w:val="23"/>
          <w:shd w:val="clear" w:color="auto" w:fill="FFFFFF"/>
          <w:lang w:eastAsia="ja-JP"/>
        </w:rPr>
        <w:t xml:space="preserve">数寄　</w:t>
      </w:r>
      <w:r w:rsidRPr="005F49E6">
        <w:rPr>
          <w:rFonts w:ascii="ＭＳ Ｐ明朝" w:eastAsia="ＭＳ Ｐ明朝" w:hAnsi="ＭＳ Ｐ明朝" w:cs="ＭＳ Ｐゴシック" w:hint="eastAsia"/>
          <w:color w:val="000000"/>
          <w:shd w:val="clear" w:color="auto" w:fill="FFFFFF"/>
          <w:lang w:eastAsia="ja-JP"/>
        </w:rPr>
        <w:t>《「</w:t>
      </w:r>
      <w:r>
        <w:rPr>
          <w:rFonts w:ascii="ＭＳ Ｐ明朝" w:eastAsia="ＭＳ Ｐ明朝" w:hAnsi="ＭＳ Ｐ明朝" w:cs="ＭＳ Ｐゴシック"/>
          <w:color w:val="0D47A1"/>
          <w:u w:val="single"/>
          <w:bdr w:val="none" w:sz="0" w:space="0" w:color="auto" w:frame="1"/>
        </w:rPr>
        <w:fldChar w:fldCharType="begin"/>
      </w:r>
      <w:r>
        <w:rPr>
          <w:rFonts w:ascii="ＭＳ Ｐ明朝" w:eastAsia="ＭＳ Ｐ明朝" w:hAnsi="ＭＳ Ｐ明朝" w:cs="ＭＳ Ｐゴシック"/>
          <w:color w:val="0D47A1"/>
          <w:u w:val="single"/>
          <w:bdr w:val="none" w:sz="0" w:space="0" w:color="auto" w:frame="1"/>
          <w:lang w:eastAsia="ja-JP"/>
        </w:rPr>
        <w:instrText xml:space="preserve"> HYPERLINK "https://dictionary.goo.ne.jp/jn/117532/meaning/m0u/" </w:instrText>
      </w:r>
      <w:r>
        <w:rPr>
          <w:rFonts w:ascii="ＭＳ Ｐ明朝" w:eastAsia="ＭＳ Ｐ明朝" w:hAnsi="ＭＳ Ｐ明朝" w:cs="ＭＳ Ｐゴシック"/>
          <w:color w:val="0D47A1"/>
          <w:u w:val="single"/>
          <w:bdr w:val="none" w:sz="0" w:space="0" w:color="auto" w:frame="1"/>
        </w:rPr>
        <w:fldChar w:fldCharType="separate"/>
      </w:r>
      <w:r w:rsidRPr="005F49E6">
        <w:rPr>
          <w:rFonts w:ascii="ＭＳ Ｐ明朝" w:eastAsia="ＭＳ Ｐ明朝" w:hAnsi="ＭＳ Ｐ明朝" w:cs="ＭＳ Ｐゴシック" w:hint="eastAsia"/>
          <w:color w:val="0D47A1"/>
          <w:u w:val="single"/>
          <w:bdr w:val="none" w:sz="0" w:space="0" w:color="auto" w:frame="1"/>
          <w:lang w:eastAsia="ja-JP"/>
        </w:rPr>
        <w:t>好き</w:t>
      </w:r>
      <w:r>
        <w:rPr>
          <w:rFonts w:ascii="ＭＳ Ｐ明朝" w:eastAsia="ＭＳ Ｐ明朝" w:hAnsi="ＭＳ Ｐ明朝" w:cs="ＭＳ Ｐゴシック"/>
          <w:color w:val="0D47A1"/>
          <w:u w:val="single"/>
          <w:bdr w:val="none" w:sz="0" w:space="0" w:color="auto" w:frame="1"/>
        </w:rPr>
        <w:fldChar w:fldCharType="end"/>
      </w:r>
      <w:r w:rsidRPr="005F49E6">
        <w:rPr>
          <w:rFonts w:ascii="ＭＳ Ｐ明朝" w:eastAsia="ＭＳ Ｐ明朝" w:hAnsi="ＭＳ Ｐ明朝" w:cs="ＭＳ Ｐゴシック" w:hint="eastAsia"/>
          <w:color w:val="000000"/>
          <w:shd w:val="clear" w:color="auto" w:fill="FFFFFF"/>
          <w:lang w:eastAsia="ja-JP"/>
        </w:rPr>
        <w:t>」と同語源。「数寄」「数奇」は当て字》風流・風雅に心を寄せること。また、</w:t>
      </w:r>
      <w:r>
        <w:rPr>
          <w:rFonts w:ascii="ＭＳ Ｐ明朝" w:eastAsia="ＭＳ Ｐ明朝" w:hAnsi="ＭＳ Ｐ明朝" w:cs="ＭＳ Ｐゴシック"/>
          <w:color w:val="0D47A1"/>
          <w:u w:val="single"/>
          <w:bdr w:val="none" w:sz="0" w:space="0" w:color="auto" w:frame="1"/>
        </w:rPr>
        <w:fldChar w:fldCharType="begin"/>
      </w:r>
      <w:r>
        <w:rPr>
          <w:rFonts w:ascii="ＭＳ Ｐ明朝" w:eastAsia="ＭＳ Ｐ明朝" w:hAnsi="ＭＳ Ｐ明朝" w:cs="ＭＳ Ｐゴシック"/>
          <w:color w:val="0D47A1"/>
          <w:u w:val="single"/>
          <w:bdr w:val="none" w:sz="0" w:space="0" w:color="auto" w:frame="1"/>
          <w:lang w:eastAsia="ja-JP"/>
        </w:rPr>
        <w:instrText xml:space="preserve"> HYPERLINK "https://dictionary.goo.ne.jp/jn/142754/meaning/m0u/" </w:instrText>
      </w:r>
      <w:r>
        <w:rPr>
          <w:rFonts w:ascii="ＭＳ Ｐ明朝" w:eastAsia="ＭＳ Ｐ明朝" w:hAnsi="ＭＳ Ｐ明朝" w:cs="ＭＳ Ｐゴシック"/>
          <w:color w:val="0D47A1"/>
          <w:u w:val="single"/>
          <w:bdr w:val="none" w:sz="0" w:space="0" w:color="auto" w:frame="1"/>
        </w:rPr>
        <w:fldChar w:fldCharType="separate"/>
      </w:r>
      <w:r w:rsidRPr="005F49E6">
        <w:rPr>
          <w:rFonts w:ascii="ＭＳ Ｐ明朝" w:eastAsia="ＭＳ Ｐ明朝" w:hAnsi="ＭＳ Ｐ明朝" w:cs="ＭＳ Ｐゴシック" w:hint="eastAsia"/>
          <w:color w:val="0D47A1"/>
          <w:u w:val="single"/>
          <w:bdr w:val="none" w:sz="0" w:space="0" w:color="auto" w:frame="1"/>
          <w:lang w:eastAsia="ja-JP"/>
        </w:rPr>
        <w:t>茶の湯</w:t>
      </w:r>
      <w:r>
        <w:rPr>
          <w:rFonts w:ascii="ＭＳ Ｐ明朝" w:eastAsia="ＭＳ Ｐ明朝" w:hAnsi="ＭＳ Ｐ明朝" w:cs="ＭＳ Ｐゴシック"/>
          <w:color w:val="0D47A1"/>
          <w:u w:val="single"/>
          <w:bdr w:val="none" w:sz="0" w:space="0" w:color="auto" w:frame="1"/>
        </w:rPr>
        <w:fldChar w:fldCharType="end"/>
      </w:r>
      <w:r w:rsidRPr="005F49E6">
        <w:rPr>
          <w:rFonts w:ascii="ＭＳ Ｐ明朝" w:eastAsia="ＭＳ Ｐ明朝" w:hAnsi="ＭＳ Ｐ明朝" w:cs="ＭＳ Ｐゴシック" w:hint="eastAsia"/>
          <w:color w:val="000000"/>
          <w:shd w:val="clear" w:color="auto" w:fill="FFFFFF"/>
          <w:lang w:eastAsia="ja-JP"/>
        </w:rPr>
        <w:t>・</w:t>
      </w:r>
      <w:r>
        <w:rPr>
          <w:rFonts w:ascii="ＭＳ Ｐ明朝" w:eastAsia="ＭＳ Ｐ明朝" w:hAnsi="ＭＳ Ｐ明朝" w:cs="ＭＳ Ｐゴシック"/>
          <w:color w:val="0D47A1"/>
          <w:u w:val="single"/>
          <w:bdr w:val="none" w:sz="0" w:space="0" w:color="auto" w:frame="1"/>
        </w:rPr>
        <w:fldChar w:fldCharType="begin"/>
      </w:r>
      <w:r>
        <w:rPr>
          <w:rFonts w:ascii="ＭＳ Ｐ明朝" w:eastAsia="ＭＳ Ｐ明朝" w:hAnsi="ＭＳ Ｐ明朝" w:cs="ＭＳ Ｐゴシック"/>
          <w:color w:val="0D47A1"/>
          <w:u w:val="single"/>
          <w:bdr w:val="none" w:sz="0" w:space="0" w:color="auto" w:frame="1"/>
          <w:lang w:eastAsia="ja-JP"/>
        </w:rPr>
        <w:instrText xml:space="preserve"> HYPERLINK "https://dictionary.goo.ne.jp/jn/10791/meaning/m0u/" </w:instrText>
      </w:r>
      <w:r>
        <w:rPr>
          <w:rFonts w:ascii="ＭＳ Ｐ明朝" w:eastAsia="ＭＳ Ｐ明朝" w:hAnsi="ＭＳ Ｐ明朝" w:cs="ＭＳ Ｐゴシック"/>
          <w:color w:val="0D47A1"/>
          <w:u w:val="single"/>
          <w:bdr w:val="none" w:sz="0" w:space="0" w:color="auto" w:frame="1"/>
        </w:rPr>
        <w:fldChar w:fldCharType="separate"/>
      </w:r>
      <w:r w:rsidRPr="005F49E6">
        <w:rPr>
          <w:rFonts w:ascii="ＭＳ Ｐ明朝" w:eastAsia="ＭＳ Ｐ明朝" w:hAnsi="ＭＳ Ｐ明朝" w:cs="ＭＳ Ｐゴシック" w:hint="eastAsia"/>
          <w:color w:val="0D47A1"/>
          <w:u w:val="single"/>
          <w:bdr w:val="none" w:sz="0" w:space="0" w:color="auto" w:frame="1"/>
          <w:lang w:eastAsia="ja-JP"/>
        </w:rPr>
        <w:t>生け花</w:t>
      </w:r>
      <w:r>
        <w:rPr>
          <w:rFonts w:ascii="ＭＳ Ｐ明朝" w:eastAsia="ＭＳ Ｐ明朝" w:hAnsi="ＭＳ Ｐ明朝" w:cs="ＭＳ Ｐゴシック"/>
          <w:color w:val="0D47A1"/>
          <w:u w:val="single"/>
          <w:bdr w:val="none" w:sz="0" w:space="0" w:color="auto" w:frame="1"/>
        </w:rPr>
        <w:fldChar w:fldCharType="end"/>
      </w:r>
      <w:r w:rsidRPr="005F49E6">
        <w:rPr>
          <w:rFonts w:ascii="ＭＳ Ｐ明朝" w:eastAsia="ＭＳ Ｐ明朝" w:hAnsi="ＭＳ Ｐ明朝" w:cs="ＭＳ Ｐゴシック" w:hint="eastAsia"/>
          <w:color w:val="000000"/>
          <w:shd w:val="clear" w:color="auto" w:fill="FFFFFF"/>
          <w:lang w:eastAsia="ja-JP"/>
        </w:rPr>
        <w:t>などの風流・風雅の道。「―者 (しゃ) 」</w:t>
      </w:r>
    </w:p>
    <w:p w:rsidR="00C82182" w:rsidRPr="005F49E6" w:rsidRDefault="00C82182" w:rsidP="00A160F1">
      <w:pPr>
        <w:rPr>
          <w:rFonts w:ascii="ＭＳ Ｐゴシック" w:eastAsia="ＭＳ Ｐゴシック" w:hAnsi="ＭＳ Ｐゴシック" w:cs="ＭＳ Ｐゴシック"/>
          <w:lang w:eastAsia="ja-JP"/>
        </w:rPr>
        <w:pPrChange w:id="599" w:author="ちかおか れい" w:date="2018-06-20T20:17:00Z">
          <w:pPr>
            <w:widowControl/>
          </w:pPr>
        </w:pPrChange>
      </w:pPr>
      <w:r>
        <w:rPr>
          <w:rFonts w:ascii="ＭＳ Ｐゴシック" w:eastAsia="ＭＳ Ｐゴシック" w:hAnsi="ＭＳ Ｐゴシック" w:cs="ＭＳ Ｐゴシック" w:hint="eastAsia"/>
          <w:lang w:eastAsia="ja-JP"/>
        </w:rPr>
        <w:t>コトバンク</w:t>
      </w:r>
    </w:p>
    <w:p w:rsidR="00C82182" w:rsidRPr="0095169B" w:rsidRDefault="00C82182" w:rsidP="00A160F1">
      <w:pPr>
        <w:rPr>
          <w:sz w:val="21"/>
          <w:szCs w:val="21"/>
          <w:lang w:eastAsia="ja-JP"/>
        </w:rPr>
      </w:pPr>
      <w:r w:rsidRPr="0095169B">
        <w:rPr>
          <w:rFonts w:hint="eastAsia"/>
          <w:sz w:val="21"/>
          <w:szCs w:val="21"/>
          <w:lang w:eastAsia="ja-JP"/>
        </w:rPr>
        <w:lastRenderedPageBreak/>
        <w:t xml:space="preserve">　</w:t>
      </w:r>
    </w:p>
    <w:p w:rsidR="00C82182" w:rsidRPr="005F49E6" w:rsidRDefault="00C82182" w:rsidP="00A160F1">
      <w:pPr>
        <w:rPr>
          <w:sz w:val="21"/>
          <w:szCs w:val="21"/>
          <w:lang w:eastAsia="ja-JP"/>
        </w:rPr>
        <w:pPrChange w:id="600" w:author="ちかおか れい" w:date="2018-06-20T20:17:00Z">
          <w:pPr/>
        </w:pPrChange>
      </w:pPr>
      <w:r>
        <w:rPr>
          <w:rFonts w:hint="eastAsia"/>
          <w:sz w:val="21"/>
          <w:szCs w:val="21"/>
          <w:lang w:eastAsia="ja-JP"/>
        </w:rPr>
        <w:t xml:space="preserve">第二項　</w:t>
      </w:r>
      <w:r w:rsidRPr="005F49E6">
        <w:rPr>
          <w:rFonts w:hint="eastAsia"/>
          <w:sz w:val="21"/>
          <w:szCs w:val="21"/>
          <w:lang w:eastAsia="ja-JP"/>
        </w:rPr>
        <w:t xml:space="preserve">幽玄美　世阿弥が作った能のイメージ　</w:t>
      </w:r>
    </w:p>
    <w:p w:rsidR="00C82182" w:rsidRPr="005F49E6" w:rsidRDefault="00C82182" w:rsidP="00A160F1">
      <w:pPr>
        <w:rPr>
          <w:sz w:val="21"/>
          <w:szCs w:val="21"/>
          <w:lang w:eastAsia="ja-JP"/>
        </w:rPr>
        <w:pPrChange w:id="601" w:author="ちかおか れい" w:date="2018-06-20T20:17:00Z">
          <w:pPr/>
        </w:pPrChange>
      </w:pPr>
      <w:r>
        <w:rPr>
          <w:rFonts w:hint="eastAsia"/>
          <w:sz w:val="21"/>
          <w:szCs w:val="21"/>
          <w:lang w:eastAsia="ja-JP"/>
        </w:rPr>
        <w:t xml:space="preserve">第三項　</w:t>
      </w:r>
      <w:r w:rsidRPr="005F49E6">
        <w:rPr>
          <w:rFonts w:hint="eastAsia"/>
          <w:sz w:val="21"/>
          <w:szCs w:val="21"/>
          <w:lang w:eastAsia="ja-JP"/>
        </w:rPr>
        <w:t>用の美</w:t>
      </w:r>
      <w:r>
        <w:rPr>
          <w:rFonts w:hint="eastAsia"/>
          <w:sz w:val="21"/>
          <w:szCs w:val="21"/>
          <w:lang w:eastAsia="ja-JP"/>
        </w:rPr>
        <w:t xml:space="preserve">　民芸、工芸　</w:t>
      </w:r>
    </w:p>
    <w:p w:rsidR="00C82182" w:rsidRDefault="00C82182" w:rsidP="00A160F1">
      <w:pPr>
        <w:pStyle w:val="4"/>
        <w:ind w:left="880"/>
        <w:rPr>
          <w:sz w:val="21"/>
          <w:szCs w:val="21"/>
          <w:lang w:eastAsia="ja-JP"/>
        </w:rPr>
        <w:pPrChange w:id="602" w:author="ちかおか れい" w:date="2018-06-20T20:14:00Z">
          <w:pPr/>
        </w:pPrChange>
      </w:pPr>
      <w:r>
        <w:rPr>
          <w:rFonts w:hint="eastAsia"/>
          <w:sz w:val="21"/>
          <w:szCs w:val="21"/>
          <w:lang w:eastAsia="ja-JP"/>
        </w:rPr>
        <w:t xml:space="preserve">第四項　</w:t>
      </w:r>
      <w:r w:rsidRPr="005F49E6">
        <w:rPr>
          <w:rFonts w:hint="eastAsia"/>
          <w:sz w:val="21"/>
          <w:szCs w:val="21"/>
          <w:lang w:eastAsia="ja-JP"/>
        </w:rPr>
        <w:t xml:space="preserve">静寂　せいじゃく　しじま　</w:t>
      </w:r>
    </w:p>
    <w:p w:rsidR="00C82182" w:rsidRDefault="00C82182" w:rsidP="00A160F1">
      <w:pPr>
        <w:rPr>
          <w:sz w:val="21"/>
          <w:szCs w:val="21"/>
          <w:lang w:eastAsia="ja-JP"/>
        </w:rPr>
      </w:pPr>
    </w:p>
    <w:p w:rsidR="00C82182" w:rsidRDefault="00C82182" w:rsidP="00A160F1">
      <w:pPr>
        <w:rPr>
          <w:sz w:val="21"/>
          <w:szCs w:val="21"/>
          <w:lang w:eastAsia="ja-JP"/>
        </w:rPr>
        <w:pPrChange w:id="603" w:author="ちかおか れい" w:date="2018-06-20T20:17:00Z">
          <w:pPr/>
        </w:pPrChange>
      </w:pPr>
      <w:r>
        <w:rPr>
          <w:rFonts w:hint="eastAsia"/>
          <w:sz w:val="21"/>
          <w:szCs w:val="21"/>
          <w:lang w:eastAsia="ja-JP"/>
        </w:rPr>
        <w:t>佐藤　透</w:t>
      </w:r>
    </w:p>
    <w:p w:rsidR="00C82182" w:rsidRDefault="00C82182" w:rsidP="00A160F1">
      <w:pPr>
        <w:rPr>
          <w:sz w:val="21"/>
          <w:szCs w:val="21"/>
          <w:lang w:eastAsia="ja-JP"/>
        </w:rPr>
        <w:pPrChange w:id="604" w:author="ちかおか れい" w:date="2018-06-20T20:17:00Z">
          <w:pPr/>
        </w:pPrChange>
      </w:pPr>
      <w:r>
        <w:rPr>
          <w:rFonts w:hint="eastAsia"/>
          <w:sz w:val="21"/>
          <w:szCs w:val="21"/>
          <w:lang w:eastAsia="ja-JP"/>
        </w:rPr>
        <w:t>美と実在　日本的美意識の解明に向けて　ナカニシヤ出版</w:t>
      </w:r>
    </w:p>
    <w:p w:rsidR="00C82182" w:rsidRPr="005F49E6" w:rsidRDefault="00C82182" w:rsidP="00A160F1">
      <w:pPr>
        <w:rPr>
          <w:sz w:val="21"/>
          <w:szCs w:val="21"/>
          <w:lang w:eastAsia="ja-JP"/>
        </w:rPr>
        <w:pPrChange w:id="605" w:author="ちかおか れい" w:date="2018-06-20T20:17:00Z">
          <w:pPr/>
        </w:pPrChange>
      </w:pPr>
    </w:p>
    <w:p w:rsidR="00C82182" w:rsidRDefault="00C82182" w:rsidP="00A160F1">
      <w:pPr>
        <w:rPr>
          <w:lang w:eastAsia="ja-JP"/>
        </w:rPr>
        <w:pPrChange w:id="606" w:author="ちかおか れい" w:date="2018-06-20T20:17:00Z">
          <w:pPr/>
        </w:pPrChange>
      </w:pPr>
    </w:p>
    <w:p w:rsidR="00C82182" w:rsidRPr="006E1C99" w:rsidRDefault="00C82182" w:rsidP="003C6A86">
      <w:pPr>
        <w:rPr>
          <w:rFonts w:ascii="ＭＳ 明朝" w:eastAsia="ＭＳ 明朝" w:hAnsi="ＭＳ 明朝"/>
          <w:lang w:eastAsia="ja-JP"/>
        </w:rPr>
        <w:pPrChange w:id="607" w:author="ちかおか れい" w:date="2018-06-20T20:22:00Z">
          <w:pPr>
            <w:pStyle w:val="a4"/>
            <w:spacing w:before="224" w:line="285" w:lineRule="auto"/>
            <w:ind w:left="960" w:right="113" w:firstLineChars="100" w:firstLine="220"/>
            <w:jc w:val="both"/>
          </w:pPr>
        </w:pPrChange>
      </w:pPr>
      <w:r w:rsidRPr="006E1C99">
        <w:rPr>
          <w:rFonts w:ascii="ＭＳ 明朝" w:eastAsia="ＭＳ 明朝" w:hAnsi="ＭＳ 明朝" w:hint="eastAsia"/>
          <w:lang w:eastAsia="ja-JP"/>
        </w:rPr>
        <w:t>第</w:t>
      </w:r>
      <w:r w:rsidRPr="006E1C99">
        <w:rPr>
          <w:rFonts w:ascii="ＭＳ 明朝" w:eastAsia="ＭＳ 明朝" w:hAnsi="ＭＳ 明朝"/>
          <w:lang w:eastAsia="ja-JP"/>
        </w:rPr>
        <w:t>６章では、制作</w:t>
      </w:r>
      <w:r>
        <w:rPr>
          <w:rFonts w:ascii="ＭＳ 明朝" w:eastAsia="ＭＳ 明朝" w:hAnsi="ＭＳ 明朝"/>
          <w:lang w:eastAsia="ja-JP"/>
        </w:rPr>
        <w:t>について技法的側面から再考したことを論じる。ガラスには</w:t>
      </w:r>
      <w:r>
        <w:rPr>
          <w:rFonts w:ascii="ＭＳ 明朝" w:eastAsia="ＭＳ 明朝" w:hAnsi="ＭＳ 明朝" w:hint="eastAsia"/>
          <w:lang w:eastAsia="ja-JP"/>
        </w:rPr>
        <w:t>、ガラスの特性から生まれる独自の</w:t>
      </w:r>
      <w:r w:rsidRPr="006E1C99">
        <w:rPr>
          <w:rFonts w:ascii="ＭＳ 明朝" w:eastAsia="ＭＳ 明朝" w:hAnsi="ＭＳ 明朝"/>
          <w:lang w:eastAsia="ja-JP"/>
        </w:rPr>
        <w:t>制作技法があるはずだと考え、既存の</w:t>
      </w:r>
      <w:r>
        <w:rPr>
          <w:rFonts w:ascii="ＭＳ 明朝" w:eastAsia="ＭＳ 明朝" w:hAnsi="ＭＳ 明朝" w:hint="eastAsia"/>
          <w:lang w:eastAsia="ja-JP"/>
        </w:rPr>
        <w:t>ガラス造形</w:t>
      </w:r>
      <w:r w:rsidRPr="006E1C99">
        <w:rPr>
          <w:rFonts w:ascii="ＭＳ 明朝" w:eastAsia="ＭＳ 明朝" w:hAnsi="ＭＳ 明朝"/>
          <w:lang w:eastAsia="ja-JP"/>
        </w:rPr>
        <w:t>技法の由来</w:t>
      </w:r>
      <w:r>
        <w:rPr>
          <w:rFonts w:ascii="ＭＳ 明朝" w:eastAsia="ＭＳ 明朝" w:hAnsi="ＭＳ 明朝" w:hint="eastAsia"/>
          <w:lang w:eastAsia="ja-JP"/>
        </w:rPr>
        <w:t>と目的</w:t>
      </w:r>
      <w:r w:rsidRPr="006E1C99">
        <w:rPr>
          <w:rFonts w:ascii="ＭＳ 明朝" w:eastAsia="ＭＳ 明朝" w:hAnsi="ＭＳ 明朝"/>
          <w:lang w:eastAsia="ja-JP"/>
        </w:rPr>
        <w:t>を探るとともに、ガラスへの新しい造形アプローチに</w:t>
      </w:r>
      <w:r w:rsidRPr="006E1C99">
        <w:rPr>
          <w:rFonts w:ascii="ＭＳ 明朝" w:eastAsia="ＭＳ 明朝" w:hAnsi="ＭＳ 明朝" w:hint="eastAsia"/>
          <w:lang w:eastAsia="ja-JP"/>
        </w:rPr>
        <w:t>挑</w:t>
      </w:r>
      <w:r w:rsidRPr="006E1C99">
        <w:rPr>
          <w:rFonts w:ascii="ＭＳ 明朝" w:eastAsia="ＭＳ 明朝" w:hAnsi="ＭＳ 明朝"/>
          <w:lang w:eastAsia="ja-JP"/>
        </w:rPr>
        <w:t>んだ。</w:t>
      </w:r>
      <w:r>
        <w:rPr>
          <w:rFonts w:ascii="ＭＳ 明朝" w:eastAsia="ＭＳ 明朝" w:hAnsi="ＭＳ 明朝" w:hint="eastAsia"/>
          <w:lang w:eastAsia="ja-JP"/>
        </w:rPr>
        <w:t>そこで作られた技法は、「問い」を探るための技法でもあった。</w:t>
      </w:r>
    </w:p>
    <w:p w:rsidR="00C82182" w:rsidRPr="001E79D8" w:rsidRDefault="00C82182" w:rsidP="00A160F1">
      <w:pPr>
        <w:pStyle w:val="4"/>
        <w:ind w:left="880"/>
        <w:rPr>
          <w:sz w:val="21"/>
          <w:szCs w:val="21"/>
          <w:lang w:eastAsia="ja-JP"/>
        </w:rPr>
        <w:pPrChange w:id="608" w:author="ちかおか れい" w:date="2018-06-20T20:14:00Z">
          <w:pPr/>
        </w:pPrChange>
      </w:pPr>
    </w:p>
    <w:p w:rsidR="00C82182" w:rsidRDefault="00C82182" w:rsidP="00A160F1">
      <w:pPr>
        <w:pStyle w:val="2"/>
        <w:rPr>
          <w:sz w:val="21"/>
          <w:szCs w:val="21"/>
          <w:lang w:eastAsia="ja-JP"/>
        </w:rPr>
        <w:pPrChange w:id="609" w:author="ちかおか れい" w:date="2018-06-20T20:18:00Z">
          <w:pPr/>
        </w:pPrChange>
      </w:pPr>
      <w:r>
        <w:rPr>
          <w:rFonts w:hint="eastAsia"/>
          <w:sz w:val="21"/>
          <w:szCs w:val="21"/>
          <w:lang w:eastAsia="ja-JP"/>
        </w:rPr>
        <w:t>第六章　ガラスのための技法</w:t>
      </w:r>
    </w:p>
    <w:p w:rsidR="00C82182" w:rsidRDefault="00C82182" w:rsidP="00A160F1">
      <w:pPr>
        <w:pStyle w:val="3"/>
        <w:ind w:left="880"/>
        <w:rPr>
          <w:sz w:val="21"/>
          <w:szCs w:val="21"/>
          <w:lang w:eastAsia="ja-JP"/>
        </w:rPr>
        <w:pPrChange w:id="610" w:author="ちかおか れい" w:date="2018-06-20T20:18:00Z">
          <w:pPr/>
        </w:pPrChange>
      </w:pPr>
      <w:r>
        <w:rPr>
          <w:sz w:val="21"/>
          <w:szCs w:val="21"/>
          <w:lang w:eastAsia="ja-JP"/>
        </w:rPr>
        <w:tab/>
      </w:r>
      <w:r>
        <w:rPr>
          <w:rFonts w:hint="eastAsia"/>
          <w:sz w:val="21"/>
          <w:szCs w:val="21"/>
          <w:lang w:eastAsia="ja-JP"/>
        </w:rPr>
        <w:t>第一節　キルンワークについて</w:t>
      </w:r>
    </w:p>
    <w:p w:rsidR="00C82182" w:rsidRPr="005F4B7E" w:rsidRDefault="00C82182" w:rsidP="00A160F1">
      <w:pPr>
        <w:pStyle w:val="4"/>
        <w:ind w:left="880"/>
        <w:rPr>
          <w:sz w:val="21"/>
          <w:szCs w:val="21"/>
        </w:rPr>
        <w:pPrChange w:id="611" w:author="ちかおか れい" w:date="2018-06-20T20:18:00Z">
          <w:pPr>
            <w:pStyle w:val="a6"/>
            <w:numPr>
              <w:numId w:val="6"/>
            </w:numPr>
            <w:ind w:leftChars="0" w:left="2760" w:hanging="840"/>
          </w:pPr>
        </w:pPrChange>
      </w:pPr>
      <w:r w:rsidRPr="005F4B7E">
        <w:rPr>
          <w:rFonts w:hint="eastAsia"/>
          <w:sz w:val="21"/>
          <w:szCs w:val="21"/>
        </w:rPr>
        <w:t>温度管理</w:t>
      </w:r>
      <w:bookmarkStart w:id="612" w:name="_GoBack"/>
      <w:bookmarkEnd w:id="612"/>
    </w:p>
    <w:p w:rsidR="00C82182" w:rsidRPr="005F4B7E" w:rsidRDefault="00C82182" w:rsidP="00A160F1">
      <w:pPr>
        <w:pStyle w:val="4"/>
        <w:ind w:left="880"/>
        <w:rPr>
          <w:sz w:val="21"/>
          <w:szCs w:val="21"/>
        </w:rPr>
        <w:pPrChange w:id="613" w:author="ちかおか れい" w:date="2018-06-20T20:18:00Z">
          <w:pPr>
            <w:pStyle w:val="a6"/>
            <w:numPr>
              <w:numId w:val="6"/>
            </w:numPr>
            <w:ind w:leftChars="0" w:left="2760" w:hanging="840"/>
          </w:pPr>
        </w:pPrChange>
      </w:pPr>
      <w:proofErr w:type="spellStart"/>
      <w:r>
        <w:rPr>
          <w:rFonts w:hint="eastAsia"/>
          <w:sz w:val="21"/>
          <w:szCs w:val="21"/>
        </w:rPr>
        <w:t>ガラスを支える型</w:t>
      </w:r>
      <w:proofErr w:type="spellEnd"/>
    </w:p>
    <w:p w:rsidR="00C82182" w:rsidRDefault="00C82182" w:rsidP="00A160F1">
      <w:pPr>
        <w:pStyle w:val="3"/>
        <w:ind w:left="880"/>
        <w:rPr>
          <w:sz w:val="21"/>
          <w:szCs w:val="21"/>
        </w:rPr>
        <w:pPrChange w:id="614" w:author="ちかおか れい" w:date="2018-06-20T20:18:00Z">
          <w:pPr/>
        </w:pPrChange>
      </w:pPr>
      <w:r>
        <w:rPr>
          <w:sz w:val="21"/>
          <w:szCs w:val="21"/>
        </w:rPr>
        <w:tab/>
      </w:r>
      <w:proofErr w:type="spellStart"/>
      <w:r>
        <w:rPr>
          <w:rFonts w:hint="eastAsia"/>
          <w:sz w:val="21"/>
          <w:szCs w:val="21"/>
        </w:rPr>
        <w:t>第二節</w:t>
      </w:r>
      <w:proofErr w:type="spellEnd"/>
      <w:r>
        <w:rPr>
          <w:rFonts w:hint="eastAsia"/>
          <w:sz w:val="21"/>
          <w:szCs w:val="21"/>
        </w:rPr>
        <w:t xml:space="preserve">　</w:t>
      </w:r>
      <w:proofErr w:type="spellStart"/>
      <w:r>
        <w:rPr>
          <w:rFonts w:hint="eastAsia"/>
          <w:sz w:val="21"/>
          <w:szCs w:val="21"/>
        </w:rPr>
        <w:t>従来の技法</w:t>
      </w:r>
      <w:proofErr w:type="spellEnd"/>
    </w:p>
    <w:p w:rsidR="00C82182" w:rsidRPr="005F4B7E" w:rsidRDefault="00C82182" w:rsidP="00A160F1">
      <w:pPr>
        <w:pStyle w:val="4"/>
        <w:ind w:left="880"/>
        <w:rPr>
          <w:sz w:val="21"/>
          <w:szCs w:val="21"/>
        </w:rPr>
        <w:pPrChange w:id="615" w:author="ちかおか れい" w:date="2018-06-20T20:19:00Z">
          <w:pPr>
            <w:pStyle w:val="a6"/>
            <w:numPr>
              <w:numId w:val="7"/>
            </w:numPr>
            <w:ind w:leftChars="0" w:left="2760" w:hanging="840"/>
          </w:pPr>
        </w:pPrChange>
      </w:pPr>
      <w:r w:rsidRPr="005F4B7E">
        <w:rPr>
          <w:rFonts w:hint="eastAsia"/>
          <w:sz w:val="21"/>
          <w:szCs w:val="21"/>
        </w:rPr>
        <w:t>石膏型鋳造技法</w:t>
      </w:r>
    </w:p>
    <w:p w:rsidR="00C82182" w:rsidRDefault="00C82182" w:rsidP="00A160F1">
      <w:pPr>
        <w:pStyle w:val="4"/>
        <w:ind w:left="880"/>
        <w:rPr>
          <w:sz w:val="21"/>
          <w:szCs w:val="21"/>
        </w:rPr>
        <w:pPrChange w:id="616" w:author="ちかおか れい" w:date="2018-06-20T20:19:00Z">
          <w:pPr>
            <w:pStyle w:val="a6"/>
            <w:numPr>
              <w:numId w:val="7"/>
            </w:numPr>
            <w:ind w:leftChars="0" w:left="2760" w:hanging="840"/>
          </w:pPr>
        </w:pPrChange>
      </w:pPr>
      <w:r>
        <w:rPr>
          <w:rFonts w:hint="eastAsia"/>
          <w:sz w:val="21"/>
          <w:szCs w:val="21"/>
        </w:rPr>
        <w:t>フュージング技法</w:t>
      </w:r>
    </w:p>
    <w:p w:rsidR="00C82182" w:rsidRPr="005F4B7E" w:rsidRDefault="00C82182" w:rsidP="00A160F1">
      <w:pPr>
        <w:pStyle w:val="4"/>
        <w:ind w:left="880"/>
        <w:rPr>
          <w:sz w:val="21"/>
          <w:szCs w:val="21"/>
        </w:rPr>
        <w:pPrChange w:id="617" w:author="ちかおか れい" w:date="2018-06-20T20:19:00Z">
          <w:pPr>
            <w:pStyle w:val="a6"/>
            <w:numPr>
              <w:numId w:val="7"/>
            </w:numPr>
            <w:ind w:leftChars="0" w:left="2760" w:hanging="840"/>
          </w:pPr>
        </w:pPrChange>
      </w:pPr>
      <w:r>
        <w:rPr>
          <w:rFonts w:hint="eastAsia"/>
          <w:sz w:val="21"/>
          <w:szCs w:val="21"/>
        </w:rPr>
        <w:t>スランピング技法</w:t>
      </w:r>
    </w:p>
    <w:p w:rsidR="00C82182" w:rsidRDefault="00C82182" w:rsidP="00A160F1">
      <w:pPr>
        <w:pStyle w:val="3"/>
        <w:ind w:left="880"/>
        <w:rPr>
          <w:sz w:val="21"/>
          <w:szCs w:val="21"/>
          <w:lang w:eastAsia="ja-JP"/>
        </w:rPr>
        <w:pPrChange w:id="618" w:author="ちかおか れい" w:date="2018-06-20T20:18:00Z">
          <w:pPr/>
        </w:pPrChange>
      </w:pPr>
      <w:r>
        <w:rPr>
          <w:sz w:val="21"/>
          <w:szCs w:val="21"/>
          <w:lang w:eastAsia="ja-JP"/>
        </w:rPr>
        <w:tab/>
      </w:r>
      <w:r>
        <w:rPr>
          <w:rFonts w:hint="eastAsia"/>
          <w:sz w:val="21"/>
          <w:szCs w:val="21"/>
          <w:lang w:eastAsia="ja-JP"/>
        </w:rPr>
        <w:t>第三節　陶芸、鋳金の技法</w:t>
      </w:r>
    </w:p>
    <w:p w:rsidR="00C82182" w:rsidRPr="005F4B7E" w:rsidRDefault="00C82182" w:rsidP="00A160F1">
      <w:pPr>
        <w:pStyle w:val="4"/>
        <w:ind w:left="880"/>
        <w:rPr>
          <w:sz w:val="21"/>
          <w:szCs w:val="21"/>
        </w:rPr>
        <w:pPrChange w:id="619" w:author="ちかおか れい" w:date="2018-06-20T20:19:00Z">
          <w:pPr>
            <w:pStyle w:val="a6"/>
            <w:numPr>
              <w:numId w:val="8"/>
            </w:numPr>
            <w:ind w:leftChars="0" w:left="2760" w:hanging="840"/>
          </w:pPr>
        </w:pPrChange>
      </w:pPr>
      <w:r>
        <w:rPr>
          <w:rFonts w:hint="eastAsia"/>
          <w:sz w:val="21"/>
          <w:szCs w:val="21"/>
        </w:rPr>
        <w:t>石膏型</w:t>
      </w:r>
    </w:p>
    <w:p w:rsidR="00C82182" w:rsidRDefault="00C82182" w:rsidP="00A160F1">
      <w:pPr>
        <w:pStyle w:val="4"/>
        <w:ind w:left="880"/>
        <w:rPr>
          <w:sz w:val="21"/>
          <w:szCs w:val="21"/>
        </w:rPr>
        <w:pPrChange w:id="620" w:author="ちかおか れい" w:date="2018-06-20T20:19:00Z">
          <w:pPr>
            <w:pStyle w:val="a6"/>
            <w:numPr>
              <w:numId w:val="8"/>
            </w:numPr>
            <w:ind w:leftChars="0" w:left="2760" w:hanging="840"/>
          </w:pPr>
        </w:pPrChange>
      </w:pPr>
      <w:r>
        <w:rPr>
          <w:rFonts w:hint="eastAsia"/>
          <w:sz w:val="21"/>
          <w:szCs w:val="21"/>
        </w:rPr>
        <w:t>鋳込み</w:t>
      </w:r>
    </w:p>
    <w:p w:rsidR="00C82182" w:rsidRPr="005F4B7E" w:rsidRDefault="00C82182" w:rsidP="00A160F1">
      <w:pPr>
        <w:pStyle w:val="4"/>
        <w:ind w:left="880"/>
        <w:rPr>
          <w:sz w:val="21"/>
          <w:szCs w:val="21"/>
        </w:rPr>
        <w:pPrChange w:id="621" w:author="ちかおか れい" w:date="2018-06-20T20:19:00Z">
          <w:pPr>
            <w:pStyle w:val="a6"/>
            <w:numPr>
              <w:numId w:val="8"/>
            </w:numPr>
            <w:ind w:leftChars="0" w:left="2760" w:hanging="840"/>
          </w:pPr>
        </w:pPrChange>
      </w:pPr>
    </w:p>
    <w:p w:rsidR="00C82182" w:rsidRDefault="00C82182" w:rsidP="00A160F1">
      <w:pPr>
        <w:pStyle w:val="3"/>
        <w:ind w:left="880"/>
        <w:rPr>
          <w:sz w:val="21"/>
          <w:szCs w:val="21"/>
          <w:lang w:eastAsia="ja-JP"/>
        </w:rPr>
        <w:pPrChange w:id="622" w:author="ちかおか れい" w:date="2018-06-20T20:19:00Z">
          <w:pPr/>
        </w:pPrChange>
      </w:pPr>
      <w:r>
        <w:rPr>
          <w:sz w:val="21"/>
          <w:szCs w:val="21"/>
          <w:lang w:eastAsia="ja-JP"/>
        </w:rPr>
        <w:tab/>
      </w:r>
      <w:r>
        <w:rPr>
          <w:rFonts w:hint="eastAsia"/>
          <w:sz w:val="21"/>
          <w:szCs w:val="21"/>
          <w:lang w:eastAsia="ja-JP"/>
        </w:rPr>
        <w:t>第四節　ガラスを熔かす</w:t>
      </w:r>
    </w:p>
    <w:p w:rsidR="00C82182" w:rsidRPr="005F4B7E" w:rsidRDefault="00C82182" w:rsidP="00A160F1">
      <w:pPr>
        <w:pStyle w:val="4"/>
        <w:ind w:left="880"/>
        <w:rPr>
          <w:sz w:val="21"/>
          <w:szCs w:val="21"/>
        </w:rPr>
        <w:pPrChange w:id="623" w:author="ちかおか れい" w:date="2018-06-20T20:19:00Z">
          <w:pPr>
            <w:pStyle w:val="a6"/>
            <w:numPr>
              <w:numId w:val="9"/>
            </w:numPr>
            <w:ind w:leftChars="0" w:left="2760" w:hanging="840"/>
          </w:pPr>
        </w:pPrChange>
      </w:pPr>
      <w:r w:rsidRPr="005F4B7E">
        <w:rPr>
          <w:rFonts w:hint="eastAsia"/>
          <w:sz w:val="21"/>
          <w:szCs w:val="21"/>
        </w:rPr>
        <w:t>熔着</w:t>
      </w:r>
    </w:p>
    <w:p w:rsidR="00C82182" w:rsidRDefault="00C82182" w:rsidP="00A160F1">
      <w:pPr>
        <w:pStyle w:val="4"/>
        <w:ind w:left="880"/>
        <w:rPr>
          <w:sz w:val="21"/>
          <w:szCs w:val="21"/>
        </w:rPr>
        <w:pPrChange w:id="624" w:author="ちかおか れい" w:date="2018-06-20T20:19:00Z">
          <w:pPr>
            <w:pStyle w:val="a6"/>
            <w:numPr>
              <w:numId w:val="9"/>
            </w:numPr>
            <w:ind w:leftChars="0" w:left="2760" w:hanging="840"/>
          </w:pPr>
        </w:pPrChange>
      </w:pPr>
      <w:r>
        <w:rPr>
          <w:rFonts w:hint="eastAsia"/>
          <w:sz w:val="21"/>
          <w:szCs w:val="21"/>
        </w:rPr>
        <w:t>温度</w:t>
      </w:r>
    </w:p>
    <w:p w:rsidR="00C82182" w:rsidRPr="005F4B7E" w:rsidRDefault="00C82182" w:rsidP="00A160F1">
      <w:pPr>
        <w:pStyle w:val="4"/>
        <w:ind w:left="880"/>
        <w:rPr>
          <w:sz w:val="21"/>
          <w:szCs w:val="21"/>
        </w:rPr>
        <w:pPrChange w:id="625" w:author="ちかおか れい" w:date="2018-06-20T20:19:00Z">
          <w:pPr>
            <w:pStyle w:val="a6"/>
            <w:numPr>
              <w:numId w:val="9"/>
            </w:numPr>
            <w:ind w:leftChars="0" w:left="2760" w:hanging="840"/>
          </w:pPr>
        </w:pPrChange>
      </w:pPr>
      <w:r>
        <w:rPr>
          <w:rFonts w:hint="eastAsia"/>
          <w:sz w:val="21"/>
          <w:szCs w:val="21"/>
        </w:rPr>
        <w:t>支えるもの</w:t>
      </w:r>
    </w:p>
    <w:p w:rsidR="00C82182" w:rsidRDefault="00C82182" w:rsidP="00A160F1">
      <w:pPr>
        <w:pStyle w:val="3"/>
        <w:ind w:left="880"/>
        <w:rPr>
          <w:sz w:val="21"/>
          <w:szCs w:val="21"/>
        </w:rPr>
        <w:pPrChange w:id="626" w:author="ちかおか れい" w:date="2018-06-20T20:19:00Z">
          <w:pPr/>
        </w:pPrChange>
      </w:pPr>
      <w:r>
        <w:rPr>
          <w:sz w:val="21"/>
          <w:szCs w:val="21"/>
        </w:rPr>
        <w:tab/>
      </w:r>
      <w:proofErr w:type="spellStart"/>
      <w:r>
        <w:rPr>
          <w:rFonts w:hint="eastAsia"/>
          <w:sz w:val="21"/>
          <w:szCs w:val="21"/>
        </w:rPr>
        <w:t>第五節</w:t>
      </w:r>
      <w:proofErr w:type="spellEnd"/>
      <w:r>
        <w:rPr>
          <w:rFonts w:hint="eastAsia"/>
          <w:sz w:val="21"/>
          <w:szCs w:val="21"/>
        </w:rPr>
        <w:t xml:space="preserve">　</w:t>
      </w:r>
      <w:proofErr w:type="spellStart"/>
      <w:r>
        <w:rPr>
          <w:rFonts w:hint="eastAsia"/>
          <w:sz w:val="21"/>
          <w:szCs w:val="21"/>
        </w:rPr>
        <w:t>動く型</w:t>
      </w:r>
      <w:proofErr w:type="spellEnd"/>
    </w:p>
    <w:p w:rsidR="00C82182" w:rsidRPr="005F4B7E" w:rsidRDefault="00C82182" w:rsidP="00A160F1">
      <w:pPr>
        <w:pStyle w:val="4"/>
        <w:ind w:left="880"/>
        <w:rPr>
          <w:sz w:val="21"/>
          <w:szCs w:val="21"/>
        </w:rPr>
        <w:pPrChange w:id="627" w:author="ちかおか れい" w:date="2018-06-20T20:19:00Z">
          <w:pPr>
            <w:pStyle w:val="a6"/>
            <w:numPr>
              <w:numId w:val="10"/>
            </w:numPr>
            <w:ind w:leftChars="0" w:left="2760" w:hanging="840"/>
          </w:pPr>
        </w:pPrChange>
      </w:pPr>
      <w:r w:rsidRPr="005F4B7E">
        <w:rPr>
          <w:rFonts w:hint="eastAsia"/>
          <w:sz w:val="21"/>
          <w:szCs w:val="21"/>
        </w:rPr>
        <w:t>石膏</w:t>
      </w:r>
    </w:p>
    <w:p w:rsidR="00C82182" w:rsidRDefault="00C82182" w:rsidP="00A160F1">
      <w:pPr>
        <w:pStyle w:val="4"/>
        <w:ind w:left="880"/>
        <w:rPr>
          <w:sz w:val="21"/>
          <w:szCs w:val="21"/>
        </w:rPr>
        <w:pPrChange w:id="628" w:author="ちかおか れい" w:date="2018-06-20T20:19:00Z">
          <w:pPr>
            <w:pStyle w:val="a6"/>
            <w:numPr>
              <w:numId w:val="10"/>
            </w:numPr>
            <w:ind w:leftChars="0" w:left="2760" w:hanging="840"/>
          </w:pPr>
        </w:pPrChange>
      </w:pPr>
      <w:r>
        <w:rPr>
          <w:rFonts w:hint="eastAsia"/>
          <w:sz w:val="21"/>
          <w:szCs w:val="21"/>
        </w:rPr>
        <w:t>アルミナファイバー</w:t>
      </w:r>
    </w:p>
    <w:p w:rsidR="00C82182" w:rsidRPr="005F4B7E" w:rsidRDefault="00C82182" w:rsidP="00A160F1">
      <w:pPr>
        <w:pStyle w:val="4"/>
        <w:ind w:left="880"/>
        <w:rPr>
          <w:sz w:val="21"/>
          <w:szCs w:val="21"/>
        </w:rPr>
        <w:pPrChange w:id="629" w:author="ちかおか れい" w:date="2018-06-20T20:19:00Z">
          <w:pPr>
            <w:pStyle w:val="a6"/>
            <w:numPr>
              <w:numId w:val="10"/>
            </w:numPr>
            <w:ind w:leftChars="0" w:left="2760" w:hanging="840"/>
          </w:pPr>
        </w:pPrChange>
      </w:pPr>
      <w:r>
        <w:rPr>
          <w:rFonts w:hint="eastAsia"/>
          <w:sz w:val="21"/>
          <w:szCs w:val="21"/>
        </w:rPr>
        <w:t>耐火微粉末</w:t>
      </w:r>
    </w:p>
    <w:p w:rsidR="00C82182" w:rsidRDefault="00C82182" w:rsidP="00A160F1">
      <w:pPr>
        <w:rPr>
          <w:sz w:val="21"/>
          <w:szCs w:val="21"/>
        </w:rPr>
      </w:pPr>
    </w:p>
    <w:p w:rsidR="00C82182" w:rsidRDefault="00C82182" w:rsidP="00A160F1">
      <w:pPr>
        <w:pStyle w:val="3"/>
        <w:ind w:left="880"/>
        <w:rPr>
          <w:sz w:val="21"/>
          <w:szCs w:val="21"/>
          <w:lang w:eastAsia="ja-JP"/>
        </w:rPr>
        <w:pPrChange w:id="630" w:author="ちかおか れい" w:date="2018-06-20T20:19:00Z">
          <w:pPr/>
        </w:pPrChange>
      </w:pPr>
      <w:r>
        <w:rPr>
          <w:sz w:val="21"/>
          <w:szCs w:val="21"/>
          <w:lang w:eastAsia="ja-JP"/>
        </w:rPr>
        <w:tab/>
      </w:r>
      <w:r>
        <w:rPr>
          <w:rFonts w:hint="eastAsia"/>
          <w:sz w:val="21"/>
          <w:szCs w:val="21"/>
          <w:lang w:eastAsia="ja-JP"/>
        </w:rPr>
        <w:t>第六節　ガラスを組み立てる</w:t>
      </w:r>
    </w:p>
    <w:p w:rsidR="00C82182" w:rsidRPr="00070BE3" w:rsidRDefault="00C82182" w:rsidP="00A160F1">
      <w:pPr>
        <w:rPr>
          <w:lang w:eastAsia="ja-JP"/>
        </w:rPr>
      </w:pPr>
    </w:p>
    <w:p w:rsidR="00C82182" w:rsidRPr="006E1C99" w:rsidRDefault="00C82182" w:rsidP="00A160F1">
      <w:pPr>
        <w:rPr>
          <w:rFonts w:ascii="ＭＳ 明朝" w:eastAsia="ＭＳ 明朝" w:hAnsi="ＭＳ 明朝"/>
          <w:lang w:eastAsia="ja-JP"/>
        </w:rPr>
        <w:pPrChange w:id="631" w:author="ちかおか れい" w:date="2018-06-20T20:18:00Z">
          <w:pPr>
            <w:pStyle w:val="a4"/>
            <w:spacing w:line="285" w:lineRule="auto"/>
            <w:ind w:left="100" w:right="108" w:firstLineChars="50" w:firstLine="106"/>
            <w:jc w:val="both"/>
          </w:pPr>
        </w:pPrChange>
      </w:pPr>
      <w:r w:rsidRPr="006E1C99">
        <w:rPr>
          <w:rFonts w:ascii="ＭＳ 明朝" w:eastAsia="ＭＳ 明朝" w:hAnsi="ＭＳ 明朝" w:hint="eastAsia"/>
          <w:spacing w:val="-4"/>
          <w:lang w:eastAsia="ja-JP"/>
        </w:rPr>
        <w:t>第</w:t>
      </w:r>
      <w:r w:rsidRPr="006E1C99">
        <w:rPr>
          <w:rFonts w:ascii="ＭＳ 明朝" w:eastAsia="ＭＳ 明朝" w:hAnsi="ＭＳ 明朝"/>
          <w:spacing w:val="-4"/>
          <w:lang w:eastAsia="ja-JP"/>
        </w:rPr>
        <w:t>７章では</w:t>
      </w:r>
      <w:r w:rsidRPr="006E1C99">
        <w:rPr>
          <w:rFonts w:ascii="ＭＳ 明朝" w:eastAsia="ＭＳ 明朝" w:hAnsi="ＭＳ 明朝" w:hint="eastAsia"/>
          <w:spacing w:val="-4"/>
          <w:lang w:eastAsia="ja-JP"/>
        </w:rPr>
        <w:t>博士修了作品として</w:t>
      </w:r>
      <w:r w:rsidRPr="006E1C99">
        <w:rPr>
          <w:rFonts w:ascii="ＭＳ 明朝" w:eastAsia="ＭＳ 明朝" w:hAnsi="ＭＳ 明朝"/>
          <w:spacing w:val="-4"/>
          <w:lang w:eastAsia="ja-JP"/>
        </w:rPr>
        <w:t>制作していく作品について論じる。ガラスの持つ両義性が表現の核となる</w:t>
      </w:r>
      <w:r>
        <w:rPr>
          <w:rFonts w:ascii="ＭＳ 明朝" w:eastAsia="ＭＳ 明朝" w:hAnsi="ＭＳ 明朝" w:hint="eastAsia"/>
          <w:spacing w:val="-5"/>
          <w:lang w:eastAsia="ja-JP"/>
        </w:rPr>
        <w:t>。そしてその表現は、</w:t>
      </w:r>
      <w:r>
        <w:rPr>
          <w:rFonts w:ascii="ＭＳ 明朝" w:eastAsia="ＭＳ 明朝" w:hAnsi="ＭＳ 明朝"/>
          <w:spacing w:val="-5"/>
          <w:lang w:eastAsia="ja-JP"/>
        </w:rPr>
        <w:t>二つの世界のどちらから見ているか</w:t>
      </w:r>
      <w:r>
        <w:rPr>
          <w:rFonts w:ascii="ＭＳ 明朝" w:eastAsia="ＭＳ 明朝" w:hAnsi="ＭＳ 明朝" w:hint="eastAsia"/>
          <w:spacing w:val="-5"/>
          <w:lang w:eastAsia="ja-JP"/>
        </w:rPr>
        <w:t>によって変化する</w:t>
      </w:r>
      <w:r w:rsidRPr="006E1C99">
        <w:rPr>
          <w:rFonts w:ascii="ＭＳ 明朝" w:eastAsia="ＭＳ 明朝" w:hAnsi="ＭＳ 明朝"/>
          <w:spacing w:val="-5"/>
          <w:lang w:eastAsia="ja-JP"/>
        </w:rPr>
        <w:t>。</w:t>
      </w:r>
      <w:r>
        <w:rPr>
          <w:rFonts w:ascii="ＭＳ 明朝" w:eastAsia="ＭＳ 明朝" w:hAnsi="ＭＳ 明朝" w:hint="eastAsia"/>
          <w:spacing w:val="-5"/>
          <w:lang w:eastAsia="ja-JP"/>
        </w:rPr>
        <w:t>ガラス独自の</w:t>
      </w:r>
      <w:r w:rsidRPr="006E1C99">
        <w:rPr>
          <w:rFonts w:ascii="ＭＳ 明朝" w:eastAsia="ＭＳ 明朝" w:hAnsi="ＭＳ 明朝"/>
          <w:spacing w:val="-5"/>
          <w:lang w:eastAsia="ja-JP"/>
        </w:rPr>
        <w:t>技法も含めた新たな造形ア</w:t>
      </w:r>
      <w:r w:rsidRPr="006E1C99">
        <w:rPr>
          <w:rFonts w:ascii="ＭＳ 明朝" w:eastAsia="ＭＳ 明朝" w:hAnsi="ＭＳ 明朝"/>
          <w:spacing w:val="-7"/>
          <w:lang w:eastAsia="ja-JP"/>
        </w:rPr>
        <w:t>プローチに挑み、自身の「問い」について、一つの解を提示する。</w:t>
      </w:r>
    </w:p>
    <w:p w:rsidR="00C82182" w:rsidRDefault="00C82182" w:rsidP="00A160F1">
      <w:pPr>
        <w:pStyle w:val="4"/>
        <w:ind w:left="880"/>
        <w:rPr>
          <w:sz w:val="21"/>
          <w:szCs w:val="21"/>
          <w:lang w:eastAsia="ja-JP"/>
        </w:rPr>
        <w:pPrChange w:id="632" w:author="ちかおか れい" w:date="2018-06-20T20:14:00Z">
          <w:pPr/>
        </w:pPrChange>
      </w:pPr>
    </w:p>
    <w:p w:rsidR="00C82182" w:rsidRDefault="00C82182" w:rsidP="00A160F1">
      <w:pPr>
        <w:pStyle w:val="2"/>
        <w:rPr>
          <w:sz w:val="21"/>
          <w:szCs w:val="21"/>
          <w:lang w:eastAsia="ja-JP"/>
        </w:rPr>
        <w:pPrChange w:id="633" w:author="ちかおか れい" w:date="2018-06-20T20:20:00Z">
          <w:pPr/>
        </w:pPrChange>
      </w:pPr>
      <w:r>
        <w:rPr>
          <w:rFonts w:hint="eastAsia"/>
          <w:sz w:val="21"/>
          <w:szCs w:val="21"/>
          <w:lang w:eastAsia="ja-JP"/>
        </w:rPr>
        <w:t>第七章　修了作品について</w:t>
      </w:r>
    </w:p>
    <w:p w:rsidR="00C82182" w:rsidRDefault="00C82182" w:rsidP="00A160F1">
      <w:pPr>
        <w:pStyle w:val="3"/>
        <w:ind w:left="880"/>
        <w:rPr>
          <w:sz w:val="21"/>
          <w:szCs w:val="21"/>
          <w:lang w:eastAsia="ja-JP"/>
        </w:rPr>
        <w:pPrChange w:id="634" w:author="ちかおか れい" w:date="2018-06-20T20:20:00Z">
          <w:pPr/>
        </w:pPrChange>
      </w:pPr>
      <w:r>
        <w:rPr>
          <w:sz w:val="21"/>
          <w:szCs w:val="21"/>
          <w:lang w:eastAsia="ja-JP"/>
        </w:rPr>
        <w:tab/>
      </w:r>
      <w:r>
        <w:rPr>
          <w:rFonts w:hint="eastAsia"/>
          <w:sz w:val="21"/>
          <w:szCs w:val="21"/>
          <w:lang w:eastAsia="ja-JP"/>
        </w:rPr>
        <w:t xml:space="preserve">第一節　</w:t>
      </w:r>
      <w:r>
        <w:rPr>
          <w:sz w:val="21"/>
          <w:szCs w:val="21"/>
          <w:lang w:eastAsia="ja-JP"/>
        </w:rPr>
        <w:t>Coil</w:t>
      </w:r>
      <w:r>
        <w:rPr>
          <w:rFonts w:hint="eastAsia"/>
          <w:sz w:val="21"/>
          <w:szCs w:val="21"/>
          <w:lang w:eastAsia="ja-JP"/>
        </w:rPr>
        <w:t>シリーズ</w:t>
      </w:r>
    </w:p>
    <w:p w:rsidR="00C82182" w:rsidRDefault="00C82182" w:rsidP="00A160F1">
      <w:pPr>
        <w:pStyle w:val="3"/>
        <w:ind w:left="880"/>
        <w:rPr>
          <w:sz w:val="21"/>
          <w:szCs w:val="21"/>
          <w:lang w:eastAsia="ja-JP"/>
        </w:rPr>
        <w:pPrChange w:id="635" w:author="ちかおか れい" w:date="2018-06-20T20:20:00Z">
          <w:pPr/>
        </w:pPrChange>
      </w:pPr>
      <w:r>
        <w:rPr>
          <w:sz w:val="21"/>
          <w:szCs w:val="21"/>
          <w:lang w:eastAsia="ja-JP"/>
        </w:rPr>
        <w:tab/>
      </w:r>
      <w:r>
        <w:rPr>
          <w:rFonts w:hint="eastAsia"/>
          <w:sz w:val="21"/>
          <w:szCs w:val="21"/>
          <w:lang w:eastAsia="ja-JP"/>
        </w:rPr>
        <w:t>第二節　静寂の造形</w:t>
      </w:r>
    </w:p>
    <w:p w:rsidR="00C82182" w:rsidRDefault="00C82182" w:rsidP="00A160F1">
      <w:pPr>
        <w:pStyle w:val="3"/>
        <w:ind w:left="880"/>
        <w:rPr>
          <w:sz w:val="21"/>
          <w:szCs w:val="21"/>
          <w:lang w:eastAsia="ja-JP"/>
        </w:rPr>
        <w:pPrChange w:id="636" w:author="ちかおか れい" w:date="2018-06-20T20:20:00Z">
          <w:pPr>
            <w:ind w:firstLine="960"/>
          </w:pPr>
        </w:pPrChange>
      </w:pPr>
      <w:r>
        <w:rPr>
          <w:rFonts w:hint="eastAsia"/>
          <w:sz w:val="21"/>
          <w:szCs w:val="21"/>
          <w:lang w:eastAsia="ja-JP"/>
        </w:rPr>
        <w:t xml:space="preserve">第三節　</w:t>
      </w:r>
      <w:r>
        <w:rPr>
          <w:sz w:val="21"/>
          <w:szCs w:val="21"/>
          <w:lang w:eastAsia="ja-JP"/>
        </w:rPr>
        <w:t>Antinomy</w:t>
      </w:r>
      <w:r>
        <w:rPr>
          <w:rFonts w:hint="eastAsia"/>
          <w:sz w:val="21"/>
          <w:szCs w:val="21"/>
          <w:lang w:eastAsia="ja-JP"/>
        </w:rPr>
        <w:t>シリーズ</w:t>
      </w:r>
    </w:p>
    <w:p w:rsidR="00C82182" w:rsidRDefault="00C82182" w:rsidP="00A160F1">
      <w:pPr>
        <w:pStyle w:val="4"/>
        <w:ind w:left="880"/>
        <w:rPr>
          <w:sz w:val="21"/>
          <w:szCs w:val="21"/>
          <w:lang w:eastAsia="ja-JP"/>
        </w:rPr>
        <w:pPrChange w:id="637" w:author="ちかおか れい" w:date="2018-06-20T20:14:00Z">
          <w:pPr/>
        </w:pPrChange>
      </w:pPr>
    </w:p>
    <w:p w:rsidR="00C82182" w:rsidRPr="00B86DFF" w:rsidRDefault="00C82182" w:rsidP="00A160F1">
      <w:pPr>
        <w:pStyle w:val="4"/>
        <w:ind w:left="880"/>
        <w:rPr>
          <w:lang w:eastAsia="ja-JP"/>
        </w:rPr>
        <w:pPrChange w:id="638" w:author="ちかおか れい" w:date="2018-06-20T20:14:00Z">
          <w:pPr/>
        </w:pPrChange>
      </w:pPr>
    </w:p>
    <w:p w:rsidR="00C82182" w:rsidRPr="00C82182" w:rsidRDefault="00C82182" w:rsidP="00A160F1">
      <w:pPr>
        <w:pStyle w:val="4"/>
        <w:ind w:left="880"/>
        <w:rPr>
          <w:sz w:val="21"/>
          <w:szCs w:val="21"/>
          <w:lang w:eastAsia="ja-JP"/>
        </w:rPr>
        <w:pPrChange w:id="639" w:author="ちかおか れい" w:date="2018-06-20T20:14:00Z">
          <w:pPr/>
        </w:pPrChange>
      </w:pPr>
    </w:p>
    <w:p w:rsidR="00C82182" w:rsidRPr="00982731" w:rsidRDefault="00C82182" w:rsidP="00A160F1">
      <w:pPr>
        <w:pStyle w:val="4"/>
        <w:ind w:left="880"/>
        <w:rPr>
          <w:sz w:val="21"/>
          <w:szCs w:val="21"/>
          <w:lang w:eastAsia="ja-JP"/>
        </w:rPr>
        <w:pPrChange w:id="640" w:author="ちかおか れい" w:date="2018-06-20T20:14:00Z">
          <w:pPr/>
        </w:pPrChange>
      </w:pPr>
    </w:p>
    <w:p w:rsidR="00C82182" w:rsidRPr="008D1E2E" w:rsidRDefault="00C82182" w:rsidP="00A160F1">
      <w:pPr>
        <w:pStyle w:val="4"/>
        <w:ind w:left="880"/>
        <w:rPr>
          <w:lang w:eastAsia="ja-JP"/>
        </w:rPr>
        <w:pPrChange w:id="641" w:author="ちかおか れい" w:date="2018-06-20T20:14:00Z">
          <w:pPr/>
        </w:pPrChange>
      </w:pPr>
    </w:p>
    <w:p w:rsidR="00C82182" w:rsidRPr="00C82182" w:rsidRDefault="00C82182" w:rsidP="00A160F1">
      <w:pPr>
        <w:pStyle w:val="4"/>
        <w:ind w:left="880"/>
        <w:rPr>
          <w:rFonts w:ascii="ＭＳ 明朝" w:eastAsia="ＭＳ 明朝" w:hAnsi="ＭＳ 明朝" w:hint="eastAsia"/>
          <w:lang w:eastAsia="ja-JP"/>
        </w:rPr>
        <w:sectPr w:rsidR="00C82182" w:rsidRPr="00C82182" w:rsidSect="00501EBB">
          <w:pgSz w:w="11910" w:h="16840"/>
          <w:pgMar w:top="1580" w:right="1400" w:bottom="280" w:left="1340" w:header="720" w:footer="720" w:gutter="0"/>
          <w:cols w:space="720"/>
        </w:sectPr>
        <w:pPrChange w:id="642" w:author="ちかおか れい" w:date="2018-06-20T20:14:00Z">
          <w:pPr>
            <w:pStyle w:val="a4"/>
            <w:spacing w:before="5"/>
            <w:ind w:left="100" w:firstLineChars="100" w:firstLine="220"/>
            <w:jc w:val="both"/>
          </w:pPr>
        </w:pPrChange>
      </w:pPr>
    </w:p>
    <w:p w:rsidR="00C82182" w:rsidRDefault="00C82182" w:rsidP="00A160F1">
      <w:pPr>
        <w:pStyle w:val="4"/>
        <w:ind w:left="880"/>
        <w:rPr>
          <w:lang w:eastAsia="ja-JP"/>
        </w:rPr>
        <w:pPrChange w:id="643" w:author="ちかおか れい" w:date="2018-06-20T20:14:00Z">
          <w:pPr>
            <w:pStyle w:val="a4"/>
            <w:spacing w:before="224" w:line="285" w:lineRule="auto"/>
            <w:ind w:left="0" w:right="113"/>
            <w:jc w:val="both"/>
          </w:pPr>
        </w:pPrChange>
      </w:pPr>
    </w:p>
    <w:p w:rsidR="00501EBB" w:rsidRPr="00C82182" w:rsidRDefault="00501EBB" w:rsidP="00A160F1">
      <w:pPr>
        <w:pStyle w:val="4"/>
        <w:ind w:left="880"/>
        <w:rPr>
          <w:lang w:eastAsia="ja-JP"/>
        </w:rPr>
        <w:pPrChange w:id="644" w:author="ちかおか れい" w:date="2018-06-20T20:14:00Z">
          <w:pPr/>
        </w:pPrChange>
      </w:pPr>
    </w:p>
    <w:sectPr w:rsidR="00501EBB" w:rsidRPr="00C82182" w:rsidSect="005F756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857D0"/>
    <w:multiLevelType w:val="hybridMultilevel"/>
    <w:tmpl w:val="AF70D814"/>
    <w:lvl w:ilvl="0" w:tplc="36C818D8">
      <w:start w:val="1"/>
      <w:numFmt w:val="japaneseCounting"/>
      <w:lvlText w:val="第%1項"/>
      <w:lvlJc w:val="left"/>
      <w:pPr>
        <w:ind w:left="3720" w:hanging="840"/>
      </w:pPr>
      <w:rPr>
        <w:rFonts w:hint="default"/>
        <w:lang w:val="en-US"/>
      </w:rPr>
    </w:lvl>
    <w:lvl w:ilvl="1" w:tplc="04090017">
      <w:start w:val="1"/>
      <w:numFmt w:val="aiueoFullWidth"/>
      <w:lvlText w:val="(%2)"/>
      <w:lvlJc w:val="left"/>
      <w:pPr>
        <w:ind w:left="318" w:hanging="420"/>
      </w:pPr>
    </w:lvl>
    <w:lvl w:ilvl="2" w:tplc="04090011" w:tentative="1">
      <w:start w:val="1"/>
      <w:numFmt w:val="decimalEnclosedCircle"/>
      <w:lvlText w:val="%3"/>
      <w:lvlJc w:val="left"/>
      <w:pPr>
        <w:ind w:left="738" w:hanging="420"/>
      </w:pPr>
    </w:lvl>
    <w:lvl w:ilvl="3" w:tplc="0409000F" w:tentative="1">
      <w:start w:val="1"/>
      <w:numFmt w:val="decimal"/>
      <w:lvlText w:val="%4."/>
      <w:lvlJc w:val="left"/>
      <w:pPr>
        <w:ind w:left="1158" w:hanging="420"/>
      </w:pPr>
    </w:lvl>
    <w:lvl w:ilvl="4" w:tplc="04090017" w:tentative="1">
      <w:start w:val="1"/>
      <w:numFmt w:val="aiueoFullWidth"/>
      <w:lvlText w:val="(%5)"/>
      <w:lvlJc w:val="left"/>
      <w:pPr>
        <w:ind w:left="1578" w:hanging="420"/>
      </w:pPr>
    </w:lvl>
    <w:lvl w:ilvl="5" w:tplc="04090011" w:tentative="1">
      <w:start w:val="1"/>
      <w:numFmt w:val="decimalEnclosedCircle"/>
      <w:lvlText w:val="%6"/>
      <w:lvlJc w:val="left"/>
      <w:pPr>
        <w:ind w:left="1998" w:hanging="420"/>
      </w:pPr>
    </w:lvl>
    <w:lvl w:ilvl="6" w:tplc="0409000F" w:tentative="1">
      <w:start w:val="1"/>
      <w:numFmt w:val="decimal"/>
      <w:lvlText w:val="%7."/>
      <w:lvlJc w:val="left"/>
      <w:pPr>
        <w:ind w:left="2418" w:hanging="420"/>
      </w:pPr>
    </w:lvl>
    <w:lvl w:ilvl="7" w:tplc="04090017" w:tentative="1">
      <w:start w:val="1"/>
      <w:numFmt w:val="aiueoFullWidth"/>
      <w:lvlText w:val="(%8)"/>
      <w:lvlJc w:val="left"/>
      <w:pPr>
        <w:ind w:left="2838" w:hanging="420"/>
      </w:pPr>
    </w:lvl>
    <w:lvl w:ilvl="8" w:tplc="04090011" w:tentative="1">
      <w:start w:val="1"/>
      <w:numFmt w:val="decimalEnclosedCircle"/>
      <w:lvlText w:val="%9"/>
      <w:lvlJc w:val="left"/>
      <w:pPr>
        <w:ind w:left="3258" w:hanging="420"/>
      </w:pPr>
    </w:lvl>
  </w:abstractNum>
  <w:abstractNum w:abstractNumId="1" w15:restartNumberingAfterBreak="0">
    <w:nsid w:val="1AD50E2E"/>
    <w:multiLevelType w:val="hybridMultilevel"/>
    <w:tmpl w:val="969A10C8"/>
    <w:lvl w:ilvl="0" w:tplc="0B7A9646">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2" w15:restartNumberingAfterBreak="0">
    <w:nsid w:val="1F49786A"/>
    <w:multiLevelType w:val="hybridMultilevel"/>
    <w:tmpl w:val="24BE02B6"/>
    <w:lvl w:ilvl="0" w:tplc="BA723412">
      <w:start w:val="1"/>
      <w:numFmt w:val="japaneseCounting"/>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AA4795"/>
    <w:multiLevelType w:val="hybridMultilevel"/>
    <w:tmpl w:val="26CCBE28"/>
    <w:lvl w:ilvl="0" w:tplc="650850EE">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4" w15:restartNumberingAfterBreak="0">
    <w:nsid w:val="5D52662A"/>
    <w:multiLevelType w:val="hybridMultilevel"/>
    <w:tmpl w:val="7186902C"/>
    <w:lvl w:ilvl="0" w:tplc="4B7A01CC">
      <w:start w:val="1"/>
      <w:numFmt w:val="japaneseCounting"/>
      <w:lvlText w:val="第%1節"/>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7882668"/>
    <w:multiLevelType w:val="hybridMultilevel"/>
    <w:tmpl w:val="49DA9FA8"/>
    <w:lvl w:ilvl="0" w:tplc="6C521B86">
      <w:start w:val="1"/>
      <w:numFmt w:val="japaneseCounting"/>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7DF3053"/>
    <w:multiLevelType w:val="hybridMultilevel"/>
    <w:tmpl w:val="8EF009D6"/>
    <w:lvl w:ilvl="0" w:tplc="0002962C">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7" w15:restartNumberingAfterBreak="0">
    <w:nsid w:val="6AD8246B"/>
    <w:multiLevelType w:val="hybridMultilevel"/>
    <w:tmpl w:val="F7D68E26"/>
    <w:lvl w:ilvl="0" w:tplc="7362DBD4">
      <w:start w:val="2"/>
      <w:numFmt w:val="japaneseCounting"/>
      <w:lvlText w:val="第%1項"/>
      <w:lvlJc w:val="left"/>
      <w:pPr>
        <w:ind w:left="1680" w:hanging="7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8" w15:restartNumberingAfterBreak="0">
    <w:nsid w:val="6CCC2730"/>
    <w:multiLevelType w:val="hybridMultilevel"/>
    <w:tmpl w:val="2570C1D2"/>
    <w:lvl w:ilvl="0" w:tplc="33DE2D88">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9" w15:restartNumberingAfterBreak="0">
    <w:nsid w:val="6DA63736"/>
    <w:multiLevelType w:val="hybridMultilevel"/>
    <w:tmpl w:val="70002016"/>
    <w:lvl w:ilvl="0" w:tplc="AB8A6232">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num w:numId="1">
    <w:abstractNumId w:val="0"/>
  </w:num>
  <w:num w:numId="2">
    <w:abstractNumId w:val="2"/>
  </w:num>
  <w:num w:numId="3">
    <w:abstractNumId w:val="7"/>
  </w:num>
  <w:num w:numId="4">
    <w:abstractNumId w:val="4"/>
  </w:num>
  <w:num w:numId="5">
    <w:abstractNumId w:val="5"/>
  </w:num>
  <w:num w:numId="6">
    <w:abstractNumId w:val="1"/>
  </w:num>
  <w:num w:numId="7">
    <w:abstractNumId w:val="9"/>
  </w:num>
  <w:num w:numId="8">
    <w:abstractNumId w:val="6"/>
  </w:num>
  <w:num w:numId="9">
    <w:abstractNumId w:val="8"/>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ちかおか れい">
    <w15:presenceInfo w15:providerId="Windows Live" w15:userId="d8861eba8940c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49"/>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82"/>
    <w:rsid w:val="003C6A86"/>
    <w:rsid w:val="00501EBB"/>
    <w:rsid w:val="005F7561"/>
    <w:rsid w:val="006E1DD4"/>
    <w:rsid w:val="00A160F1"/>
    <w:rsid w:val="00AF114A"/>
    <w:rsid w:val="00C82182"/>
    <w:rsid w:val="00D22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056006"/>
  <w14:defaultImageDpi w14:val="32767"/>
  <w15:chartTrackingRefBased/>
  <w15:docId w15:val="{EB809AD8-FEB9-6748-BA25-FB5650C4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sid w:val="00C82182"/>
    <w:pPr>
      <w:widowControl w:val="0"/>
      <w:autoSpaceDE w:val="0"/>
      <w:autoSpaceDN w:val="0"/>
    </w:pPr>
    <w:rPr>
      <w:rFonts w:ascii="SimSun" w:eastAsia="SimSun" w:hAnsi="SimSun" w:cs="SimSun"/>
      <w:kern w:val="0"/>
      <w:sz w:val="22"/>
      <w:szCs w:val="22"/>
      <w:lang w:eastAsia="en-US"/>
    </w:rPr>
  </w:style>
  <w:style w:type="paragraph" w:styleId="1">
    <w:name w:val="heading 1"/>
    <w:basedOn w:val="a"/>
    <w:next w:val="a"/>
    <w:link w:val="10"/>
    <w:uiPriority w:val="9"/>
    <w:qFormat/>
    <w:rsid w:val="00C82182"/>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501EB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218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01EBB"/>
    <w:pPr>
      <w:keepNext/>
      <w:ind w:leftChars="400" w:left="400"/>
      <w:outlineLvl w:val="3"/>
    </w:pPr>
    <w:rPr>
      <w:b/>
      <w:bCs/>
    </w:rPr>
  </w:style>
  <w:style w:type="paragraph" w:styleId="5">
    <w:name w:val="heading 5"/>
    <w:basedOn w:val="a"/>
    <w:next w:val="a"/>
    <w:link w:val="50"/>
    <w:uiPriority w:val="9"/>
    <w:unhideWhenUsed/>
    <w:qFormat/>
    <w:rsid w:val="00D226E4"/>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D226E4"/>
    <w:pPr>
      <w:keepNext/>
      <w:ind w:leftChars="800" w:left="800"/>
      <w:outlineLvl w:val="5"/>
    </w:pPr>
    <w:rPr>
      <w:b/>
      <w:bCs/>
    </w:rPr>
  </w:style>
  <w:style w:type="paragraph" w:styleId="7">
    <w:name w:val="heading 7"/>
    <w:basedOn w:val="a"/>
    <w:next w:val="a"/>
    <w:link w:val="70"/>
    <w:uiPriority w:val="9"/>
    <w:unhideWhenUsed/>
    <w:qFormat/>
    <w:rsid w:val="00D226E4"/>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2182"/>
    <w:rPr>
      <w:rFonts w:asciiTheme="majorHAnsi" w:eastAsiaTheme="majorEastAsia" w:hAnsiTheme="majorHAnsi" w:cstheme="majorBidi"/>
    </w:rPr>
  </w:style>
  <w:style w:type="paragraph" w:styleId="a3">
    <w:name w:val="TOC Heading"/>
    <w:basedOn w:val="1"/>
    <w:next w:val="a"/>
    <w:uiPriority w:val="39"/>
    <w:unhideWhenUsed/>
    <w:qFormat/>
    <w:rsid w:val="00C82182"/>
    <w:pPr>
      <w:keepLines/>
      <w:widowControl/>
      <w:spacing w:before="480" w:line="276" w:lineRule="auto"/>
      <w:outlineLvl w:val="9"/>
    </w:pPr>
    <w:rPr>
      <w:b/>
      <w:bCs/>
      <w:color w:val="2F5496" w:themeColor="accent1" w:themeShade="BF"/>
      <w:sz w:val="28"/>
      <w:szCs w:val="28"/>
    </w:rPr>
  </w:style>
  <w:style w:type="paragraph" w:styleId="11">
    <w:name w:val="toc 1"/>
    <w:basedOn w:val="a"/>
    <w:next w:val="a"/>
    <w:autoRedefine/>
    <w:uiPriority w:val="39"/>
    <w:semiHidden/>
    <w:unhideWhenUsed/>
    <w:rsid w:val="00C82182"/>
    <w:pPr>
      <w:spacing w:before="360" w:after="360"/>
    </w:pPr>
    <w:rPr>
      <w:rFonts w:eastAsiaTheme="minorHAnsi"/>
      <w:b/>
      <w:bCs/>
      <w:caps/>
      <w:u w:val="single"/>
    </w:rPr>
  </w:style>
  <w:style w:type="paragraph" w:styleId="21">
    <w:name w:val="toc 2"/>
    <w:basedOn w:val="a"/>
    <w:next w:val="a"/>
    <w:autoRedefine/>
    <w:uiPriority w:val="39"/>
    <w:semiHidden/>
    <w:unhideWhenUsed/>
    <w:rsid w:val="00C82182"/>
    <w:rPr>
      <w:rFonts w:eastAsiaTheme="minorHAnsi"/>
      <w:b/>
      <w:bCs/>
      <w:smallCaps/>
    </w:rPr>
  </w:style>
  <w:style w:type="paragraph" w:styleId="31">
    <w:name w:val="toc 3"/>
    <w:basedOn w:val="a"/>
    <w:next w:val="a"/>
    <w:autoRedefine/>
    <w:uiPriority w:val="39"/>
    <w:semiHidden/>
    <w:unhideWhenUsed/>
    <w:rsid w:val="00C82182"/>
    <w:rPr>
      <w:rFonts w:eastAsiaTheme="minorHAnsi"/>
      <w:smallCaps/>
    </w:rPr>
  </w:style>
  <w:style w:type="paragraph" w:styleId="41">
    <w:name w:val="toc 4"/>
    <w:basedOn w:val="a"/>
    <w:next w:val="a"/>
    <w:autoRedefine/>
    <w:uiPriority w:val="39"/>
    <w:semiHidden/>
    <w:unhideWhenUsed/>
    <w:rsid w:val="00C82182"/>
    <w:rPr>
      <w:rFonts w:eastAsiaTheme="minorHAnsi"/>
    </w:rPr>
  </w:style>
  <w:style w:type="paragraph" w:styleId="51">
    <w:name w:val="toc 5"/>
    <w:basedOn w:val="a"/>
    <w:next w:val="a"/>
    <w:autoRedefine/>
    <w:uiPriority w:val="39"/>
    <w:semiHidden/>
    <w:unhideWhenUsed/>
    <w:rsid w:val="00C82182"/>
    <w:rPr>
      <w:rFonts w:eastAsiaTheme="minorHAnsi"/>
    </w:rPr>
  </w:style>
  <w:style w:type="paragraph" w:styleId="61">
    <w:name w:val="toc 6"/>
    <w:basedOn w:val="a"/>
    <w:next w:val="a"/>
    <w:autoRedefine/>
    <w:uiPriority w:val="39"/>
    <w:semiHidden/>
    <w:unhideWhenUsed/>
    <w:rsid w:val="00C82182"/>
    <w:rPr>
      <w:rFonts w:eastAsiaTheme="minorHAnsi"/>
    </w:rPr>
  </w:style>
  <w:style w:type="paragraph" w:styleId="71">
    <w:name w:val="toc 7"/>
    <w:basedOn w:val="a"/>
    <w:next w:val="a"/>
    <w:autoRedefine/>
    <w:uiPriority w:val="39"/>
    <w:semiHidden/>
    <w:unhideWhenUsed/>
    <w:rsid w:val="00C82182"/>
    <w:rPr>
      <w:rFonts w:eastAsiaTheme="minorHAnsi"/>
    </w:rPr>
  </w:style>
  <w:style w:type="paragraph" w:styleId="8">
    <w:name w:val="toc 8"/>
    <w:basedOn w:val="a"/>
    <w:next w:val="a"/>
    <w:autoRedefine/>
    <w:uiPriority w:val="39"/>
    <w:semiHidden/>
    <w:unhideWhenUsed/>
    <w:rsid w:val="00C82182"/>
    <w:rPr>
      <w:rFonts w:eastAsiaTheme="minorHAnsi"/>
    </w:rPr>
  </w:style>
  <w:style w:type="paragraph" w:styleId="9">
    <w:name w:val="toc 9"/>
    <w:basedOn w:val="a"/>
    <w:next w:val="a"/>
    <w:autoRedefine/>
    <w:uiPriority w:val="39"/>
    <w:semiHidden/>
    <w:unhideWhenUsed/>
    <w:rsid w:val="00C82182"/>
    <w:rPr>
      <w:rFonts w:eastAsiaTheme="minorHAnsi"/>
    </w:rPr>
  </w:style>
  <w:style w:type="paragraph" w:styleId="a4">
    <w:name w:val="Body Text"/>
    <w:basedOn w:val="a"/>
    <w:link w:val="a5"/>
    <w:uiPriority w:val="1"/>
    <w:qFormat/>
    <w:rsid w:val="00C82182"/>
    <w:pPr>
      <w:spacing w:before="1"/>
      <w:ind w:left="772"/>
    </w:pPr>
  </w:style>
  <w:style w:type="character" w:customStyle="1" w:styleId="a5">
    <w:name w:val="本文 (文字)"/>
    <w:basedOn w:val="a0"/>
    <w:link w:val="a4"/>
    <w:uiPriority w:val="1"/>
    <w:rsid w:val="00C82182"/>
    <w:rPr>
      <w:rFonts w:ascii="SimSun" w:eastAsia="SimSun" w:hAnsi="SimSun" w:cs="SimSun"/>
      <w:kern w:val="0"/>
      <w:sz w:val="22"/>
      <w:szCs w:val="22"/>
      <w:lang w:eastAsia="en-US"/>
    </w:rPr>
  </w:style>
  <w:style w:type="paragraph" w:styleId="a6">
    <w:name w:val="List Paragraph"/>
    <w:basedOn w:val="a"/>
    <w:uiPriority w:val="34"/>
    <w:qFormat/>
    <w:rsid w:val="00C82182"/>
    <w:pPr>
      <w:autoSpaceDE/>
      <w:autoSpaceDN/>
      <w:ind w:leftChars="400" w:left="960"/>
      <w:jc w:val="both"/>
    </w:pPr>
    <w:rPr>
      <w:rFonts w:asciiTheme="minorHAnsi" w:eastAsiaTheme="minorEastAsia" w:hAnsiTheme="minorHAnsi" w:cstheme="minorBidi"/>
      <w:kern w:val="2"/>
      <w:sz w:val="24"/>
      <w:szCs w:val="24"/>
      <w:lang w:eastAsia="ja-JP"/>
    </w:rPr>
  </w:style>
  <w:style w:type="character" w:customStyle="1" w:styleId="30">
    <w:name w:val="見出し 3 (文字)"/>
    <w:basedOn w:val="a0"/>
    <w:link w:val="3"/>
    <w:uiPriority w:val="9"/>
    <w:rsid w:val="00C82182"/>
    <w:rPr>
      <w:rFonts w:asciiTheme="majorHAnsi" w:eastAsiaTheme="majorEastAsia" w:hAnsiTheme="majorHAnsi" w:cstheme="majorBidi"/>
      <w:kern w:val="0"/>
      <w:sz w:val="22"/>
      <w:szCs w:val="22"/>
      <w:lang w:eastAsia="en-US"/>
    </w:rPr>
  </w:style>
  <w:style w:type="character" w:styleId="a7">
    <w:name w:val="Hyperlink"/>
    <w:basedOn w:val="a0"/>
    <w:uiPriority w:val="99"/>
    <w:semiHidden/>
    <w:unhideWhenUsed/>
    <w:rsid w:val="00C82182"/>
    <w:rPr>
      <w:color w:val="0000FF"/>
      <w:u w:val="single"/>
    </w:rPr>
  </w:style>
  <w:style w:type="paragraph" w:styleId="Web">
    <w:name w:val="Normal (Web)"/>
    <w:basedOn w:val="a"/>
    <w:uiPriority w:val="99"/>
    <w:unhideWhenUsed/>
    <w:rsid w:val="00C82182"/>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styleId="a8">
    <w:name w:val="Balloon Text"/>
    <w:basedOn w:val="a"/>
    <w:link w:val="a9"/>
    <w:uiPriority w:val="99"/>
    <w:semiHidden/>
    <w:unhideWhenUsed/>
    <w:rsid w:val="00501EBB"/>
    <w:rPr>
      <w:rFonts w:ascii="ＭＳ 明朝" w:eastAsia="ＭＳ 明朝"/>
      <w:sz w:val="18"/>
      <w:szCs w:val="18"/>
    </w:rPr>
  </w:style>
  <w:style w:type="character" w:customStyle="1" w:styleId="a9">
    <w:name w:val="吹き出し (文字)"/>
    <w:basedOn w:val="a0"/>
    <w:link w:val="a8"/>
    <w:uiPriority w:val="99"/>
    <w:semiHidden/>
    <w:rsid w:val="00501EBB"/>
    <w:rPr>
      <w:rFonts w:ascii="ＭＳ 明朝" w:eastAsia="ＭＳ 明朝" w:hAnsi="SimSun" w:cs="SimSun"/>
      <w:kern w:val="0"/>
      <w:sz w:val="18"/>
      <w:szCs w:val="18"/>
      <w:lang w:eastAsia="en-US"/>
    </w:rPr>
  </w:style>
  <w:style w:type="character" w:customStyle="1" w:styleId="20">
    <w:name w:val="見出し 2 (文字)"/>
    <w:basedOn w:val="a0"/>
    <w:link w:val="2"/>
    <w:uiPriority w:val="9"/>
    <w:rsid w:val="00501EBB"/>
    <w:rPr>
      <w:rFonts w:asciiTheme="majorHAnsi" w:eastAsiaTheme="majorEastAsia" w:hAnsiTheme="majorHAnsi" w:cstheme="majorBidi"/>
      <w:kern w:val="0"/>
      <w:sz w:val="22"/>
      <w:szCs w:val="22"/>
      <w:lang w:eastAsia="en-US"/>
    </w:rPr>
  </w:style>
  <w:style w:type="character" w:customStyle="1" w:styleId="40">
    <w:name w:val="見出し 4 (文字)"/>
    <w:basedOn w:val="a0"/>
    <w:link w:val="4"/>
    <w:uiPriority w:val="9"/>
    <w:rsid w:val="00501EBB"/>
    <w:rPr>
      <w:rFonts w:ascii="SimSun" w:eastAsia="SimSun" w:hAnsi="SimSun" w:cs="SimSun"/>
      <w:b/>
      <w:bCs/>
      <w:kern w:val="0"/>
      <w:sz w:val="22"/>
      <w:szCs w:val="22"/>
      <w:lang w:eastAsia="en-US"/>
    </w:rPr>
  </w:style>
  <w:style w:type="character" w:customStyle="1" w:styleId="50">
    <w:name w:val="見出し 5 (文字)"/>
    <w:basedOn w:val="a0"/>
    <w:link w:val="5"/>
    <w:uiPriority w:val="9"/>
    <w:rsid w:val="00D226E4"/>
    <w:rPr>
      <w:rFonts w:asciiTheme="majorHAnsi" w:eastAsiaTheme="majorEastAsia" w:hAnsiTheme="majorHAnsi" w:cstheme="majorBidi"/>
      <w:kern w:val="0"/>
      <w:sz w:val="22"/>
      <w:szCs w:val="22"/>
      <w:lang w:eastAsia="en-US"/>
    </w:rPr>
  </w:style>
  <w:style w:type="character" w:customStyle="1" w:styleId="60">
    <w:name w:val="見出し 6 (文字)"/>
    <w:basedOn w:val="a0"/>
    <w:link w:val="6"/>
    <w:uiPriority w:val="9"/>
    <w:rsid w:val="00D226E4"/>
    <w:rPr>
      <w:rFonts w:ascii="SimSun" w:eastAsia="SimSun" w:hAnsi="SimSun" w:cs="SimSun"/>
      <w:b/>
      <w:bCs/>
      <w:kern w:val="0"/>
      <w:sz w:val="22"/>
      <w:szCs w:val="22"/>
      <w:lang w:eastAsia="en-US"/>
    </w:rPr>
  </w:style>
  <w:style w:type="character" w:customStyle="1" w:styleId="70">
    <w:name w:val="見出し 7 (文字)"/>
    <w:basedOn w:val="a0"/>
    <w:link w:val="7"/>
    <w:uiPriority w:val="9"/>
    <w:rsid w:val="00D226E4"/>
    <w:rPr>
      <w:rFonts w:ascii="SimSun" w:eastAsia="SimSun" w:hAnsi="SimSun" w:cs="SimSu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1DF26-2E95-6249-8C4C-15587B5C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30</Pages>
  <Words>7530</Words>
  <Characters>42925</Characters>
  <Application>Microsoft Office Word</Application>
  <DocSecurity>0</DocSecurity>
  <Lines>357</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ちかおか れい</dc:creator>
  <cp:keywords/>
  <dc:description/>
  <cp:lastModifiedBy>ちかおか れい</cp:lastModifiedBy>
  <cp:revision>3</cp:revision>
  <dcterms:created xsi:type="dcterms:W3CDTF">2018-06-20T10:42:00Z</dcterms:created>
  <dcterms:modified xsi:type="dcterms:W3CDTF">2018-06-20T11:23:00Z</dcterms:modified>
</cp:coreProperties>
</file>